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07E4" w14:textId="77777777" w:rsidR="00421DD3" w:rsidRPr="00CB6138" w:rsidRDefault="00DC0325">
      <w:pPr>
        <w:bidi/>
        <w:rPr>
          <w:rFonts w:ascii="IRANSans" w:hAnsi="IRANSans" w:cs="IRANSans"/>
          <w:rPrChange w:id="0" w:author="farhan daemi" w:date="2021-10-27T12:04:00Z">
            <w:rPr/>
          </w:rPrChange>
        </w:rPr>
        <w:pPrChange w:id="1" w:author="farhan daemi" w:date="2021-10-27T12:03:00Z">
          <w:pPr>
            <w:bidi/>
            <w:jc w:val="right"/>
          </w:pPr>
        </w:pPrChange>
      </w:pPr>
      <w:r w:rsidRPr="00CB6138">
        <w:rPr>
          <w:rFonts w:ascii="IRANSans" w:hAnsi="IRANSans" w:cs="IRANSans"/>
          <w:rPrChange w:id="2" w:author="farhan daemi" w:date="2021-10-27T12:04:00Z">
            <w:rPr/>
          </w:rPrChange>
        </w:rPr>
        <w:t>Water Rights Bank</w:t>
      </w:r>
      <w:r w:rsidRPr="00CB6138">
        <w:rPr>
          <w:rFonts w:ascii="IRANSans" w:hAnsi="IRANSans" w:cs="IRANSans"/>
          <w:rPrChange w:id="3" w:author="farhan daemi" w:date="2021-10-27T12:04:00Z">
            <w:rPr/>
          </w:rPrChange>
        </w:rPr>
        <w:br/>
        <w:t xml:space="preserve">Use </w:t>
      </w:r>
      <w:r w:rsidR="00C924C3" w:rsidRPr="00CB6138">
        <w:rPr>
          <w:rFonts w:ascii="IRANSans" w:hAnsi="IRANSans" w:cs="IRANSans"/>
          <w:rPrChange w:id="4" w:author="farhan daemi" w:date="2021-10-27T12:04:00Z">
            <w:rPr/>
          </w:rPrChange>
        </w:rPr>
        <w:t>scenarios</w:t>
      </w:r>
    </w:p>
    <w:p w14:paraId="2CB88840" w14:textId="77777777" w:rsidR="00412133" w:rsidRPr="00CB6138" w:rsidRDefault="00412133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5" w:author="farhan daemi" w:date="2021-10-27T12:04:00Z">
            <w:rPr>
              <w:rFonts w:cs="B Badr"/>
              <w:rtl/>
              <w:lang w:bidi="fa-IR"/>
            </w:rPr>
          </w:rPrChange>
        </w:rPr>
        <w:pPrChange w:id="6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" w:author="farhan daemi" w:date="2021-10-27T12:04:00Z">
            <w:rPr>
              <w:rFonts w:cs="B Badr" w:hint="eastAsia"/>
              <w:rtl/>
              <w:lang w:bidi="fa-IR"/>
            </w:rPr>
          </w:rPrChange>
        </w:rPr>
        <w:t>تعار</w:t>
      </w:r>
      <w:r w:rsidRPr="00CB6138">
        <w:rPr>
          <w:rFonts w:ascii="IRANSans" w:hAnsi="IRANSans" w:cs="IRANSans" w:hint="cs"/>
          <w:rtl/>
          <w:lang w:bidi="fa-IR"/>
          <w:rPrChange w:id="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Pr="00CB6138">
        <w:rPr>
          <w:rFonts w:ascii="IRANSans" w:hAnsi="IRANSans" w:cs="IRANSans"/>
          <w:rtl/>
          <w:lang w:bidi="fa-IR"/>
          <w:rPrChange w:id="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" w:author="farhan daemi" w:date="2021-10-27T12:04:00Z">
            <w:rPr>
              <w:rFonts w:cs="B Badr" w:hint="eastAsia"/>
              <w:rtl/>
              <w:lang w:bidi="fa-IR"/>
            </w:rPr>
          </w:rPrChange>
        </w:rPr>
        <w:t>اصطلاحات</w:t>
      </w:r>
      <w:r w:rsidRPr="00CB6138">
        <w:rPr>
          <w:rFonts w:ascii="IRANSans" w:hAnsi="IRANSans" w:cs="IRANSans"/>
          <w:rtl/>
          <w:lang w:bidi="fa-IR"/>
          <w:rPrChange w:id="14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3E4FD199" w14:textId="1D844A9F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5" w:author="farhan daemi" w:date="2021-10-27T12:04:00Z">
            <w:rPr>
              <w:rFonts w:cs="B Badr"/>
              <w:lang w:bidi="fa-IR"/>
            </w:rPr>
          </w:rPrChange>
        </w:rPr>
        <w:pPrChange w:id="16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هر فرد حق</w:t>
      </w:r>
      <w:r w:rsidRPr="00CB6138">
        <w:rPr>
          <w:rFonts w:ascii="IRANSans" w:hAnsi="IRANSans" w:cs="IRANSans" w:hint="cs"/>
          <w:rtl/>
          <w:lang w:bidi="fa-IR"/>
          <w:rPrChange w:id="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2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Pr="00CB6138">
        <w:rPr>
          <w:rFonts w:ascii="IRANSans" w:hAnsi="IRANSans" w:cs="IRANSans" w:hint="cs"/>
          <w:rtl/>
          <w:lang w:bidi="fa-IR"/>
          <w:rPrChange w:id="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Pr="00CB6138">
        <w:rPr>
          <w:rFonts w:ascii="IRANSans" w:hAnsi="IRANSans" w:cs="IRANSans" w:hint="cs"/>
          <w:rtl/>
          <w:lang w:bidi="fa-IR"/>
          <w:rPrChange w:id="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/>
          <w:rtl/>
          <w:lang w:bidi="fa-IR"/>
          <w:rPrChange w:id="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</w:t>
      </w:r>
      <w:r w:rsidRPr="00CB6138">
        <w:rPr>
          <w:rFonts w:ascii="IRANSans" w:hAnsi="IRANSans" w:cs="IRANSans"/>
          <w:rtl/>
          <w:lang w:bidi="fa-IR"/>
          <w:rPrChange w:id="30" w:author="farhan daemi" w:date="2021-10-27T12:04:00Z">
            <w:rPr>
              <w:rFonts w:cs="B Badr"/>
              <w:rtl/>
              <w:lang w:bidi="fa-IR"/>
            </w:rPr>
          </w:rPrChange>
        </w:rPr>
        <w:t>سنج</w:t>
      </w:r>
      <w:r w:rsidRPr="00CB6138">
        <w:rPr>
          <w:rFonts w:ascii="IRANSans" w:hAnsi="IRANSans" w:cs="IRANSans" w:hint="cs"/>
          <w:rtl/>
          <w:lang w:bidi="fa-IR"/>
          <w:rPrChange w:id="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دارا</w:t>
      </w:r>
      <w:r w:rsidRPr="00CB6138">
        <w:rPr>
          <w:rFonts w:ascii="IRANSans" w:hAnsi="IRANSans" w:cs="IRANSans" w:hint="cs"/>
          <w:rtl/>
          <w:lang w:bidi="fa-IR"/>
          <w:rPrChange w:id="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مجوز، م</w:t>
      </w:r>
      <w:r w:rsidRPr="00CB6138">
        <w:rPr>
          <w:rFonts w:ascii="IRANSans" w:hAnsi="IRANSans" w:cs="IRANSans" w:hint="cs"/>
          <w:rtl/>
          <w:lang w:bidi="fa-IR"/>
          <w:rPrChange w:id="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7" w:author="farhan daemi" w:date="2021-10-27T12:04:00Z">
            <w:rPr>
              <w:rFonts w:cs="B Badr"/>
              <w:rtl/>
              <w:lang w:bidi="fa-IR"/>
            </w:rPr>
          </w:rPrChange>
        </w:rPr>
        <w:t>تواند در بانک حساب باز کند و به خر</w:t>
      </w:r>
      <w:r w:rsidRPr="00CB6138">
        <w:rPr>
          <w:rFonts w:ascii="IRANSans" w:hAnsi="IRANSans" w:cs="IRANSans" w:hint="cs"/>
          <w:rtl/>
          <w:lang w:bidi="fa-IR"/>
          <w:rPrChange w:id="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فروش حق</w:t>
      </w:r>
      <w:r w:rsidR="005879EE" w:rsidRPr="00CB6138">
        <w:rPr>
          <w:rFonts w:ascii="IRANSans" w:hAnsi="IRANSans" w:cs="IRANSans" w:hint="eastAsia"/>
          <w:lang w:bidi="fa-IR"/>
          <w:rPrChange w:id="4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45" w:author="farhan daemi" w:date="2021-10-27T12:04:00Z">
            <w:rPr>
              <w:rFonts w:cs="B Badr"/>
              <w:rtl/>
              <w:lang w:bidi="fa-IR"/>
            </w:rPr>
          </w:rPrChange>
        </w:rPr>
        <w:t>آبه بپردازد. اگر ا</w:t>
      </w:r>
      <w:r w:rsidRPr="00CB6138">
        <w:rPr>
          <w:rFonts w:ascii="IRANSans" w:hAnsi="IRANSans" w:cs="IRANSans" w:hint="cs"/>
          <w:rtl/>
          <w:lang w:bidi="fa-IR"/>
          <w:rPrChange w:id="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چاه</w:t>
      </w:r>
      <w:r w:rsidR="005879EE" w:rsidRPr="00CB6138">
        <w:rPr>
          <w:rFonts w:ascii="IRANSans" w:hAnsi="IRANSans" w:cs="IRANSans" w:hint="eastAsia"/>
          <w:lang w:bidi="fa-IR"/>
          <w:rPrChange w:id="4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0" w:author="farhan daemi" w:date="2021-10-27T12:04:00Z">
            <w:rPr>
              <w:rFonts w:cs="B Badr"/>
              <w:rtl/>
              <w:lang w:bidi="fa-IR"/>
            </w:rPr>
          </w:rPrChange>
        </w:rPr>
        <w:t>وند باشد م</w:t>
      </w:r>
      <w:r w:rsidRPr="00CB6138">
        <w:rPr>
          <w:rFonts w:ascii="IRANSans" w:hAnsi="IRANSans" w:cs="IRANSans" w:hint="cs"/>
          <w:rtl/>
          <w:lang w:bidi="fa-IR"/>
          <w:rPrChange w:id="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3" w:author="farhan daemi" w:date="2021-10-27T12:04:00Z">
            <w:rPr>
              <w:rFonts w:cs="B Badr"/>
              <w:rtl/>
              <w:lang w:bidi="fa-IR"/>
            </w:rPr>
          </w:rPrChange>
        </w:rPr>
        <w:t>تواند حساب</w:t>
      </w:r>
      <w:r w:rsidR="005879EE" w:rsidRPr="00CB6138">
        <w:rPr>
          <w:rFonts w:ascii="IRANSans" w:hAnsi="IRANSans" w:cs="IRANSans" w:hint="eastAsia"/>
          <w:lang w:bidi="fa-IR"/>
          <w:rPrChange w:id="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5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</w:t>
      </w:r>
      <w:r w:rsidR="005879EE" w:rsidRPr="00CB6138">
        <w:rPr>
          <w:rFonts w:ascii="IRANSans" w:hAnsi="IRANSans" w:cs="IRANSans" w:hint="eastAsia"/>
          <w:lang w:bidi="fa-IR"/>
          <w:rPrChange w:id="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 را ن</w:t>
      </w:r>
      <w:r w:rsidRPr="00CB6138">
        <w:rPr>
          <w:rFonts w:ascii="IRANSans" w:hAnsi="IRANSans" w:cs="IRANSans" w:hint="cs"/>
          <w:rtl/>
          <w:lang w:bidi="fa-IR"/>
          <w:rPrChange w:id="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مشاهده و مد</w:t>
      </w:r>
      <w:r w:rsidRPr="00CB6138">
        <w:rPr>
          <w:rFonts w:ascii="IRANSans" w:hAnsi="IRANSans" w:cs="IRANSans" w:hint="cs"/>
          <w:rtl/>
          <w:lang w:bidi="fa-IR"/>
          <w:rPrChange w:id="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69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نما</w:t>
      </w:r>
      <w:r w:rsidRPr="00CB6138">
        <w:rPr>
          <w:rFonts w:ascii="IRANSans" w:hAnsi="IRANSans" w:cs="IRANSans" w:hint="cs"/>
          <w:rtl/>
          <w:lang w:bidi="fa-IR"/>
          <w:rPrChange w:id="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72" w:author="farhan daemi" w:date="2021-10-27T12:04:00Z">
            <w:rPr>
              <w:rFonts w:cs="B Badr"/>
              <w:rtl/>
              <w:lang w:bidi="fa-IR"/>
            </w:rPr>
          </w:rPrChange>
        </w:rPr>
        <w:t>. هر آب</w:t>
      </w:r>
      <w:r w:rsidR="005879EE" w:rsidRPr="00CB6138">
        <w:rPr>
          <w:rFonts w:ascii="IRANSans" w:hAnsi="IRANSans" w:cs="IRANSans" w:hint="eastAsia"/>
          <w:lang w:bidi="fa-IR"/>
          <w:rPrChange w:id="7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" w:author="farhan daemi" w:date="2021-10-27T12:04:00Z">
            <w:rPr>
              <w:rFonts w:cs="B Badr"/>
              <w:rtl/>
              <w:lang w:bidi="fa-IR"/>
            </w:rPr>
          </w:rPrChange>
        </w:rPr>
        <w:t>وند م</w:t>
      </w:r>
      <w:r w:rsidRPr="00CB6138">
        <w:rPr>
          <w:rFonts w:ascii="IRANSans" w:hAnsi="IRANSans" w:cs="IRANSans" w:hint="cs"/>
          <w:rtl/>
          <w:lang w:bidi="fa-IR"/>
          <w:rPrChange w:id="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879EE" w:rsidRPr="00CB6138">
        <w:rPr>
          <w:rFonts w:ascii="IRANSans" w:hAnsi="IRANSans" w:cs="IRANSans" w:hint="eastAsia"/>
          <w:lang w:bidi="fa-IR"/>
          <w:rPrChange w:id="7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" w:author="farhan daemi" w:date="2021-10-27T12:04:00Z">
            <w:rPr>
              <w:rFonts w:cs="B Badr"/>
              <w:rtl/>
              <w:lang w:bidi="fa-IR"/>
            </w:rPr>
          </w:rPrChange>
        </w:rPr>
        <w:t>تواند ب</w:t>
      </w:r>
      <w:r w:rsidRPr="00CB6138">
        <w:rPr>
          <w:rFonts w:ascii="IRANSans" w:hAnsi="IRANSans" w:cs="IRANSans" w:hint="cs"/>
          <w:rtl/>
          <w:lang w:bidi="fa-IR"/>
          <w:rPrChange w:id="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Pr="00CB6138">
        <w:rPr>
          <w:rFonts w:ascii="IRANSans" w:hAnsi="IRANSans" w:cs="IRANSans" w:hint="cs"/>
          <w:rtl/>
          <w:lang w:bidi="fa-IR"/>
          <w:rPrChange w:id="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داشته باشد.</w:t>
      </w:r>
    </w:p>
    <w:p w14:paraId="1728A5F6" w14:textId="77777777" w:rsidR="00412133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84" w:author="farhan daemi" w:date="2021-10-27T12:04:00Z">
            <w:rPr>
              <w:rFonts w:cs="B Badr"/>
              <w:lang w:bidi="fa-IR"/>
            </w:rPr>
          </w:rPrChange>
        </w:rPr>
        <w:pPrChange w:id="8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8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کس</w:t>
      </w:r>
      <w:r w:rsidRPr="00CB6138">
        <w:rPr>
          <w:rFonts w:ascii="IRANSans" w:hAnsi="IRANSans" w:cs="IRANSans" w:hint="cs"/>
          <w:rtl/>
          <w:lang w:bidi="fa-IR"/>
          <w:rPrChange w:id="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مالک</w:t>
      </w:r>
      <w:r w:rsidRPr="00CB6138">
        <w:rPr>
          <w:rFonts w:ascii="IRANSans" w:hAnsi="IRANSans" w:cs="IRANSans" w:hint="cs"/>
          <w:rtl/>
          <w:lang w:bidi="fa-IR"/>
          <w:rPrChange w:id="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حداقل </w:t>
      </w:r>
      <w:r w:rsidRPr="00CB6138">
        <w:rPr>
          <w:rFonts w:ascii="IRANSans" w:hAnsi="IRANSans" w:cs="IRANSans" w:hint="cs"/>
          <w:rtl/>
          <w:lang w:bidi="fa-IR"/>
          <w:rPrChange w:id="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9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را در </w:t>
      </w:r>
      <w:r w:rsidRPr="00CB6138">
        <w:rPr>
          <w:rFonts w:ascii="IRANSans" w:hAnsi="IRANSans" w:cs="IRANSans" w:hint="cs"/>
          <w:rtl/>
          <w:lang w:bidi="fa-IR"/>
          <w:rPrChange w:id="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دشت دارد </w:t>
      </w:r>
      <w:r w:rsidRPr="00CB6138">
        <w:rPr>
          <w:rFonts w:ascii="IRANSans" w:hAnsi="IRANSans" w:cs="IRANSans" w:hint="cs"/>
          <w:rtl/>
          <w:lang w:bidi="fa-IR"/>
          <w:rPrChange w:id="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مالک</w:t>
      </w:r>
      <w:r w:rsidRPr="00CB6138">
        <w:rPr>
          <w:rFonts w:ascii="IRANSans" w:hAnsi="IRANSans" w:cs="IRANSans" w:hint="cs"/>
          <w:rtl/>
          <w:lang w:bidi="fa-IR"/>
          <w:rPrChange w:id="1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08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نما</w:t>
      </w:r>
      <w:r w:rsidRPr="00CB6138">
        <w:rPr>
          <w:rFonts w:ascii="IRANSans" w:hAnsi="IRANSans" w:cs="IRANSans" w:hint="cs"/>
          <w:rtl/>
          <w:lang w:bidi="fa-IR"/>
          <w:rPrChange w:id="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1" w:author="farhan daemi" w:date="2021-10-27T12:04:00Z">
            <w:rPr>
              <w:rFonts w:cs="B Badr" w:hint="eastAsia"/>
              <w:rtl/>
              <w:lang w:bidi="fa-IR"/>
            </w:rPr>
          </w:rPrChange>
        </w:rPr>
        <w:t>ندگ</w:t>
      </w:r>
      <w:r w:rsidRPr="00CB6138">
        <w:rPr>
          <w:rFonts w:ascii="IRANSans" w:hAnsi="IRANSans" w:cs="IRANSans" w:hint="cs"/>
          <w:rtl/>
          <w:lang w:bidi="fa-IR"/>
          <w:rPrChange w:id="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به حساب چاه (ها</w:t>
      </w:r>
      <w:r w:rsidRPr="00CB6138">
        <w:rPr>
          <w:rFonts w:ascii="IRANSans" w:hAnsi="IRANSans" w:cs="IRANSans" w:hint="cs"/>
          <w:rtl/>
          <w:lang w:bidi="fa-IR"/>
          <w:rPrChange w:id="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7" w:author="farhan daemi" w:date="2021-10-27T12:04:00Z">
            <w:rPr>
              <w:rFonts w:cs="B Badr"/>
              <w:rtl/>
              <w:lang w:bidi="fa-IR"/>
            </w:rPr>
          </w:rPrChange>
        </w:rPr>
        <w:t>)  و حساب (ها</w:t>
      </w:r>
      <w:r w:rsidRPr="00CB6138">
        <w:rPr>
          <w:rFonts w:ascii="IRANSans" w:hAnsi="IRANSans" w:cs="IRANSans" w:hint="cs"/>
          <w:rtl/>
          <w:lang w:bidi="fa-IR"/>
          <w:rPrChange w:id="1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9" w:author="farhan daemi" w:date="2021-10-27T12:04:00Z">
            <w:rPr>
              <w:rFonts w:cs="B Badr"/>
              <w:rtl/>
              <w:lang w:bidi="fa-IR"/>
            </w:rPr>
          </w:rPrChange>
        </w:rPr>
        <w:t>) چاه</w:t>
      </w:r>
      <w:r w:rsidRPr="00CB6138">
        <w:rPr>
          <w:rFonts w:ascii="IRANSans" w:hAnsi="IRANSans" w:cs="IRANSans" w:hint="eastAsia"/>
          <w:lang w:bidi="fa-IR"/>
          <w:rPrChange w:id="12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21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3" w:author="farhan daemi" w:date="2021-10-27T12:04:00Z">
            <w:rPr>
              <w:rFonts w:cs="B Badr"/>
              <w:rtl/>
              <w:lang w:bidi="fa-IR"/>
            </w:rPr>
          </w:rPrChange>
        </w:rPr>
        <w:t xml:space="preserve"> خودش دسترس</w:t>
      </w:r>
      <w:r w:rsidRPr="00CB6138">
        <w:rPr>
          <w:rFonts w:ascii="IRANSans" w:hAnsi="IRANSans" w:cs="IRANSans" w:hint="cs"/>
          <w:rtl/>
          <w:lang w:bidi="fa-IR"/>
          <w:rPrChange w:id="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دارد.</w:t>
      </w:r>
    </w:p>
    <w:p w14:paraId="0D739DDF" w14:textId="77777777" w:rsidR="00114255" w:rsidRPr="00CB6138" w:rsidRDefault="00412133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126" w:author="farhan daemi" w:date="2021-10-27T12:04:00Z">
            <w:rPr>
              <w:rFonts w:cs="B Badr"/>
              <w:lang w:bidi="fa-IR"/>
            </w:rPr>
          </w:rPrChange>
        </w:rPr>
        <w:pPrChange w:id="12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2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2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133" w:author="farhan daemi" w:date="2021-10-27T12:04:00Z">
            <w:rPr>
              <w:rFonts w:cs="B Badr"/>
              <w:rtl/>
              <w:lang w:bidi="fa-IR"/>
            </w:rPr>
          </w:rPrChange>
        </w:rPr>
        <w:t>ر چاه در بانک حقوق آب دارا</w:t>
      </w:r>
      <w:r w:rsidRPr="00CB6138">
        <w:rPr>
          <w:rFonts w:ascii="IRANSans" w:hAnsi="IRANSans" w:cs="IRANSans" w:hint="cs"/>
          <w:rtl/>
          <w:lang w:bidi="fa-IR"/>
          <w:rPrChange w:id="1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</w:t>
      </w:r>
      <w:r w:rsidRPr="00CB6138">
        <w:rPr>
          <w:rFonts w:ascii="IRANSans" w:hAnsi="IRANSans" w:cs="IRANSans" w:hint="cs"/>
          <w:rtl/>
          <w:lang w:bidi="fa-IR"/>
          <w:rPrChange w:id="1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41" w:author="farhan daemi" w:date="2021-10-27T12:04:00Z">
            <w:rPr>
              <w:rFonts w:cs="B Badr"/>
              <w:rtl/>
              <w:lang w:bidi="fa-IR"/>
            </w:rPr>
          </w:rPrChange>
        </w:rPr>
        <w:t xml:space="preserve">باشد. </w:t>
      </w:r>
      <w:r w:rsidR="001E045B" w:rsidRPr="00CB6138">
        <w:rPr>
          <w:rFonts w:ascii="IRANSans" w:hAnsi="IRANSans" w:cs="IRANSans" w:hint="eastAsia"/>
          <w:rtl/>
          <w:lang w:bidi="fa-IR"/>
          <w:rPrChange w:id="14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1E045B" w:rsidRPr="00CB6138">
        <w:rPr>
          <w:rFonts w:ascii="IRANSans" w:hAnsi="IRANSans" w:cs="IRANSans"/>
          <w:rtl/>
          <w:lang w:bidi="fa-IR"/>
          <w:rPrChange w:id="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44" w:author="farhan daemi" w:date="2021-10-27T12:04:00Z">
            <w:rPr>
              <w:rFonts w:cs="B Badr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1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4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147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="001E045B" w:rsidRPr="00CB6138">
        <w:rPr>
          <w:rFonts w:ascii="IRANSans" w:hAnsi="IRANSans" w:cs="IRANSans" w:hint="eastAsia"/>
          <w:rtl/>
          <w:lang w:bidi="fa-IR"/>
          <w:rPrChange w:id="148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="001E045B" w:rsidRPr="00CB6138">
        <w:rPr>
          <w:rFonts w:ascii="IRANSans" w:hAnsi="IRANSans" w:cs="IRANSans"/>
          <w:rtl/>
          <w:lang w:bidi="fa-IR"/>
          <w:rPrChange w:id="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برداشت، به </w:t>
      </w:r>
      <w:r w:rsidRPr="00CB6138">
        <w:rPr>
          <w:rFonts w:ascii="IRANSans" w:hAnsi="IRANSans" w:cs="IRANSans"/>
          <w:rtl/>
          <w:lang w:bidi="fa-IR"/>
          <w:rPrChange w:id="150" w:author="farhan daemi" w:date="2021-10-27T12:04:00Z">
            <w:rPr>
              <w:rFonts w:cs="B Badr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وار</w:t>
      </w:r>
      <w:r w:rsidRPr="00CB6138">
        <w:rPr>
          <w:rFonts w:ascii="IRANSans" w:hAnsi="IRANSans" w:cs="IRANSans" w:hint="cs"/>
          <w:rtl/>
          <w:lang w:bidi="fa-IR"/>
          <w:rPrChange w:id="1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5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1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159" w:author="farhan daemi" w:date="2021-10-27T12:04:00Z">
            <w:rPr>
              <w:rFonts w:cs="B Badr"/>
              <w:rtl/>
              <w:lang w:bidi="fa-IR"/>
            </w:rPr>
          </w:rPrChange>
        </w:rPr>
        <w:t>شود و تنظ</w:t>
      </w:r>
      <w:r w:rsidRPr="00CB6138">
        <w:rPr>
          <w:rFonts w:ascii="IRANSans" w:hAnsi="IRANSans" w:cs="IRANSans" w:hint="cs"/>
          <w:rtl/>
          <w:lang w:bidi="fa-IR"/>
          <w:rPrChange w:id="1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1" w:author="farhan daemi" w:date="2021-10-27T12:04:00Z">
            <w:rPr>
              <w:rFonts w:cs="B Badr" w:hint="eastAsia"/>
              <w:rtl/>
              <w:lang w:bidi="fa-IR"/>
            </w:rPr>
          </w:rPrChange>
        </w:rPr>
        <w:t>مات</w:t>
      </w:r>
      <w:r w:rsidRPr="00CB6138">
        <w:rPr>
          <w:rFonts w:ascii="IRANSans" w:hAnsi="IRANSans" w:cs="IRANSans"/>
          <w:rtl/>
          <w:lang w:bidi="fa-IR"/>
          <w:rPrChange w:id="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شامل نوع چاه (کشاورز</w:t>
      </w:r>
      <w:r w:rsidRPr="00CB6138">
        <w:rPr>
          <w:rFonts w:ascii="IRANSans" w:hAnsi="IRANSans" w:cs="IRANSans" w:hint="cs"/>
          <w:rtl/>
          <w:lang w:bidi="fa-IR"/>
          <w:rPrChange w:id="1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صنعت</w:t>
      </w:r>
      <w:r w:rsidRPr="00CB6138">
        <w:rPr>
          <w:rFonts w:ascii="IRANSans" w:hAnsi="IRANSans" w:cs="IRANSans" w:hint="cs"/>
          <w:rtl/>
          <w:lang w:bidi="fa-IR"/>
          <w:rPrChange w:id="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6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شرب، شرکت آب) سقف فروش آب </w:t>
      </w:r>
      <w:r w:rsidRPr="00CB6138">
        <w:rPr>
          <w:rFonts w:ascii="IRANSans" w:hAnsi="IRANSans" w:cs="IRANSans"/>
          <w:lang w:bidi="fa-IR"/>
          <w:rPrChange w:id="169" w:author="farhan daemi" w:date="2021-10-27T12:04:00Z">
            <w:rPr>
              <w:rFonts w:cs="B Badr"/>
              <w:lang w:bidi="fa-IR"/>
            </w:rPr>
          </w:rPrChange>
        </w:rPr>
        <w:t>Sell Capacity</w:t>
      </w:r>
      <w:r w:rsidRPr="00CB6138">
        <w:rPr>
          <w:rFonts w:ascii="IRANSans" w:hAnsi="IRANSans" w:cs="IRANSans"/>
          <w:rtl/>
          <w:lang w:bidi="fa-IR"/>
          <w:rPrChange w:id="170" w:author="farhan daemi" w:date="2021-10-27T12:04:00Z">
            <w:rPr>
              <w:rFonts w:cs="B Badr"/>
              <w:rtl/>
              <w:lang w:bidi="fa-IR"/>
            </w:rPr>
          </w:rPrChange>
        </w:rPr>
        <w:t>، سقف خر</w:t>
      </w:r>
      <w:r w:rsidRPr="00CB6138">
        <w:rPr>
          <w:rFonts w:ascii="IRANSans" w:hAnsi="IRANSans" w:cs="IRANSans" w:hint="cs"/>
          <w:rtl/>
          <w:lang w:bidi="fa-IR"/>
          <w:rPrChange w:id="1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 </w:t>
      </w:r>
      <w:r w:rsidRPr="00CB6138">
        <w:rPr>
          <w:rFonts w:ascii="IRANSans" w:hAnsi="IRANSans" w:cs="IRANSans"/>
          <w:lang w:bidi="fa-IR"/>
          <w:rPrChange w:id="174" w:author="farhan daemi" w:date="2021-10-27T12:04:00Z">
            <w:rPr>
              <w:rFonts w:cs="B Badr"/>
              <w:lang w:bidi="fa-IR"/>
            </w:rPr>
          </w:rPrChange>
        </w:rPr>
        <w:t>Buy Capacity</w:t>
      </w:r>
      <w:r w:rsidRPr="00CB6138">
        <w:rPr>
          <w:rFonts w:ascii="IRANSans" w:hAnsi="IRANSans" w:cs="IRANSans"/>
          <w:rtl/>
          <w:lang w:bidi="fa-IR"/>
          <w:rPrChange w:id="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ظرف</w:t>
      </w:r>
      <w:r w:rsidRPr="00CB6138">
        <w:rPr>
          <w:rFonts w:ascii="IRANSans" w:hAnsi="IRANSans" w:cs="IRANSans" w:hint="cs"/>
          <w:rtl/>
          <w:lang w:bidi="fa-IR"/>
          <w:rPrChange w:id="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7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</w:t>
      </w:r>
      <w:r w:rsidRPr="00CB6138">
        <w:rPr>
          <w:rFonts w:ascii="IRANSans" w:hAnsi="IRANSans" w:cs="IRANSans"/>
          <w:lang w:bidi="fa-IR"/>
          <w:rPrChange w:id="179" w:author="farhan daemi" w:date="2021-10-27T12:04:00Z">
            <w:rPr>
              <w:rFonts w:cs="B Badr"/>
              <w:lang w:bidi="fa-IR"/>
            </w:rPr>
          </w:rPrChange>
        </w:rPr>
        <w:t>Well Capacity</w:t>
      </w:r>
      <w:r w:rsidRPr="00CB6138">
        <w:rPr>
          <w:rFonts w:ascii="IRANSans" w:hAnsi="IRANSans" w:cs="IRANSans"/>
          <w:rtl/>
          <w:lang w:bidi="fa-IR"/>
          <w:rPrChange w:id="180" w:author="farhan daemi" w:date="2021-10-27T12:04:00Z">
            <w:rPr>
              <w:rFonts w:cs="B Badr"/>
              <w:rtl/>
              <w:lang w:bidi="fa-IR"/>
            </w:rPr>
          </w:rPrChange>
        </w:rPr>
        <w:t>، توسط شرکت آب برا</w:t>
      </w:r>
      <w:r w:rsidRPr="00CB6138">
        <w:rPr>
          <w:rFonts w:ascii="IRANSans" w:hAnsi="IRANSans" w:cs="IRANSans" w:hint="cs"/>
          <w:rtl/>
          <w:lang w:bidi="fa-IR"/>
          <w:rPrChange w:id="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1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8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مشخص م</w:t>
      </w:r>
      <w:r w:rsidRPr="00CB6138">
        <w:rPr>
          <w:rFonts w:ascii="IRANSans" w:hAnsi="IRANSans" w:cs="IRANSans" w:hint="cs"/>
          <w:rtl/>
          <w:lang w:bidi="fa-IR"/>
          <w:rPrChange w:id="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1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1E045B" w:rsidRPr="00CB6138">
        <w:rPr>
          <w:rFonts w:ascii="IRANSans" w:hAnsi="IRANSans" w:cs="IRANSans"/>
          <w:rtl/>
          <w:lang w:bidi="fa-IR"/>
          <w:rPrChange w:id="188" w:author="farhan daemi" w:date="2021-10-27T12:04:00Z">
            <w:rPr>
              <w:rFonts w:cs="B Badr"/>
              <w:rtl/>
              <w:lang w:bidi="fa-IR"/>
            </w:rPr>
          </w:rPrChange>
        </w:rPr>
        <w:t xml:space="preserve">شود. </w:t>
      </w:r>
      <w:r w:rsidR="001E045B" w:rsidRPr="00CB6138">
        <w:rPr>
          <w:rFonts w:ascii="IRANSans" w:hAnsi="IRANSans" w:cs="IRANSans" w:hint="eastAsia"/>
          <w:rtl/>
          <w:lang w:bidi="fa-IR"/>
          <w:rPrChange w:id="18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1E045B" w:rsidRPr="00CB6138">
        <w:rPr>
          <w:rFonts w:ascii="IRANSans" w:hAnsi="IRANSans" w:cs="IRANSans"/>
          <w:rtl/>
          <w:lang w:bidi="fa-IR"/>
          <w:rPrChange w:id="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3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1E045B" w:rsidRPr="00CB6138">
        <w:rPr>
          <w:rFonts w:ascii="IRANSans" w:hAnsi="IRANSans" w:cs="IRANSans"/>
          <w:rtl/>
          <w:lang w:bidi="fa-IR"/>
          <w:rPrChange w:id="1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7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1E045B" w:rsidRPr="00CB6138">
        <w:rPr>
          <w:rFonts w:ascii="IRANSans" w:hAnsi="IRANSans" w:cs="IRANSans"/>
          <w:rtl/>
          <w:lang w:bidi="fa-IR"/>
          <w:rPrChange w:id="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199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1E045B" w:rsidRPr="00CB6138">
        <w:rPr>
          <w:rFonts w:ascii="IRANSans" w:hAnsi="IRANSans" w:cs="IRANSans"/>
          <w:rtl/>
          <w:lang w:bidi="fa-IR"/>
          <w:rPrChange w:id="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1E045B" w:rsidRPr="00CB6138">
        <w:rPr>
          <w:rFonts w:ascii="IRANSans" w:hAnsi="IRANSans" w:cs="IRANSans"/>
          <w:rtl/>
          <w:lang w:bidi="fa-IR"/>
          <w:rPrChange w:id="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1E045B" w:rsidRPr="00CB6138">
        <w:rPr>
          <w:rFonts w:ascii="IRANSans" w:hAnsi="IRANSans" w:cs="IRANSans" w:hint="cs"/>
          <w:rtl/>
          <w:lang w:bidi="fa-IR"/>
          <w:rPrChange w:id="2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0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1E045B" w:rsidRPr="00CB6138">
        <w:rPr>
          <w:rFonts w:ascii="IRANSans" w:hAnsi="IRANSans" w:cs="IRANSans"/>
          <w:rtl/>
          <w:lang w:bidi="fa-IR"/>
          <w:rPrChange w:id="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="001E045B" w:rsidRPr="00CB6138">
        <w:rPr>
          <w:rFonts w:ascii="IRANSans" w:hAnsi="IRANSans" w:cs="IRANSans"/>
          <w:rtl/>
          <w:lang w:bidi="fa-IR"/>
          <w:rPrChange w:id="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1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2" w:author="farhan daemi" w:date="2021-10-27T12:04:00Z">
            <w:rPr>
              <w:rFonts w:cs="B Badr" w:hint="eastAsia"/>
              <w:rtl/>
              <w:lang w:bidi="fa-IR"/>
            </w:rPr>
          </w:rPrChange>
        </w:rPr>
        <w:t>دهد</w:t>
      </w:r>
      <w:r w:rsidR="001E045B" w:rsidRPr="00CB6138">
        <w:rPr>
          <w:rFonts w:ascii="IRANSans" w:hAnsi="IRANSans" w:cs="IRANSans"/>
          <w:rtl/>
          <w:lang w:bidi="fa-IR"/>
          <w:rPrChange w:id="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1E045B" w:rsidRPr="00CB6138">
        <w:rPr>
          <w:rFonts w:ascii="IRANSans" w:hAnsi="IRANSans" w:cs="IRANSans"/>
          <w:rtl/>
          <w:lang w:bidi="fa-IR"/>
          <w:rPrChange w:id="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6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="001E045B" w:rsidRPr="00CB6138">
        <w:rPr>
          <w:rFonts w:ascii="IRANSans" w:hAnsi="IRANSans" w:cs="IRANSans"/>
          <w:rtl/>
          <w:lang w:bidi="fa-IR"/>
          <w:rPrChange w:id="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2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1E045B" w:rsidRPr="00CB6138">
        <w:rPr>
          <w:rFonts w:ascii="IRANSans" w:hAnsi="IRANSans" w:cs="IRANSans" w:hint="cs"/>
          <w:rtl/>
          <w:lang w:bidi="fa-IR"/>
          <w:rPrChange w:id="2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1E045B" w:rsidRPr="00CB6138">
        <w:rPr>
          <w:rFonts w:ascii="IRANSans" w:hAnsi="IRANSans" w:cs="IRANSans"/>
          <w:rtl/>
          <w:lang w:bidi="fa-IR"/>
          <w:rPrChange w:id="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1E045B" w:rsidRPr="00CB6138">
        <w:rPr>
          <w:rFonts w:ascii="IRANSans" w:hAnsi="IRANSans" w:cs="IRANSans"/>
          <w:rtl/>
          <w:lang w:bidi="fa-IR"/>
          <w:rPrChange w:id="2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1E045B" w:rsidRPr="00CB6138">
        <w:rPr>
          <w:rFonts w:ascii="IRANSans" w:hAnsi="IRANSans" w:cs="IRANSans" w:hint="cs"/>
          <w:rtl/>
          <w:lang w:bidi="fa-IR"/>
          <w:rPrChange w:id="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3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1E045B" w:rsidRPr="00CB6138">
        <w:rPr>
          <w:rFonts w:ascii="IRANSans" w:hAnsi="IRANSans" w:cs="IRANSans"/>
          <w:rtl/>
          <w:lang w:bidi="fa-IR"/>
          <w:rPrChange w:id="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3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/>
          <w:rtl/>
          <w:lang w:bidi="fa-IR"/>
          <w:rPrChange w:id="2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1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="001E045B" w:rsidRPr="00CB6138">
        <w:rPr>
          <w:rFonts w:ascii="IRANSans" w:hAnsi="IRANSans" w:cs="IRANSans" w:hint="cs"/>
          <w:rtl/>
          <w:lang w:bidi="fa-IR"/>
          <w:rPrChange w:id="2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43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="001E045B" w:rsidRPr="00CB6138">
        <w:rPr>
          <w:rFonts w:ascii="IRANSans" w:hAnsi="IRANSans" w:cs="IRANSans"/>
          <w:rtl/>
          <w:lang w:bidi="fa-IR"/>
          <w:rPrChange w:id="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1E045B" w:rsidRPr="00CB6138">
        <w:rPr>
          <w:rFonts w:ascii="IRANSans" w:hAnsi="IRANSans" w:cs="IRANSans" w:hint="cs"/>
          <w:rtl/>
          <w:lang w:bidi="fa-IR"/>
          <w:rPrChange w:id="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/>
          <w:rtl/>
          <w:lang w:bidi="fa-IR"/>
          <w:rPrChange w:id="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48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="001E045B" w:rsidRPr="00CB6138">
        <w:rPr>
          <w:rFonts w:ascii="IRANSans" w:hAnsi="IRANSans" w:cs="IRANSans"/>
          <w:rtl/>
          <w:lang w:bidi="fa-IR"/>
          <w:rPrChange w:id="249" w:author="farhan daemi" w:date="2021-10-27T12:04:00Z">
            <w:rPr>
              <w:rFonts w:cs="B Badr"/>
              <w:rtl/>
              <w:lang w:bidi="fa-IR"/>
            </w:rPr>
          </w:rPrChange>
        </w:rPr>
        <w:t>.حساب</w:t>
      </w:r>
      <w:r w:rsidR="001E045B" w:rsidRPr="00CB6138">
        <w:rPr>
          <w:rFonts w:ascii="IRANSans" w:hAnsi="IRANSans" w:cs="IRANSans" w:hint="eastAsia"/>
          <w:lang w:bidi="fa-IR"/>
          <w:rPrChange w:id="2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1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نرم</w:t>
      </w:r>
      <w:r w:rsidR="00C924C3" w:rsidRPr="00CB6138">
        <w:rPr>
          <w:rFonts w:ascii="IRANSans" w:hAnsi="IRANSans" w:cs="IRANSans" w:hint="eastAsia"/>
          <w:lang w:bidi="fa-IR"/>
          <w:rPrChange w:id="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5" w:author="farhan daemi" w:date="2021-10-27T12:04:00Z">
            <w:rPr>
              <w:rFonts w:cs="B Badr"/>
              <w:rtl/>
              <w:lang w:bidi="fa-IR"/>
            </w:rPr>
          </w:rPrChange>
        </w:rPr>
        <w:t>افزار صبا  متصل هستند. نرم</w:t>
      </w:r>
      <w:r w:rsidR="00C924C3" w:rsidRPr="00CB6138">
        <w:rPr>
          <w:rFonts w:ascii="IRANSans" w:hAnsi="IRANSans" w:cs="IRANSans" w:hint="eastAsia"/>
          <w:lang w:bidi="fa-IR"/>
          <w:rPrChange w:id="25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57" w:author="farhan daemi" w:date="2021-10-27T12:04:00Z">
            <w:rPr>
              <w:rFonts w:cs="B Badr"/>
              <w:rtl/>
              <w:lang w:bidi="fa-IR"/>
            </w:rPr>
          </w:rPrChange>
        </w:rPr>
        <w:t>افزار حقوق آب، گزارش تمام شارژها</w:t>
      </w:r>
      <w:r w:rsidRPr="00CB6138">
        <w:rPr>
          <w:rFonts w:ascii="IRANSans" w:hAnsi="IRANSans" w:cs="IRANSans" w:hint="cs"/>
          <w:rtl/>
          <w:lang w:bidi="fa-IR"/>
          <w:rPrChange w:id="258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به کنتور منتقل م</w:t>
      </w:r>
      <w:r w:rsidRPr="00CB6138">
        <w:rPr>
          <w:rFonts w:ascii="IRANSans" w:hAnsi="IRANSans" w:cs="IRANSans" w:hint="cs"/>
          <w:rtl/>
          <w:lang w:bidi="fa-IR"/>
          <w:rPrChange w:id="2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2" w:author="farhan daemi" w:date="2021-10-27T12:04:00Z">
            <w:rPr>
              <w:rFonts w:cs="B Badr"/>
              <w:rtl/>
              <w:lang w:bidi="fa-IR"/>
            </w:rPr>
          </w:rPrChange>
        </w:rPr>
        <w:t>شود را نگه دار</w:t>
      </w:r>
      <w:r w:rsidRPr="00CB6138">
        <w:rPr>
          <w:rFonts w:ascii="IRANSans" w:hAnsi="IRANSans" w:cs="IRANSans" w:hint="cs"/>
          <w:rtl/>
          <w:lang w:bidi="fa-IR"/>
          <w:rPrChange w:id="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67" w:author="farhan daemi" w:date="2021-10-27T12:04:00Z">
            <w:rPr>
              <w:rFonts w:cs="B Badr"/>
              <w:rtl/>
              <w:lang w:bidi="fa-IR"/>
            </w:rPr>
          </w:rPrChange>
        </w:rPr>
        <w:t>کند (ل</w:t>
      </w:r>
      <w:r w:rsidRPr="00CB6138">
        <w:rPr>
          <w:rFonts w:ascii="IRANSans" w:hAnsi="IRANSans" w:cs="IRANSans" w:hint="cs"/>
          <w:rtl/>
          <w:lang w:bidi="fa-IR"/>
          <w:rPrChange w:id="2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69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تمام انواع شارژ مشخص م</w:t>
      </w:r>
      <w:r w:rsidRPr="00CB6138">
        <w:rPr>
          <w:rFonts w:ascii="IRANSans" w:hAnsi="IRANSans" w:cs="IRANSans" w:hint="cs"/>
          <w:rtl/>
          <w:lang w:bidi="fa-IR"/>
          <w:rPrChange w:id="2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شود) و برا</w:t>
      </w:r>
      <w:r w:rsidRPr="00CB6138">
        <w:rPr>
          <w:rFonts w:ascii="IRANSans" w:hAnsi="IRANSans" w:cs="IRANSans" w:hint="cs"/>
          <w:rtl/>
          <w:lang w:bidi="fa-IR"/>
          <w:rPrChange w:id="2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تار</w:t>
      </w:r>
      <w:r w:rsidRPr="00CB6138">
        <w:rPr>
          <w:rFonts w:ascii="IRANSans" w:hAnsi="IRANSans" w:cs="IRANSans" w:hint="cs"/>
          <w:rtl/>
          <w:lang w:bidi="fa-IR"/>
          <w:rPrChange w:id="2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6" w:author="farhan daemi" w:date="2021-10-27T12:04:00Z">
            <w:rPr>
              <w:rFonts w:cs="B Badr" w:hint="eastAsia"/>
              <w:rtl/>
              <w:lang w:bidi="fa-IR"/>
            </w:rPr>
          </w:rPrChange>
        </w:rPr>
        <w:t>خ،</w:t>
      </w:r>
      <w:r w:rsidRPr="00CB6138">
        <w:rPr>
          <w:rFonts w:ascii="IRANSans" w:hAnsi="IRANSans" w:cs="IRANSans"/>
          <w:rtl/>
          <w:lang w:bidi="fa-IR"/>
          <w:rPrChange w:id="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حجم، اپراتور و ... شارژ را ذخ</w:t>
      </w:r>
      <w:r w:rsidRPr="00CB6138">
        <w:rPr>
          <w:rFonts w:ascii="IRANSans" w:hAnsi="IRANSans" w:cs="IRANSans" w:hint="cs"/>
          <w:rtl/>
          <w:lang w:bidi="fa-IR"/>
          <w:rPrChange w:id="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9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83" w:author="farhan daemi" w:date="2021-10-27T12:04:00Z">
            <w:rPr>
              <w:rFonts w:cs="B Badr"/>
              <w:rtl/>
              <w:lang w:bidi="fa-IR"/>
            </w:rPr>
          </w:rPrChange>
        </w:rPr>
        <w:t>کند. برا</w:t>
      </w:r>
      <w:r w:rsidRPr="00CB6138">
        <w:rPr>
          <w:rFonts w:ascii="IRANSans" w:hAnsi="IRANSans" w:cs="IRANSans" w:hint="cs"/>
          <w:rtl/>
          <w:lang w:bidi="fa-IR"/>
          <w:rPrChange w:id="2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سال</w:t>
      </w:r>
      <w:r w:rsidRPr="00CB6138">
        <w:rPr>
          <w:rFonts w:ascii="IRANSans" w:hAnsi="IRANSans" w:cs="IRANSans" w:hint="cs"/>
          <w:rtl/>
          <w:lang w:bidi="fa-IR"/>
          <w:rPrChange w:id="2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8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14255" w:rsidRPr="00CB6138">
        <w:rPr>
          <w:rFonts w:ascii="IRANSans" w:hAnsi="IRANSans" w:cs="IRANSans"/>
          <w:rtl/>
          <w:lang w:bidi="fa-IR"/>
          <w:rPrChange w:id="2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14255" w:rsidRPr="00CB6138">
        <w:rPr>
          <w:rFonts w:ascii="IRANSans" w:hAnsi="IRANSans" w:cs="IRANSans" w:hint="eastAsia"/>
          <w:rtl/>
          <w:lang w:bidi="fa-IR"/>
          <w:rPrChange w:id="29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از صبا تحو</w:t>
      </w:r>
      <w:r w:rsidRPr="00CB6138">
        <w:rPr>
          <w:rFonts w:ascii="IRANSans" w:hAnsi="IRANSans" w:cs="IRANSans" w:hint="cs"/>
          <w:rtl/>
          <w:lang w:bidi="fa-IR"/>
          <w:rPrChange w:id="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2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2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298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2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0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به حس</w:t>
      </w:r>
      <w:r w:rsidRPr="00CB6138">
        <w:rPr>
          <w:rFonts w:ascii="IRANSans" w:hAnsi="IRANSans" w:cs="IRANSans" w:hint="eastAsia"/>
          <w:rtl/>
          <w:lang w:bidi="fa-IR"/>
          <w:rPrChange w:id="302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30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منتقل م</w:t>
      </w:r>
      <w:r w:rsidRPr="00CB6138">
        <w:rPr>
          <w:rFonts w:ascii="IRANSans" w:hAnsi="IRANSans" w:cs="IRANSans" w:hint="cs"/>
          <w:rtl/>
          <w:lang w:bidi="fa-IR"/>
          <w:rPrChange w:id="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کند. چاه وند م</w:t>
      </w:r>
      <w:r w:rsidRPr="00CB6138">
        <w:rPr>
          <w:rFonts w:ascii="IRANSans" w:hAnsi="IRANSans" w:cs="IRANSans" w:hint="cs"/>
          <w:rtl/>
          <w:lang w:bidi="fa-IR"/>
          <w:rPrChange w:id="3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تواند موجود</w:t>
      </w:r>
      <w:r w:rsidRPr="00CB6138">
        <w:rPr>
          <w:rFonts w:ascii="IRANSans" w:hAnsi="IRANSans" w:cs="IRANSans" w:hint="cs"/>
          <w:rtl/>
          <w:lang w:bidi="fa-IR"/>
          <w:rPrChange w:id="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3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را به نرم</w:t>
      </w:r>
      <w:r w:rsidR="00C924C3" w:rsidRPr="00CB6138">
        <w:rPr>
          <w:rFonts w:ascii="IRANSans" w:hAnsi="IRANSans" w:cs="IRANSans" w:hint="eastAsia"/>
          <w:lang w:bidi="fa-IR"/>
          <w:rPrChange w:id="3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314" w:author="farhan daemi" w:date="2021-10-27T12:04:00Z">
            <w:rPr>
              <w:rFonts w:cs="B Badr"/>
              <w:rtl/>
              <w:lang w:bidi="fa-IR"/>
            </w:rPr>
          </w:rPrChange>
        </w:rPr>
        <w:t>افزار صبا برا</w:t>
      </w:r>
      <w:r w:rsidRPr="00CB6138">
        <w:rPr>
          <w:rFonts w:ascii="IRANSans" w:hAnsi="IRANSans" w:cs="IRANSans" w:hint="cs"/>
          <w:rtl/>
          <w:lang w:bidi="fa-IR"/>
          <w:rPrChange w:id="3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به کارت و کنتور منتقل نما</w:t>
      </w:r>
      <w:r w:rsidRPr="00CB6138">
        <w:rPr>
          <w:rFonts w:ascii="IRANSans" w:hAnsi="IRANSans" w:cs="IRANSans" w:hint="cs"/>
          <w:rtl/>
          <w:lang w:bidi="fa-IR"/>
          <w:rPrChange w:id="3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19" w:author="farhan daemi" w:date="2021-10-27T12:04:00Z">
            <w:rPr>
              <w:rFonts w:cs="B Badr"/>
              <w:rtl/>
              <w:lang w:bidi="fa-IR"/>
            </w:rPr>
          </w:rPrChange>
        </w:rPr>
        <w:t>. مد</w:t>
      </w:r>
      <w:r w:rsidRPr="00CB6138">
        <w:rPr>
          <w:rFonts w:ascii="IRANSans" w:hAnsi="IRANSans" w:cs="IRANSans" w:hint="cs"/>
          <w:rtl/>
          <w:lang w:bidi="fa-IR"/>
          <w:rPrChange w:id="3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3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اطم</w:t>
      </w:r>
      <w:r w:rsidRPr="00CB6138">
        <w:rPr>
          <w:rFonts w:ascii="IRANSans" w:hAnsi="IRANSans" w:cs="IRANSans" w:hint="cs"/>
          <w:rtl/>
          <w:lang w:bidi="fa-IR"/>
          <w:rPrChange w:id="3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مطمئن شارژ ا</w:t>
      </w:r>
      <w:r w:rsidR="00114255" w:rsidRPr="00CB6138">
        <w:rPr>
          <w:rFonts w:ascii="IRANSans" w:hAnsi="IRANSans" w:cs="IRANSans" w:hint="eastAsia"/>
          <w:rtl/>
          <w:lang w:bidi="fa-IR"/>
          <w:rPrChange w:id="331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صبا به کارت و کنتور و کارت المثن</w:t>
      </w:r>
      <w:r w:rsidRPr="00CB6138">
        <w:rPr>
          <w:rFonts w:ascii="IRANSans" w:hAnsi="IRANSans" w:cs="IRANSans" w:hint="cs"/>
          <w:rtl/>
          <w:lang w:bidi="fa-IR"/>
          <w:rPrChange w:id="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... برعهده صبا است.</w:t>
      </w:r>
      <w:r w:rsidR="00114255" w:rsidRPr="00CB6138">
        <w:rPr>
          <w:rFonts w:ascii="IRANSans" w:hAnsi="IRANSans" w:cs="IRANSans"/>
          <w:rtl/>
          <w:lang w:bidi="fa-IR"/>
          <w:rPrChange w:id="3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مستق</w:t>
      </w:r>
      <w:r w:rsidR="00114255" w:rsidRPr="00CB6138">
        <w:rPr>
          <w:rFonts w:ascii="IRANSans" w:hAnsi="IRANSans" w:cs="IRANSans" w:hint="cs"/>
          <w:rtl/>
          <w:lang w:bidi="fa-IR"/>
          <w:rPrChange w:id="3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37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="00114255" w:rsidRPr="00CB6138">
        <w:rPr>
          <w:rFonts w:ascii="IRANSans" w:hAnsi="IRANSans" w:cs="IRANSans"/>
          <w:rtl/>
          <w:lang w:bidi="fa-IR"/>
          <w:rPrChange w:id="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سامانه مبادله متصل ن</w:t>
      </w:r>
      <w:r w:rsidR="00114255" w:rsidRPr="00CB6138">
        <w:rPr>
          <w:rFonts w:ascii="IRANSans" w:hAnsi="IRANSans" w:cs="IRANSans" w:hint="cs"/>
          <w:rtl/>
          <w:lang w:bidi="fa-IR"/>
          <w:rPrChange w:id="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14255" w:rsidRPr="00CB6138">
        <w:rPr>
          <w:rFonts w:ascii="IRANSans" w:hAnsi="IRANSans" w:cs="IRANSans" w:hint="eastAsia"/>
          <w:rtl/>
          <w:lang w:bidi="fa-IR"/>
          <w:rPrChange w:id="340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C5039A" w:rsidRPr="00CB6138">
        <w:rPr>
          <w:rFonts w:ascii="IRANSans" w:hAnsi="IRANSans" w:cs="IRANSans"/>
          <w:rtl/>
          <w:lang w:bidi="fa-IR"/>
          <w:rPrChange w:id="34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77C1CC6" w14:textId="77777777" w:rsidR="00114255" w:rsidRPr="00CB6138" w:rsidRDefault="0011425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342" w:author="farhan daemi" w:date="2021-10-27T12:04:00Z">
            <w:rPr>
              <w:rFonts w:cs="B Badr"/>
              <w:lang w:bidi="fa-IR"/>
            </w:rPr>
          </w:rPrChange>
        </w:rPr>
        <w:pPrChange w:id="34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4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352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" w:author="farhan daemi" w:date="2021-10-27T12:04:00Z">
            <w:rPr>
              <w:rFonts w:cs="B Badr" w:hint="eastAsia"/>
              <w:rtl/>
              <w:lang w:bidi="fa-IR"/>
            </w:rPr>
          </w:rPrChange>
        </w:rPr>
        <w:t>سقف</w:t>
      </w:r>
      <w:r w:rsidRPr="00CB6138">
        <w:rPr>
          <w:rFonts w:ascii="IRANSans" w:hAnsi="IRANSans" w:cs="IRANSans"/>
          <w:rtl/>
          <w:lang w:bidi="fa-IR"/>
          <w:rPrChange w:id="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/>
          <w:rtl/>
          <w:lang w:bidi="fa-IR"/>
          <w:rPrChange w:id="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2" w:author="farhan daemi" w:date="2021-10-27T12:04:00Z">
            <w:rPr>
              <w:rFonts w:cs="B Badr"/>
              <w:rtl/>
              <w:lang w:bidi="fa-IR"/>
            </w:rPr>
          </w:rPrChange>
        </w:rPr>
        <w:t xml:space="preserve"> (بدون </w:t>
      </w:r>
      <w:r w:rsidRPr="00CB6138">
        <w:rPr>
          <w:rFonts w:ascii="IRANSans" w:hAnsi="IRANSans" w:cs="IRANSans" w:hint="eastAsia"/>
          <w:rtl/>
          <w:lang w:bidi="fa-IR"/>
          <w:rPrChange w:id="37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5" w:author="farhan daemi" w:date="2021-10-27T12:04:00Z">
            <w:rPr>
              <w:rFonts w:cs="B Badr" w:hint="eastAsia"/>
              <w:rtl/>
              <w:lang w:bidi="fa-IR"/>
            </w:rPr>
          </w:rPrChange>
        </w:rPr>
        <w:t>نظر</w:t>
      </w:r>
      <w:r w:rsidRPr="00CB6138">
        <w:rPr>
          <w:rFonts w:ascii="IRANSans" w:hAnsi="IRANSans" w:cs="IRANSans"/>
          <w:rtl/>
          <w:lang w:bidi="fa-IR"/>
          <w:rPrChange w:id="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" w:author="farhan daemi" w:date="2021-10-27T12:04:00Z">
            <w:rPr>
              <w:rFonts w:cs="B Badr" w:hint="eastAsia"/>
              <w:rtl/>
              <w:lang w:bidi="fa-IR"/>
            </w:rPr>
          </w:rPrChange>
        </w:rPr>
        <w:t>گرفتن</w:t>
      </w:r>
      <w:r w:rsidRPr="00CB6138">
        <w:rPr>
          <w:rFonts w:ascii="IRANSans" w:hAnsi="IRANSans" w:cs="IRANSans"/>
          <w:rtl/>
          <w:lang w:bidi="fa-IR"/>
          <w:rPrChange w:id="3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" w:author="farhan daemi" w:date="2021-10-27T12:04:00Z">
            <w:rPr>
              <w:rFonts w:cs="B Badr" w:hint="eastAsia"/>
              <w:rtl/>
              <w:lang w:bidi="fa-IR"/>
            </w:rPr>
          </w:rPrChange>
        </w:rPr>
        <w:t>نقل</w:t>
      </w:r>
      <w:r w:rsidRPr="00CB6138">
        <w:rPr>
          <w:rFonts w:ascii="IRANSans" w:hAnsi="IRANSans" w:cs="IRANSans"/>
          <w:rtl/>
          <w:lang w:bidi="fa-IR"/>
          <w:rPrChange w:id="3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88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C924C3" w:rsidRPr="00CB6138">
        <w:rPr>
          <w:rFonts w:ascii="IRANSans" w:hAnsi="IRANSans" w:cs="IRANSans"/>
          <w:lang w:bidi="fa-IR"/>
          <w:rPrChange w:id="389" w:author="farhan daemi" w:date="2021-10-27T12:04:00Z">
            <w:rPr>
              <w:rFonts w:cs="B Badr"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/>
          <w:rtl/>
          <w:lang w:bidi="fa-IR"/>
          <w:rPrChange w:id="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که با توجه به پروانه بهره</w:t>
      </w:r>
      <w:r w:rsidR="00C924C3" w:rsidRPr="00CB6138">
        <w:rPr>
          <w:rFonts w:ascii="IRANSans" w:hAnsi="IRANSans" w:cs="IRANSans" w:hint="eastAsia"/>
          <w:lang w:bidi="fa-IR"/>
          <w:rPrChange w:id="3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39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="00C924C3" w:rsidRPr="00CB6138">
        <w:rPr>
          <w:rFonts w:ascii="IRANSans" w:hAnsi="IRANSans" w:cs="IRANSans" w:hint="cs"/>
          <w:rtl/>
          <w:lang w:bidi="fa-IR"/>
          <w:rPrChange w:id="3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/>
          <w:rtl/>
          <w:lang w:bidi="fa-IR"/>
          <w:rPrChange w:id="3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3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C924C3" w:rsidRPr="00CB6138">
        <w:rPr>
          <w:rFonts w:ascii="IRANSans" w:hAnsi="IRANSans" w:cs="IRANSans"/>
          <w:rtl/>
          <w:lang w:bidi="fa-IR"/>
          <w:rPrChange w:id="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399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="00C924C3" w:rsidRPr="00CB6138">
        <w:rPr>
          <w:rFonts w:ascii="IRANSans" w:hAnsi="IRANSans" w:cs="IRANSans"/>
          <w:rtl/>
          <w:lang w:bidi="fa-IR"/>
          <w:rPrChange w:id="4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C924C3" w:rsidRPr="00CB6138">
        <w:rPr>
          <w:rFonts w:ascii="IRANSans" w:hAnsi="IRANSans" w:cs="IRANSans" w:hint="eastAsia"/>
          <w:lang w:bidi="fa-IR"/>
          <w:rPrChange w:id="40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03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C924C3" w:rsidRPr="00CB6138">
        <w:rPr>
          <w:rFonts w:ascii="IRANSans" w:hAnsi="IRANSans" w:cs="IRANSans"/>
          <w:rtl/>
          <w:lang w:bidi="fa-IR"/>
          <w:rPrChange w:id="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5" w:author="farhan daemi" w:date="2021-10-27T12:04:00Z">
            <w:rPr>
              <w:rFonts w:cs="B Badr" w:hint="eastAsia"/>
              <w:rtl/>
              <w:lang w:bidi="fa-IR"/>
            </w:rPr>
          </w:rPrChange>
        </w:rPr>
        <w:t>تع</w:t>
      </w:r>
      <w:r w:rsidR="00C924C3" w:rsidRPr="00CB6138">
        <w:rPr>
          <w:rFonts w:ascii="IRANSans" w:hAnsi="IRANSans" w:cs="IRANSans" w:hint="cs"/>
          <w:rtl/>
          <w:lang w:bidi="fa-IR"/>
          <w:rPrChange w:id="40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C924C3" w:rsidRPr="00CB6138">
        <w:rPr>
          <w:rFonts w:ascii="IRANSans" w:hAnsi="IRANSans" w:cs="IRANSans" w:hint="eastAsia"/>
          <w:rtl/>
          <w:lang w:bidi="fa-IR"/>
          <w:rPrChange w:id="4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924C3" w:rsidRPr="00CB6138">
        <w:rPr>
          <w:rFonts w:ascii="IRANSans" w:hAnsi="IRANSans" w:cs="IRANSans"/>
          <w:rtl/>
          <w:lang w:bidi="fa-IR"/>
          <w:rPrChange w:id="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924C3" w:rsidRPr="00CB6138">
        <w:rPr>
          <w:rFonts w:ascii="IRANSans" w:hAnsi="IRANSans" w:cs="IRANSans" w:hint="eastAsia"/>
          <w:rtl/>
          <w:lang w:bidi="fa-IR"/>
          <w:rPrChange w:id="40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4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41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C924C3" w:rsidRPr="00CB6138">
        <w:rPr>
          <w:rFonts w:ascii="IRANSans" w:hAnsi="IRANSans" w:cs="IRANSans"/>
          <w:rtl/>
          <w:lang w:bidi="fa-IR"/>
          <w:rPrChange w:id="41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68AA93" w14:textId="77777777" w:rsidR="00114255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414" w:author="farhan daemi" w:date="2021-10-27T12:04:00Z">
            <w:rPr>
              <w:rFonts w:cs="B Badr"/>
              <w:lang w:bidi="fa-IR"/>
            </w:rPr>
          </w:rPrChange>
        </w:rPr>
        <w:pPrChange w:id="415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42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4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2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4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4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4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5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5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45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4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5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71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rtl/>
          <w:lang w:bidi="fa-IR"/>
          <w:rPrChange w:id="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4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7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0" w:author="farhan daemi" w:date="2021-10-27T12:04:00Z">
            <w:rPr>
              <w:rFonts w:cs="B Badr" w:hint="eastAsia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rtl/>
          <w:lang w:bidi="fa-IR"/>
          <w:rPrChange w:id="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2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88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Pr="00CB6138">
        <w:rPr>
          <w:rFonts w:ascii="IRANSans" w:hAnsi="IRANSans" w:cs="IRANSans" w:hint="cs"/>
          <w:rtl/>
          <w:lang w:bidi="fa-IR"/>
          <w:rPrChange w:id="4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90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rtl/>
          <w:lang w:bidi="fa-IR"/>
          <w:rPrChange w:id="4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4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9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99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1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5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0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50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4B0A7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07" w:author="farhan daemi" w:date="2021-10-27T12:04:00Z">
            <w:rPr>
              <w:rFonts w:cs="B Badr"/>
              <w:lang w:bidi="fa-IR"/>
            </w:rPr>
          </w:rPrChange>
        </w:rPr>
        <w:pPrChange w:id="508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0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1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5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1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1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آب</w:t>
      </w:r>
      <w:r w:rsidR="00C924C3" w:rsidRPr="00CB6138">
        <w:rPr>
          <w:rFonts w:ascii="IRANSans" w:hAnsi="IRANSans" w:cs="IRANSans" w:hint="eastAsia"/>
          <w:lang w:bidi="fa-IR"/>
          <w:rPrChange w:id="5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20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5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4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به </w:t>
      </w:r>
      <w:r w:rsidRPr="00CB6138">
        <w:rPr>
          <w:rFonts w:ascii="IRANSans" w:hAnsi="IRANSans" w:cs="IRANSans" w:hint="cs"/>
          <w:rtl/>
          <w:lang w:bidi="fa-IR"/>
          <w:rPrChange w:id="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2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تنها </w:t>
      </w:r>
      <w:r w:rsidRPr="00CB6138">
        <w:rPr>
          <w:rFonts w:ascii="IRANSans" w:hAnsi="IRANSans" w:cs="IRANSans" w:hint="cs"/>
          <w:rtl/>
          <w:lang w:bidi="fa-IR"/>
          <w:rPrChange w:id="5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متصل است. در واقع با احراز هو</w:t>
      </w:r>
      <w:r w:rsidRPr="00CB6138">
        <w:rPr>
          <w:rFonts w:ascii="IRANSans" w:hAnsi="IRANSans" w:cs="IRANSans" w:hint="cs"/>
          <w:rtl/>
          <w:lang w:bidi="fa-IR"/>
          <w:rPrChange w:id="5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4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مالک</w:t>
      </w:r>
      <w:r w:rsidRPr="00CB6138">
        <w:rPr>
          <w:rFonts w:ascii="IRANSans" w:hAnsi="IRANSans" w:cs="IRANSans" w:hint="cs"/>
          <w:rtl/>
          <w:lang w:bidi="fa-IR"/>
          <w:rPrChange w:id="5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5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3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توسط </w:t>
      </w:r>
      <w:r w:rsidRPr="00CB6138">
        <w:rPr>
          <w:rFonts w:ascii="IRANSans" w:hAnsi="IRANSans" w:cs="IRANSans" w:hint="cs"/>
          <w:rtl/>
          <w:lang w:bidi="fa-IR"/>
          <w:rPrChange w:id="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2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543" w:author="farhan daemi" w:date="2021-10-27T12:04:00Z">
            <w:rPr>
              <w:rFonts w:cs="B Badr"/>
              <w:rtl/>
              <w:lang w:bidi="fa-IR"/>
            </w:rPr>
          </w:rPrChange>
        </w:rPr>
        <w:t xml:space="preserve"> نفر</w:t>
      </w:r>
      <w:r w:rsidR="00C924C3" w:rsidRPr="00CB6138">
        <w:rPr>
          <w:rFonts w:ascii="IRANSans" w:hAnsi="IRANSans" w:cs="IRANSans" w:hint="eastAsia"/>
          <w:rtl/>
          <w:lang w:bidi="fa-IR"/>
          <w:rPrChange w:id="544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54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امکان دسترس</w:t>
      </w:r>
      <w:r w:rsidRPr="00CB6138">
        <w:rPr>
          <w:rFonts w:ascii="IRANSans" w:hAnsi="IRANSans" w:cs="IRANSans" w:hint="cs"/>
          <w:rtl/>
          <w:lang w:bidi="fa-IR"/>
          <w:rPrChange w:id="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4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ا</w:t>
      </w:r>
      <w:r w:rsidRPr="00CB6138">
        <w:rPr>
          <w:rFonts w:ascii="IRANSans" w:hAnsi="IRANSans" w:cs="IRANSans" w:hint="cs"/>
          <w:rtl/>
          <w:lang w:bidi="fa-IR"/>
          <w:rPrChange w:id="5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4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و حساب چاه متناظر با آن برا</w:t>
      </w:r>
      <w:r w:rsidRPr="00CB6138">
        <w:rPr>
          <w:rFonts w:ascii="IRANSans" w:hAnsi="IRANSans" w:cs="IRANSans" w:hint="cs"/>
          <w:rtl/>
          <w:lang w:bidi="fa-IR"/>
          <w:rPrChange w:id="5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52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فراهم م</w:t>
      </w:r>
      <w:r w:rsidRPr="00CB6138">
        <w:rPr>
          <w:rFonts w:ascii="IRANSans" w:hAnsi="IRANSans" w:cs="IRANSans" w:hint="cs"/>
          <w:rtl/>
          <w:lang w:bidi="fa-IR"/>
          <w:rPrChange w:id="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گردد.</w:t>
      </w:r>
    </w:p>
    <w:p w14:paraId="2AD9DC0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556" w:author="farhan daemi" w:date="2021-10-27T12:04:00Z">
            <w:rPr>
              <w:rFonts w:cs="B Badr"/>
              <w:lang w:bidi="fa-IR"/>
            </w:rPr>
          </w:rPrChange>
        </w:rPr>
        <w:pPrChange w:id="557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558" w:author="farhan daemi" w:date="2021-10-27T12:04:00Z">
            <w:rPr>
              <w:rFonts w:cs="B Badr" w:hint="eastAsia"/>
              <w:rtl/>
              <w:lang w:bidi="fa-IR"/>
            </w:rPr>
          </w:rPrChange>
        </w:rPr>
        <w:t>صندوق</w:t>
      </w:r>
      <w:r w:rsidRPr="00CB6138">
        <w:rPr>
          <w:rFonts w:ascii="IRANSans" w:hAnsi="IRANSans" w:cs="IRANSans"/>
          <w:rtl/>
          <w:lang w:bidi="fa-IR"/>
          <w:rPrChange w:id="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0" w:author="farhan daemi" w:date="2021-10-27T12:04:00Z">
            <w:rPr>
              <w:rFonts w:cs="B Badr" w:hint="eastAsia"/>
              <w:rtl/>
              <w:lang w:bidi="fa-IR"/>
            </w:rPr>
          </w:rPrChange>
        </w:rPr>
        <w:t>مح</w:t>
      </w:r>
      <w:r w:rsidRPr="00CB6138">
        <w:rPr>
          <w:rFonts w:ascii="IRANSans" w:hAnsi="IRANSans" w:cs="IRANSans" w:hint="cs"/>
          <w:rtl/>
          <w:lang w:bidi="fa-IR"/>
          <w:rPrChange w:id="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56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6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56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1" w:author="farhan daemi" w:date="2021-10-27T12:04:00Z">
            <w:rPr>
              <w:rFonts w:cs="B Badr"/>
              <w:rtl/>
              <w:lang w:bidi="fa-IR"/>
            </w:rPr>
          </w:rPrChange>
        </w:rPr>
        <w:t>ک حساب انتظام</w:t>
      </w:r>
      <w:r w:rsidRPr="00CB6138">
        <w:rPr>
          <w:rFonts w:ascii="IRANSans" w:hAnsi="IRANSans" w:cs="IRANSans" w:hint="cs"/>
          <w:rtl/>
          <w:lang w:bidi="fa-IR"/>
          <w:rPrChange w:id="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کنار حساب چاه است. با انتقال شارژ از حساب چاه به حساب چاه</w:t>
      </w:r>
      <w:r w:rsidRPr="00CB6138">
        <w:rPr>
          <w:rFonts w:ascii="IRANSans" w:hAnsi="IRANSans" w:cs="IRANSans" w:hint="eastAsia"/>
          <w:lang w:bidi="fa-IR"/>
          <w:rPrChange w:id="57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75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Pr="00CB6138">
        <w:rPr>
          <w:rFonts w:ascii="IRANSans" w:hAnsi="IRANSans" w:cs="IRANSans" w:hint="cs"/>
          <w:rtl/>
          <w:lang w:bidi="fa-IR"/>
          <w:rPrChange w:id="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7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سهم مح</w:t>
      </w:r>
      <w:r w:rsidRPr="00CB6138">
        <w:rPr>
          <w:rFonts w:ascii="IRANSans" w:hAnsi="IRANSans" w:cs="IRANSans" w:hint="cs"/>
          <w:rtl/>
          <w:lang w:bidi="fa-IR"/>
          <w:rPrChange w:id="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58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8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5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5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rtl/>
          <w:lang w:bidi="fa-IR"/>
          <w:rPrChange w:id="5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8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5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شارژ م</w:t>
      </w:r>
      <w:r w:rsidRPr="00CB6138">
        <w:rPr>
          <w:rFonts w:ascii="IRANSans" w:hAnsi="IRANSans" w:cs="IRANSans" w:hint="cs"/>
          <w:rtl/>
          <w:lang w:bidi="fa-IR"/>
          <w:rPrChange w:id="5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5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3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Pr="00CB6138">
        <w:rPr>
          <w:rFonts w:ascii="IRANSans" w:hAnsi="IRANSans" w:cs="IRANSans" w:hint="cs"/>
          <w:rtl/>
          <w:lang w:bidi="fa-IR"/>
          <w:rPrChange w:id="5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595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Pr="00CB6138">
        <w:rPr>
          <w:rFonts w:ascii="IRANSans" w:hAnsi="IRANSans" w:cs="IRANSans"/>
          <w:rtl/>
          <w:lang w:bidi="fa-IR"/>
          <w:rPrChange w:id="596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و با بازگشتن شارژ از حساب چاه</w:t>
      </w:r>
      <w:r w:rsidR="00C924C3" w:rsidRPr="00CB6138">
        <w:rPr>
          <w:rFonts w:ascii="IRANSans" w:hAnsi="IRANSans" w:cs="IRANSans" w:hint="eastAsia"/>
          <w:lang w:bidi="fa-IR"/>
          <w:rPrChange w:id="59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598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5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اگر  سهم مح</w:t>
      </w:r>
      <w:r w:rsidRPr="00CB6138">
        <w:rPr>
          <w:rFonts w:ascii="IRANSans" w:hAnsi="IRANSans" w:cs="IRANSans" w:hint="cs"/>
          <w:rtl/>
          <w:lang w:bidi="fa-IR"/>
          <w:rPrChange w:id="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2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="00C924C3" w:rsidRPr="00CB6138">
        <w:rPr>
          <w:rFonts w:ascii="IRANSans" w:hAnsi="IRANSans" w:cs="IRANSans" w:hint="eastAsia"/>
          <w:lang w:bidi="fa-IR"/>
          <w:rPrChange w:id="603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04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6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6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60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6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09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6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باشد مابه</w:t>
      </w:r>
      <w:r w:rsidR="00C924C3" w:rsidRPr="00CB6138">
        <w:rPr>
          <w:rFonts w:ascii="IRANSans" w:hAnsi="IRANSans" w:cs="IRANSans" w:hint="eastAsia"/>
          <w:lang w:bidi="fa-IR"/>
          <w:rPrChange w:id="61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4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6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6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619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02DB88FC" w14:textId="77777777" w:rsidR="007C0654" w:rsidRPr="00CB6138" w:rsidRDefault="007C0654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620" w:author="farhan daemi" w:date="2021-10-27T12:04:00Z">
            <w:rPr>
              <w:rFonts w:cs="B Badr"/>
              <w:lang w:bidi="fa-IR"/>
            </w:rPr>
          </w:rPrChange>
        </w:rPr>
        <w:pPrChange w:id="621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22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حساب</w:t>
      </w:r>
      <w:r w:rsidRPr="00CB6138">
        <w:rPr>
          <w:rFonts w:ascii="IRANSans" w:hAnsi="IRANSans" w:cs="IRANSans"/>
          <w:rtl/>
          <w:lang w:bidi="fa-IR"/>
          <w:rPrChange w:id="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2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cs"/>
          <w:rtl/>
          <w:lang w:bidi="fa-IR"/>
          <w:rPrChange w:id="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29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3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6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6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63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 w:hint="cs"/>
          <w:rtl/>
          <w:lang w:bidi="fa-IR"/>
          <w:rPrChange w:id="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39" w:author="farhan daemi" w:date="2021-10-27T12:04:00Z">
            <w:rPr>
              <w:rFonts w:cs="B Badr" w:hint="eastAsia"/>
              <w:rtl/>
              <w:lang w:bidi="fa-IR"/>
            </w:rPr>
          </w:rPrChange>
        </w:rPr>
        <w:t>ژه</w:t>
      </w:r>
      <w:r w:rsidRPr="00CB6138">
        <w:rPr>
          <w:rFonts w:ascii="IRANSans" w:hAnsi="IRANSans" w:cs="IRANSans"/>
          <w:rtl/>
          <w:lang w:bidi="fa-IR"/>
          <w:rPrChange w:id="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E57117" w:rsidRPr="00CB6138">
        <w:rPr>
          <w:rFonts w:ascii="IRANSans" w:hAnsi="IRANSans" w:cs="IRANSans" w:hint="eastAsia"/>
          <w:rtl/>
          <w:lang w:bidi="fa-IR"/>
          <w:rPrChange w:id="641" w:author="farhan daemi" w:date="2021-10-27T12:04:00Z">
            <w:rPr>
              <w:rFonts w:cs="B Badr" w:hint="eastAsia"/>
              <w:rtl/>
              <w:lang w:bidi="fa-IR"/>
            </w:rPr>
          </w:rPrChange>
        </w:rPr>
        <w:t>سهم</w:t>
      </w:r>
      <w:r w:rsidR="00E57117" w:rsidRPr="00CB6138">
        <w:rPr>
          <w:rFonts w:ascii="IRANSans" w:hAnsi="IRANSans" w:cs="IRANSans"/>
          <w:rtl/>
          <w:lang w:bidi="fa-IR"/>
          <w:rPrChange w:id="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کارگزار</w:t>
      </w:r>
      <w:r w:rsidR="00E57117" w:rsidRPr="00CB6138">
        <w:rPr>
          <w:rFonts w:ascii="IRANSans" w:hAnsi="IRANSans" w:cs="IRANSans" w:hint="cs"/>
          <w:rtl/>
          <w:lang w:bidi="fa-IR"/>
          <w:rPrChange w:id="6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6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="00E57117" w:rsidRPr="00CB6138">
        <w:rPr>
          <w:rFonts w:ascii="IRANSans" w:hAnsi="IRANSans" w:cs="IRANSans"/>
          <w:rtl/>
          <w:lang w:bidi="fa-IR"/>
          <w:rPrChange w:id="6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4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57117" w:rsidRPr="00CB6138">
        <w:rPr>
          <w:rFonts w:ascii="IRANSans" w:hAnsi="IRANSans" w:cs="IRANSans"/>
          <w:rtl/>
          <w:lang w:bidi="fa-IR"/>
          <w:rPrChange w:id="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حسابش</w:t>
      </w:r>
      <w:r w:rsidR="00E57117" w:rsidRPr="00CB6138">
        <w:rPr>
          <w:rFonts w:ascii="IRANSans" w:hAnsi="IRANSans" w:cs="IRANSans"/>
          <w:rtl/>
          <w:lang w:bidi="fa-IR"/>
          <w:rPrChange w:id="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2" w:author="farhan daemi" w:date="2021-10-27T12:04:00Z">
            <w:rPr>
              <w:rFonts w:cs="B Badr" w:hint="eastAsia"/>
              <w:rtl/>
              <w:lang w:bidi="fa-IR"/>
            </w:rPr>
          </w:rPrChange>
        </w:rPr>
        <w:t>وار</w:t>
      </w:r>
      <w:r w:rsidR="00E57117" w:rsidRPr="00CB6138">
        <w:rPr>
          <w:rFonts w:ascii="IRANSans" w:hAnsi="IRANSans" w:cs="IRANSans" w:hint="cs"/>
          <w:rtl/>
          <w:lang w:bidi="fa-IR"/>
          <w:rPrChange w:id="6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5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57117" w:rsidRPr="00CB6138">
        <w:rPr>
          <w:rFonts w:ascii="IRANSans" w:hAnsi="IRANSans" w:cs="IRANSans" w:hint="eastAsia"/>
          <w:rtl/>
          <w:lang w:bidi="fa-IR"/>
          <w:rPrChange w:id="65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E57117" w:rsidRPr="00CB6138">
        <w:rPr>
          <w:rFonts w:ascii="IRANSans" w:hAnsi="IRANSans" w:cs="IRANSans" w:hint="cs"/>
          <w:rtl/>
          <w:lang w:bidi="fa-IR"/>
          <w:rPrChange w:id="6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6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 w:hint="eastAsia"/>
          <w:rtl/>
          <w:lang w:bidi="fa-IR"/>
          <w:rPrChange w:id="65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E57117" w:rsidRPr="00CB6138">
        <w:rPr>
          <w:rFonts w:ascii="IRANSans" w:hAnsi="IRANSans" w:cs="IRANSans"/>
          <w:rtl/>
          <w:lang w:bidi="fa-IR"/>
          <w:rPrChange w:id="660" w:author="farhan daemi" w:date="2021-10-27T12:04:00Z">
            <w:rPr>
              <w:rFonts w:cs="B Badr"/>
              <w:rtl/>
              <w:lang w:bidi="fa-IR"/>
            </w:rPr>
          </w:rPrChange>
        </w:rPr>
        <w:t>. در هر جابجا</w:t>
      </w:r>
      <w:r w:rsidR="00E57117" w:rsidRPr="00CB6138">
        <w:rPr>
          <w:rFonts w:ascii="IRANSans" w:hAnsi="IRANSans" w:cs="IRANSans" w:hint="cs"/>
          <w:rtl/>
          <w:lang w:bidi="fa-IR"/>
          <w:rPrChange w:id="66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/>
          <w:rtl/>
          <w:lang w:bidi="fa-IR"/>
          <w:rPrChange w:id="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سهم</w:t>
      </w:r>
      <w:r w:rsidR="00E57117" w:rsidRPr="00CB6138">
        <w:rPr>
          <w:rFonts w:ascii="IRANSans" w:hAnsi="IRANSans" w:cs="IRANSans" w:hint="cs"/>
          <w:rtl/>
          <w:lang w:bidi="fa-IR"/>
          <w:rPrChange w:id="6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م</w:t>
      </w:r>
      <w:r w:rsidR="00E57117" w:rsidRPr="00CB6138">
        <w:rPr>
          <w:rFonts w:ascii="IRANSans" w:hAnsi="IRANSans" w:cs="IRANSans" w:hint="cs"/>
          <w:rtl/>
          <w:lang w:bidi="fa-IR"/>
          <w:rPrChange w:id="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="00E57117" w:rsidRPr="00CB6138">
        <w:rPr>
          <w:rFonts w:ascii="IRANSans" w:hAnsi="IRANSans" w:cs="IRANSans"/>
          <w:rtl/>
          <w:lang w:bidi="fa-IR"/>
          <w:rPrChange w:id="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عنوان حق</w:t>
      </w:r>
      <w:r w:rsidR="00E57117" w:rsidRPr="00CB6138">
        <w:rPr>
          <w:rFonts w:ascii="IRANSans" w:hAnsi="IRANSans" w:cs="IRANSans" w:hint="eastAsia"/>
          <w:lang w:bidi="fa-IR"/>
          <w:rPrChange w:id="6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69" w:author="farhan daemi" w:date="2021-10-27T12:04:00Z">
            <w:rPr>
              <w:rFonts w:cs="B Badr"/>
              <w:rtl/>
              <w:lang w:bidi="fa-IR"/>
            </w:rPr>
          </w:rPrChange>
        </w:rPr>
        <w:t>العمل تعلق م</w:t>
      </w:r>
      <w:r w:rsidR="00E57117" w:rsidRPr="00CB6138">
        <w:rPr>
          <w:rFonts w:ascii="IRANSans" w:hAnsi="IRANSans" w:cs="IRANSans" w:hint="cs"/>
          <w:rtl/>
          <w:lang w:bidi="fa-IR"/>
          <w:rPrChange w:id="670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671" w:author="farhan daemi" w:date="2021-10-27T12:04:00Z">
            <w:rPr>
              <w:rFonts w:cs="B Badr"/>
              <w:rtl/>
              <w:lang w:bidi="fa-IR"/>
            </w:rPr>
          </w:rPrChange>
        </w:rPr>
        <w:t>گ</w:t>
      </w:r>
      <w:r w:rsidR="00E57117" w:rsidRPr="00CB6138">
        <w:rPr>
          <w:rFonts w:ascii="IRANSans" w:hAnsi="IRANSans" w:cs="IRANSans" w:hint="cs"/>
          <w:rtl/>
          <w:lang w:bidi="fa-IR"/>
          <w:rPrChange w:id="6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3" w:author="farhan daemi" w:date="2021-10-27T12:04:00Z">
            <w:rPr>
              <w:rFonts w:cs="B Badr" w:hint="eastAsia"/>
              <w:rtl/>
              <w:lang w:bidi="fa-IR"/>
            </w:rPr>
          </w:rPrChange>
        </w:rPr>
        <w:t>رد</w:t>
      </w:r>
      <w:r w:rsidR="00E57117" w:rsidRPr="00CB6138">
        <w:rPr>
          <w:rFonts w:ascii="IRANSans" w:hAnsi="IRANSans" w:cs="IRANSans"/>
          <w:rtl/>
          <w:lang w:bidi="fa-IR"/>
          <w:rPrChange w:id="674" w:author="farhan daemi" w:date="2021-10-27T12:04:00Z">
            <w:rPr>
              <w:rFonts w:cs="B Badr"/>
              <w:rtl/>
              <w:lang w:bidi="fa-IR"/>
            </w:rPr>
          </w:rPrChange>
        </w:rPr>
        <w:t>. ا</w:t>
      </w:r>
      <w:r w:rsidR="00E57117" w:rsidRPr="00CB6138">
        <w:rPr>
          <w:rFonts w:ascii="IRANSans" w:hAnsi="IRANSans" w:cs="IRANSans" w:hint="cs"/>
          <w:rtl/>
          <w:lang w:bidi="fa-IR"/>
          <w:rPrChange w:id="6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7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برا</w:t>
      </w:r>
      <w:r w:rsidR="00E57117" w:rsidRPr="00CB6138">
        <w:rPr>
          <w:rFonts w:ascii="IRANSans" w:hAnsi="IRANSans" w:cs="IRANSans" w:hint="cs"/>
          <w:rtl/>
          <w:lang w:bidi="fa-IR"/>
          <w:rPrChange w:id="6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ب</w:t>
      </w:r>
      <w:r w:rsidR="00E57117" w:rsidRPr="00CB6138">
        <w:rPr>
          <w:rFonts w:ascii="IRANSans" w:hAnsi="IRANSans" w:cs="IRANSans" w:hint="cs"/>
          <w:rtl/>
          <w:lang w:bidi="fa-IR"/>
          <w:rPrChange w:id="6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8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6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</w:t>
      </w:r>
      <w:r w:rsidR="00E57117" w:rsidRPr="00CB6138">
        <w:rPr>
          <w:rFonts w:ascii="IRANSans" w:hAnsi="IRANSans" w:cs="IRANSans" w:hint="eastAsia"/>
          <w:lang w:bidi="fa-IR"/>
          <w:rPrChange w:id="68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4" w:author="farhan daemi" w:date="2021-10-27T12:04:00Z">
            <w:rPr>
              <w:rFonts w:cs="B Badr"/>
              <w:rtl/>
              <w:lang w:bidi="fa-IR"/>
            </w:rPr>
          </w:rPrChange>
        </w:rPr>
        <w:t>ها</w:t>
      </w:r>
      <w:r w:rsidR="00E57117" w:rsidRPr="00CB6138">
        <w:rPr>
          <w:rFonts w:ascii="IRANSans" w:hAnsi="IRANSans" w:cs="IRANSans" w:hint="cs"/>
          <w:rtl/>
          <w:lang w:bidi="fa-IR"/>
          <w:rPrChange w:id="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86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آب</w:t>
      </w:r>
      <w:r w:rsidR="00C924C3" w:rsidRPr="00CB6138">
        <w:rPr>
          <w:rFonts w:ascii="IRANSans" w:hAnsi="IRANSans" w:cs="IRANSans" w:hint="eastAsia"/>
          <w:lang w:bidi="fa-IR"/>
          <w:rPrChange w:id="6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88" w:author="farhan daemi" w:date="2021-10-27T12:04:00Z">
            <w:rPr>
              <w:rFonts w:cs="B Badr"/>
              <w:rtl/>
              <w:lang w:bidi="fa-IR"/>
            </w:rPr>
          </w:rPrChange>
        </w:rPr>
        <w:t>وند، 5% و برا</w:t>
      </w:r>
      <w:r w:rsidR="00E57117" w:rsidRPr="00CB6138">
        <w:rPr>
          <w:rFonts w:ascii="IRANSans" w:hAnsi="IRANSans" w:cs="IRANSans" w:hint="cs"/>
          <w:rtl/>
          <w:lang w:bidi="fa-IR"/>
          <w:rPrChange w:id="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انتقال از حساب چاه</w:t>
      </w:r>
      <w:r w:rsidR="00E57117" w:rsidRPr="00CB6138">
        <w:rPr>
          <w:rFonts w:ascii="IRANSans" w:hAnsi="IRANSans" w:cs="IRANSans" w:hint="eastAsia"/>
          <w:lang w:bidi="fa-IR"/>
          <w:rPrChange w:id="69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692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6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ن</w:t>
      </w:r>
      <w:r w:rsidR="00E57117" w:rsidRPr="00CB6138">
        <w:rPr>
          <w:rFonts w:ascii="IRANSans" w:hAnsi="IRANSans" w:cs="IRANSans" w:hint="cs"/>
          <w:rtl/>
          <w:lang w:bidi="fa-IR"/>
          <w:rPrChange w:id="6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6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E57117" w:rsidRPr="00CB6138">
        <w:rPr>
          <w:rFonts w:ascii="IRANSans" w:hAnsi="IRANSans" w:cs="IRANSans"/>
          <w:rtl/>
          <w:lang w:bidi="fa-IR"/>
          <w:rPrChange w:id="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صورت پ</w:t>
      </w:r>
      <w:r w:rsidR="00E57117" w:rsidRPr="00CB6138">
        <w:rPr>
          <w:rFonts w:ascii="IRANSans" w:hAnsi="IRANSans" w:cs="IRANSans" w:hint="cs"/>
          <w:rtl/>
          <w:lang w:bidi="fa-IR"/>
          <w:rPrChange w:id="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 w:hint="eastAsia"/>
          <w:rtl/>
          <w:lang w:bidi="fa-IR"/>
          <w:rPrChange w:id="69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="00E57117" w:rsidRPr="00CB6138">
        <w:rPr>
          <w:rFonts w:ascii="IRANSans" w:hAnsi="IRANSans" w:cs="IRANSans"/>
          <w:rtl/>
          <w:lang w:bidi="fa-IR"/>
          <w:rPrChange w:id="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فرض 5% تع</w:t>
      </w:r>
      <w:r w:rsidR="00E57117" w:rsidRPr="00CB6138">
        <w:rPr>
          <w:rFonts w:ascii="IRANSans" w:hAnsi="IRANSans" w:cs="IRANSans" w:hint="cs"/>
          <w:rtl/>
          <w:lang w:bidi="fa-IR"/>
          <w:rPrChange w:id="70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E57117" w:rsidRPr="00CB6138">
        <w:rPr>
          <w:rFonts w:ascii="IRANSans" w:hAnsi="IRANSans" w:cs="IRANSans" w:hint="eastAsia"/>
          <w:rtl/>
          <w:lang w:bidi="fa-IR"/>
          <w:rPrChange w:id="70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E57117" w:rsidRPr="00CB6138">
        <w:rPr>
          <w:rFonts w:ascii="IRANSans" w:hAnsi="IRANSans" w:cs="IRANSans"/>
          <w:rtl/>
          <w:lang w:bidi="fa-IR"/>
          <w:rPrChange w:id="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E57117" w:rsidRPr="00CB6138">
        <w:rPr>
          <w:rFonts w:ascii="IRANSans" w:hAnsi="IRANSans" w:cs="IRANSans" w:hint="cs"/>
          <w:rtl/>
          <w:lang w:bidi="fa-IR"/>
          <w:rPrChange w:id="704" w:author="farhan daemi" w:date="2021-10-27T12:04:00Z">
            <w:rPr>
              <w:rFonts w:cs="B Badr" w:hint="cs"/>
              <w:rtl/>
              <w:lang w:bidi="fa-IR"/>
            </w:rPr>
          </w:rPrChange>
        </w:rPr>
        <w:t>ی‌</w:t>
      </w:r>
      <w:r w:rsidR="00E57117" w:rsidRPr="00CB6138">
        <w:rPr>
          <w:rFonts w:ascii="IRANSans" w:hAnsi="IRANSans" w:cs="IRANSans"/>
          <w:rtl/>
          <w:lang w:bidi="fa-IR"/>
          <w:rPrChange w:id="705" w:author="farhan daemi" w:date="2021-10-27T12:04:00Z">
            <w:rPr>
              <w:rFonts w:cs="B Badr"/>
              <w:rtl/>
              <w:lang w:bidi="fa-IR"/>
            </w:rPr>
          </w:rPrChange>
        </w:rPr>
        <w:t>شود. انتقال از حساب چاه به حساب چاه</w:t>
      </w:r>
      <w:r w:rsidR="00E57117" w:rsidRPr="00CB6138">
        <w:rPr>
          <w:rFonts w:ascii="IRANSans" w:hAnsi="IRANSans" w:cs="IRANSans" w:hint="eastAsia"/>
          <w:lang w:bidi="fa-IR"/>
          <w:rPrChange w:id="7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07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="00E57117" w:rsidRPr="00CB6138">
        <w:rPr>
          <w:rFonts w:ascii="IRANSans" w:hAnsi="IRANSans" w:cs="IRANSans" w:hint="cs"/>
          <w:rtl/>
          <w:lang w:bidi="fa-IR"/>
          <w:rPrChange w:id="7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57117" w:rsidRPr="00CB6138">
        <w:rPr>
          <w:rFonts w:ascii="IRANSans" w:hAnsi="IRANSans" w:cs="IRANSans"/>
          <w:rtl/>
          <w:lang w:bidi="fa-IR"/>
          <w:rPrChange w:id="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حق</w:t>
      </w:r>
      <w:r w:rsidR="00E57117" w:rsidRPr="00CB6138">
        <w:rPr>
          <w:rFonts w:ascii="IRANSans" w:hAnsi="IRANSans" w:cs="IRANSans" w:hint="eastAsia"/>
          <w:lang w:bidi="fa-IR"/>
          <w:rPrChange w:id="7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57117" w:rsidRPr="00CB6138">
        <w:rPr>
          <w:rFonts w:ascii="IRANSans" w:hAnsi="IRANSans" w:cs="IRANSans"/>
          <w:rtl/>
          <w:lang w:bidi="fa-IR"/>
          <w:rPrChange w:id="711" w:author="farhan daemi" w:date="2021-10-27T12:04:00Z">
            <w:rPr>
              <w:rFonts w:cs="B Badr"/>
              <w:rtl/>
              <w:lang w:bidi="fa-IR"/>
            </w:rPr>
          </w:rPrChange>
        </w:rPr>
        <w:t>العمل معاف است.</w:t>
      </w:r>
    </w:p>
    <w:p w14:paraId="3B22F01B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lang w:bidi="fa-IR"/>
          <w:rPrChange w:id="712" w:author="farhan daemi" w:date="2021-10-27T12:04:00Z">
            <w:rPr>
              <w:rFonts w:cs="B Badr"/>
              <w:lang w:bidi="fa-IR"/>
            </w:rPr>
          </w:rPrChange>
        </w:rPr>
        <w:pPrChange w:id="713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1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1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71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718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خوان</w:t>
      </w:r>
      <w:r w:rsidRPr="00CB6138">
        <w:rPr>
          <w:rFonts w:ascii="IRANSans" w:hAnsi="IRANSans" w:cs="IRANSans"/>
          <w:rtl/>
          <w:lang w:bidi="fa-IR"/>
          <w:rPrChange w:id="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(حساب مح</w:t>
      </w:r>
      <w:r w:rsidRPr="00CB6138">
        <w:rPr>
          <w:rFonts w:ascii="IRANSans" w:hAnsi="IRANSans" w:cs="IRANSans" w:hint="cs"/>
          <w:rtl/>
          <w:lang w:bidi="fa-IR"/>
          <w:rPrChange w:id="7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rtl/>
          <w:lang w:bidi="fa-IR"/>
          <w:rPrChange w:id="722" w:author="farhan daemi" w:date="2021-10-27T12:04:00Z">
            <w:rPr>
              <w:rFonts w:cs="B Badr"/>
              <w:rtl/>
              <w:lang w:bidi="fa-IR"/>
            </w:rPr>
          </w:rPrChange>
        </w:rPr>
        <w:t xml:space="preserve"> ز</w:t>
      </w:r>
      <w:r w:rsidRPr="00CB6138">
        <w:rPr>
          <w:rFonts w:ascii="IRANSans" w:hAnsi="IRANSans" w:cs="IRANSans" w:hint="cs"/>
          <w:rtl/>
          <w:lang w:bidi="fa-IR"/>
          <w:rPrChange w:id="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24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25" w:author="farhan daemi" w:date="2021-10-27T12:04:00Z">
            <w:rPr>
              <w:rFonts w:cs="B Badr"/>
              <w:rtl/>
              <w:lang w:bidi="fa-IR"/>
            </w:rPr>
          </w:rPrChange>
        </w:rPr>
        <w:t>) : در جابجا</w:t>
      </w:r>
      <w:r w:rsidRPr="00CB6138">
        <w:rPr>
          <w:rFonts w:ascii="IRANSans" w:hAnsi="IRANSans" w:cs="IRANSans" w:hint="cs"/>
          <w:rtl/>
          <w:lang w:bidi="fa-IR"/>
          <w:rPrChange w:id="726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rtl/>
          <w:lang w:bidi="fa-IR"/>
          <w:rPrChange w:id="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حساب چاه</w:t>
      </w:r>
      <w:r w:rsidRPr="00CB6138">
        <w:rPr>
          <w:rFonts w:ascii="IRANSans" w:hAnsi="IRANSans" w:cs="IRANSans" w:hint="eastAsia"/>
          <w:lang w:bidi="fa-IR"/>
          <w:rPrChange w:id="72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29" w:author="farhan daemi" w:date="2021-10-27T12:04:00Z">
            <w:rPr>
              <w:rFonts w:cs="B Badr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rtl/>
          <w:lang w:bidi="fa-IR"/>
          <w:rPrChange w:id="7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حساب چاه سهم مح</w:t>
      </w:r>
      <w:r w:rsidRPr="00CB6138">
        <w:rPr>
          <w:rFonts w:ascii="IRANSans" w:hAnsi="IRANSans" w:cs="IRANSans" w:hint="cs"/>
          <w:rtl/>
          <w:lang w:bidi="fa-IR"/>
          <w:rPrChange w:id="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3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34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35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37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38" w:author="farhan daemi" w:date="2021-10-27T12:04:00Z">
            <w:rPr>
              <w:rFonts w:cs="B Badr"/>
              <w:rtl/>
              <w:lang w:bidi="fa-IR"/>
            </w:rPr>
          </w:rPrChange>
        </w:rPr>
        <w:t xml:space="preserve"> (مثلا 10%) کسر م</w:t>
      </w:r>
      <w:r w:rsidRPr="00CB6138">
        <w:rPr>
          <w:rFonts w:ascii="IRANSans" w:hAnsi="IRANSans" w:cs="IRANSans" w:hint="cs"/>
          <w:rtl/>
          <w:lang w:bidi="fa-IR"/>
          <w:rPrChange w:id="7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1" w:author="farhan daemi" w:date="2021-10-27T12:04:00Z">
            <w:rPr>
              <w:rFonts w:cs="B Badr"/>
              <w:rtl/>
              <w:lang w:bidi="fa-IR"/>
            </w:rPr>
          </w:rPrChange>
        </w:rPr>
        <w:t>شود و به ا</w:t>
      </w:r>
      <w:r w:rsidRPr="00CB6138">
        <w:rPr>
          <w:rFonts w:ascii="IRANSans" w:hAnsi="IRANSans" w:cs="IRANSans" w:hint="cs"/>
          <w:rtl/>
          <w:lang w:bidi="fa-IR"/>
          <w:rPrChange w:id="7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4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منتقل م</w:t>
      </w:r>
      <w:r w:rsidRPr="00CB6138">
        <w:rPr>
          <w:rFonts w:ascii="IRANSans" w:hAnsi="IRANSans" w:cs="IRANSans" w:hint="cs"/>
          <w:rtl/>
          <w:lang w:bidi="fa-IR"/>
          <w:rPrChange w:id="7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4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47" w:author="farhan daemi" w:date="2021-10-27T12:04:00Z">
            <w:rPr>
              <w:rFonts w:cs="B Badr"/>
              <w:rtl/>
              <w:lang w:bidi="fa-IR"/>
            </w:rPr>
          </w:rPrChange>
        </w:rPr>
        <w:t>شود. اگر صندوق چاه موجود</w:t>
      </w:r>
      <w:r w:rsidRPr="00CB6138">
        <w:rPr>
          <w:rFonts w:ascii="IRANSans" w:hAnsi="IRANSans" w:cs="IRANSans" w:hint="cs"/>
          <w:rtl/>
          <w:lang w:bidi="fa-IR"/>
          <w:rPrChange w:id="7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داشت (</w:t>
      </w:r>
      <w:r w:rsidRPr="00CB6138">
        <w:rPr>
          <w:rFonts w:ascii="IRANSans" w:hAnsi="IRANSans" w:cs="IRANSans" w:hint="cs"/>
          <w:rtl/>
          <w:lang w:bidi="fa-IR"/>
          <w:rPrChange w:id="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1" w:author="farhan daemi" w:date="2021-10-27T12:04:00Z">
            <w:rPr>
              <w:rFonts w:cs="B Badr" w:hint="eastAsia"/>
              <w:rtl/>
              <w:lang w:bidi="fa-IR"/>
            </w:rPr>
          </w:rPrChange>
        </w:rPr>
        <w:t>عن</w:t>
      </w:r>
      <w:r w:rsidRPr="00CB6138">
        <w:rPr>
          <w:rFonts w:ascii="IRANSans" w:hAnsi="IRANSans" w:cs="IRANSans" w:hint="cs"/>
          <w:rtl/>
          <w:lang w:bidi="fa-IR"/>
          <w:rPrChange w:id="7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هنوز سهم حق</w:t>
      </w:r>
      <w:r w:rsidRPr="00CB6138">
        <w:rPr>
          <w:rFonts w:ascii="IRANSans" w:hAnsi="IRANSans" w:cs="IRANSans" w:hint="eastAsia"/>
          <w:lang w:bidi="fa-IR"/>
          <w:rPrChange w:id="7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55" w:author="farhan daemi" w:date="2021-10-27T12:04:00Z">
            <w:rPr>
              <w:rFonts w:cs="B Badr"/>
              <w:rtl/>
              <w:lang w:bidi="fa-IR"/>
            </w:rPr>
          </w:rPrChange>
        </w:rPr>
        <w:t>آبه خودش را برداشت نکرده</w:t>
      </w:r>
      <w:r w:rsidRPr="00CB6138">
        <w:rPr>
          <w:rFonts w:ascii="IRANSans" w:hAnsi="IRANSans" w:cs="IRANSans" w:hint="eastAsia"/>
          <w:rtl/>
          <w:lang w:bidi="fa-IR"/>
          <w:rPrChange w:id="756" w:author="farhan daemi" w:date="2021-10-27T12:04:00Z">
            <w:rPr>
              <w:rFonts w:cs="B Badr" w:hint="eastAsia"/>
              <w:rtl/>
              <w:lang w:bidi="fa-IR"/>
            </w:rPr>
          </w:rPrChange>
        </w:rPr>
        <w:t>‌است</w:t>
      </w:r>
      <w:r w:rsidRPr="00CB6138">
        <w:rPr>
          <w:rFonts w:ascii="IRANSans" w:hAnsi="IRANSans" w:cs="IRANSans"/>
          <w:rtl/>
          <w:lang w:bidi="fa-IR"/>
          <w:rPrChange w:id="757" w:author="farhan daemi" w:date="2021-10-27T12:04:00Z">
            <w:rPr>
              <w:rFonts w:cs="B Badr"/>
              <w:rtl/>
              <w:lang w:bidi="fa-IR"/>
            </w:rPr>
          </w:rPrChange>
        </w:rPr>
        <w:t>) سهم مح</w:t>
      </w:r>
      <w:r w:rsidRPr="00CB6138">
        <w:rPr>
          <w:rFonts w:ascii="IRANSans" w:hAnsi="IRANSans" w:cs="IRANSans" w:hint="cs"/>
          <w:rtl/>
          <w:lang w:bidi="fa-IR"/>
          <w:rPrChange w:id="7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59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60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1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63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توجه به موجود</w:t>
      </w:r>
      <w:r w:rsidRPr="00CB6138">
        <w:rPr>
          <w:rFonts w:ascii="IRANSans" w:hAnsi="IRANSans" w:cs="IRANSans" w:hint="cs"/>
          <w:rtl/>
          <w:lang w:bidi="fa-IR"/>
          <w:rPrChange w:id="7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66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محاسبه م</w:t>
      </w:r>
      <w:r w:rsidRPr="00CB6138">
        <w:rPr>
          <w:rFonts w:ascii="IRANSans" w:hAnsi="IRANSans" w:cs="IRANSans" w:hint="cs"/>
          <w:rtl/>
          <w:lang w:bidi="fa-IR"/>
          <w:rPrChange w:id="7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69" w:author="farhan daemi" w:date="2021-10-27T12:04:00Z">
            <w:rPr>
              <w:rFonts w:cs="B Badr"/>
              <w:rtl/>
              <w:lang w:bidi="fa-IR"/>
            </w:rPr>
          </w:rPrChange>
        </w:rPr>
        <w:t>شود و اگر  سهم مح</w:t>
      </w:r>
      <w:r w:rsidRPr="00CB6138">
        <w:rPr>
          <w:rFonts w:ascii="IRANSans" w:hAnsi="IRANSans" w:cs="IRANSans" w:hint="cs"/>
          <w:rtl/>
          <w:lang w:bidi="fa-IR"/>
          <w:rPrChange w:id="7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1" w:author="farhan daemi" w:date="2021-10-27T12:04:00Z">
            <w:rPr>
              <w:rFonts w:cs="B Badr" w:hint="eastAsia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 w:hint="eastAsia"/>
          <w:lang w:bidi="fa-IR"/>
          <w:rPrChange w:id="772" w:author="farhan daemi" w:date="2021-10-27T12:04:00Z">
            <w:rPr>
              <w:rFonts w:ascii="Arial" w:hAnsi="Arial" w:cs="Arial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73" w:author="farhan daemi" w:date="2021-10-27T12:04:00Z">
            <w:rPr>
              <w:rFonts w:cs="B Badr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5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rtl/>
          <w:lang w:bidi="fa-IR"/>
          <w:rPrChange w:id="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ب</w:t>
      </w:r>
      <w:r w:rsidRPr="00CB6138">
        <w:rPr>
          <w:rFonts w:ascii="IRANSans" w:hAnsi="IRANSans" w:cs="IRANSans" w:hint="cs"/>
          <w:rtl/>
          <w:lang w:bidi="fa-IR"/>
          <w:rPrChange w:id="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778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7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موجود</w:t>
      </w:r>
      <w:r w:rsidRPr="00CB6138">
        <w:rPr>
          <w:rFonts w:ascii="IRANSans" w:hAnsi="IRANSans" w:cs="IRANSans" w:hint="cs"/>
          <w:rtl/>
          <w:lang w:bidi="fa-IR"/>
          <w:rPrChange w:id="7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1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صندوق بود مابه</w:t>
      </w:r>
      <w:r w:rsidRPr="00CB6138">
        <w:rPr>
          <w:rFonts w:ascii="IRANSans" w:hAnsi="IRANSans" w:cs="IRANSans" w:hint="eastAsia"/>
          <w:lang w:bidi="fa-IR"/>
          <w:rPrChange w:id="7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3" w:author="farhan daemi" w:date="2021-10-27T12:04:00Z">
            <w:rPr>
              <w:rFonts w:cs="B Badr"/>
              <w:rtl/>
              <w:lang w:bidi="fa-IR"/>
            </w:rPr>
          </w:rPrChange>
        </w:rPr>
        <w:t>التفاوت از شارژ انتقال</w:t>
      </w:r>
      <w:r w:rsidRPr="00CB6138">
        <w:rPr>
          <w:rFonts w:ascii="IRANSans" w:hAnsi="IRANSans" w:cs="IRANSans" w:hint="cs"/>
          <w:rtl/>
          <w:lang w:bidi="fa-IR"/>
          <w:rPrChange w:id="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785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CB6138">
        <w:rPr>
          <w:rFonts w:ascii="IRANSans" w:hAnsi="IRANSans" w:cs="IRANSans" w:hint="cs"/>
          <w:rtl/>
          <w:lang w:bidi="fa-IR"/>
          <w:rPrChange w:id="7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7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rtl/>
          <w:lang w:bidi="fa-IR"/>
          <w:rPrChange w:id="788" w:author="farhan daemi" w:date="2021-10-27T12:04:00Z">
            <w:rPr>
              <w:rFonts w:cs="B Badr"/>
              <w:rtl/>
              <w:lang w:bidi="fa-IR"/>
            </w:rPr>
          </w:rPrChange>
        </w:rPr>
        <w:t>شود.</w:t>
      </w:r>
    </w:p>
    <w:p w14:paraId="46621D5E" w14:textId="77777777" w:rsidR="00E57117" w:rsidRPr="00CB6138" w:rsidRDefault="00E57117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rtl/>
          <w:lang w:bidi="fa-IR"/>
          <w:rPrChange w:id="789" w:author="farhan daemi" w:date="2021-10-27T12:04:00Z">
            <w:rPr>
              <w:rFonts w:cs="B Badr"/>
              <w:rtl/>
              <w:lang w:bidi="fa-IR"/>
            </w:rPr>
          </w:rPrChange>
        </w:rPr>
        <w:pPrChange w:id="790" w:author="farhan daemi" w:date="2021-10-27T12:03:00Z">
          <w:pPr>
            <w:pStyle w:val="ListParagraph"/>
            <w:numPr>
              <w:numId w:val="4"/>
            </w:numPr>
            <w:bidi/>
            <w:ind w:left="14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7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792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79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7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7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7" w:author="farhan daemi" w:date="2021-10-27T12:04:00Z">
            <w:rPr>
              <w:rFonts w:cs="B Badr" w:hint="eastAsia"/>
              <w:rtl/>
              <w:lang w:bidi="fa-IR"/>
            </w:rPr>
          </w:rPrChange>
        </w:rPr>
        <w:t>مجهز</w:t>
      </w:r>
      <w:r w:rsidRPr="00CB6138">
        <w:rPr>
          <w:rFonts w:ascii="IRANSans" w:hAnsi="IRANSans" w:cs="IRANSans"/>
          <w:rtl/>
          <w:lang w:bidi="fa-IR"/>
          <w:rPrChange w:id="7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7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3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5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8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0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0" w:author="farhan daemi" w:date="2021-10-27T12:04:00Z">
            <w:rPr>
              <w:rFonts w:cs="B Badr" w:hint="eastAsia"/>
              <w:rtl/>
              <w:lang w:bidi="fa-IR"/>
            </w:rPr>
          </w:rPrChange>
        </w:rPr>
        <w:t>قابل</w:t>
      </w:r>
      <w:r w:rsidRPr="00CB6138">
        <w:rPr>
          <w:rFonts w:ascii="IRANSans" w:hAnsi="IRANSans" w:cs="IRANSans" w:hint="cs"/>
          <w:rtl/>
          <w:lang w:bidi="fa-IR"/>
          <w:rPrChange w:id="8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12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4" w:author="farhan daemi" w:date="2021-10-27T12:04:00Z">
            <w:rPr>
              <w:rFonts w:cs="B Badr" w:hint="eastAsia"/>
              <w:rtl/>
              <w:lang w:bidi="fa-IR"/>
            </w:rPr>
          </w:rPrChange>
        </w:rPr>
        <w:t>قطع</w:t>
      </w:r>
      <w:r w:rsidRPr="00CB6138">
        <w:rPr>
          <w:rFonts w:ascii="IRANSans" w:hAnsi="IRANSans" w:cs="IRANSans"/>
          <w:rtl/>
          <w:lang w:bidi="fa-IR"/>
          <w:rPrChange w:id="8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1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0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82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22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/>
          <w:rtl/>
          <w:lang w:bidi="fa-IR"/>
          <w:rPrChange w:id="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4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2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8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2" w:author="farhan daemi" w:date="2021-10-27T12:04:00Z">
            <w:rPr>
              <w:rFonts w:cs="B Badr" w:hint="eastAsia"/>
              <w:rtl/>
              <w:lang w:bidi="fa-IR"/>
            </w:rPr>
          </w:rPrChange>
        </w:rPr>
        <w:t>قالب</w:t>
      </w:r>
      <w:r w:rsidRPr="00CB6138">
        <w:rPr>
          <w:rFonts w:ascii="IRANSans" w:hAnsi="IRANSans" w:cs="IRANSans"/>
          <w:rtl/>
          <w:lang w:bidi="fa-IR"/>
          <w:rPrChange w:id="8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4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Pr="00CB6138">
        <w:rPr>
          <w:rFonts w:ascii="IRANSans" w:hAnsi="IRANSans" w:cs="IRANSans"/>
          <w:rtl/>
          <w:lang w:bidi="fa-IR"/>
          <w:rPrChange w:id="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8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3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8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0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4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8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84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4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85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851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Pr="00CB6138">
        <w:rPr>
          <w:rFonts w:ascii="IRANSans" w:hAnsi="IRANSans" w:cs="IRANSans" w:hint="eastAsia"/>
          <w:lang w:bidi="fa-IR"/>
          <w:rPrChange w:id="85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853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E71F79" w:rsidRPr="00CB6138">
        <w:rPr>
          <w:rFonts w:ascii="IRANSans" w:hAnsi="IRANSans" w:cs="IRANSans" w:hint="eastAsia"/>
          <w:rtl/>
          <w:lang w:bidi="fa-IR"/>
          <w:rPrChange w:id="856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857" w:author="farhan daemi" w:date="2021-10-27T12:04:00Z">
            <w:rPr>
              <w:rFonts w:cs="B Badr"/>
              <w:rtl/>
              <w:lang w:bidi="fa-IR"/>
            </w:rPr>
          </w:rPrChange>
        </w:rPr>
        <w:t xml:space="preserve"> وظ</w:t>
      </w:r>
      <w:r w:rsidRPr="00CB6138">
        <w:rPr>
          <w:rFonts w:ascii="IRANSans" w:hAnsi="IRANSans" w:cs="IRANSans" w:hint="cs"/>
          <w:rtl/>
          <w:lang w:bidi="fa-IR"/>
          <w:rPrChange w:id="8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9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مد</w:t>
      </w:r>
      <w:r w:rsidRPr="00CB6138">
        <w:rPr>
          <w:rFonts w:ascii="IRANSans" w:hAnsi="IRANSans" w:cs="IRANSans" w:hint="cs"/>
          <w:rtl/>
          <w:lang w:bidi="fa-IR"/>
          <w:rPrChange w:id="8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و اطم</w:t>
      </w:r>
      <w:r w:rsidRPr="00CB6138">
        <w:rPr>
          <w:rFonts w:ascii="IRANSans" w:hAnsi="IRANSans" w:cs="IRANSans" w:hint="cs"/>
          <w:rtl/>
          <w:lang w:bidi="fa-IR"/>
          <w:rPrChange w:id="8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67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Pr="00CB6138">
        <w:rPr>
          <w:rFonts w:ascii="IRANSans" w:hAnsi="IRANSans" w:cs="IRANSans"/>
          <w:rtl/>
          <w:lang w:bidi="fa-IR"/>
          <w:rPrChange w:id="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انتقال صح</w:t>
      </w:r>
      <w:r w:rsidRPr="00CB6138">
        <w:rPr>
          <w:rFonts w:ascii="IRANSans" w:hAnsi="IRANSans" w:cs="IRANSans" w:hint="cs"/>
          <w:rtl/>
          <w:lang w:bidi="fa-IR"/>
          <w:rPrChange w:id="8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70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87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به کنتور را برعهده دارد. </w:t>
      </w:r>
      <w:r w:rsidR="00E71F79" w:rsidRPr="00CB6138">
        <w:rPr>
          <w:rFonts w:ascii="IRANSans" w:hAnsi="IRANSans" w:cs="IRANSans" w:hint="eastAsia"/>
          <w:rtl/>
          <w:lang w:bidi="fa-IR"/>
          <w:rPrChange w:id="872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="00E71F79" w:rsidRPr="00CB6138">
        <w:rPr>
          <w:rFonts w:ascii="IRANSans" w:hAnsi="IRANSans" w:cs="IRANSans"/>
          <w:rtl/>
          <w:lang w:bidi="fa-IR"/>
          <w:rPrChange w:id="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77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="00E71F79" w:rsidRPr="00CB6138">
        <w:rPr>
          <w:rFonts w:ascii="IRANSans" w:hAnsi="IRANSans" w:cs="IRANSans" w:hint="cs"/>
          <w:rtl/>
          <w:lang w:bidi="fa-IR"/>
          <w:rPrChange w:id="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E71F79" w:rsidRPr="00CB6138">
        <w:rPr>
          <w:rFonts w:ascii="IRANSans" w:hAnsi="IRANSans" w:cs="IRANSans"/>
          <w:rtl/>
          <w:lang w:bidi="fa-IR"/>
          <w:rPrChange w:id="8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2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E71F79" w:rsidRPr="00CB6138">
        <w:rPr>
          <w:rFonts w:ascii="IRANSans" w:hAnsi="IRANSans" w:cs="IRANSans"/>
          <w:rtl/>
          <w:lang w:bidi="fa-IR"/>
          <w:rPrChange w:id="8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4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E71F79" w:rsidRPr="00CB6138">
        <w:rPr>
          <w:rFonts w:ascii="IRANSans" w:hAnsi="IRANSans" w:cs="IRANSans"/>
          <w:rtl/>
          <w:lang w:bidi="fa-IR"/>
          <w:rPrChange w:id="8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صبا،</w:t>
      </w:r>
      <w:r w:rsidR="00E71F79" w:rsidRPr="00CB6138">
        <w:rPr>
          <w:rFonts w:ascii="IRANSans" w:hAnsi="IRANSans" w:cs="IRANSans"/>
          <w:rtl/>
          <w:lang w:bidi="fa-IR"/>
          <w:rPrChange w:id="8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88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="00E71F79" w:rsidRPr="00CB6138">
        <w:rPr>
          <w:rFonts w:ascii="IRANSans" w:hAnsi="IRANSans" w:cs="IRANSans"/>
          <w:rtl/>
          <w:lang w:bidi="fa-IR"/>
          <w:rPrChange w:id="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E71F79" w:rsidRPr="00CB6138">
        <w:rPr>
          <w:rFonts w:ascii="IRANSans" w:hAnsi="IRANSans" w:cs="IRANSans"/>
          <w:rtl/>
          <w:lang w:bidi="fa-IR"/>
          <w:rPrChange w:id="8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4" w:author="farhan daemi" w:date="2021-10-27T12:04:00Z">
            <w:rPr>
              <w:rFonts w:cs="B Badr" w:hint="eastAsia"/>
              <w:rtl/>
              <w:lang w:bidi="fa-IR"/>
            </w:rPr>
          </w:rPrChange>
        </w:rPr>
        <w:t>مانند</w:t>
      </w:r>
      <w:r w:rsidR="00E71F79" w:rsidRPr="00CB6138">
        <w:rPr>
          <w:rFonts w:ascii="IRANSans" w:hAnsi="IRANSans" w:cs="IRANSans"/>
          <w:rtl/>
          <w:lang w:bidi="fa-IR"/>
          <w:rPrChange w:id="8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E71F79" w:rsidRPr="00CB6138">
        <w:rPr>
          <w:rFonts w:ascii="IRANSans" w:hAnsi="IRANSans" w:cs="IRANSans" w:hint="cs"/>
          <w:rtl/>
          <w:lang w:bidi="fa-IR"/>
          <w:rPrChange w:id="8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89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E71F79" w:rsidRPr="00CB6138">
        <w:rPr>
          <w:rFonts w:ascii="IRANSans" w:hAnsi="IRANSans" w:cs="IRANSans"/>
          <w:rtl/>
          <w:lang w:bidi="fa-IR"/>
          <w:rPrChange w:id="9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E71F79" w:rsidRPr="00CB6138">
        <w:rPr>
          <w:rFonts w:ascii="IRANSans" w:hAnsi="IRANSans" w:cs="IRANSans"/>
          <w:rtl/>
          <w:lang w:bidi="fa-IR"/>
          <w:rPrChange w:id="9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E71F79" w:rsidRPr="00CB6138">
        <w:rPr>
          <w:rFonts w:ascii="IRANSans" w:hAnsi="IRANSans" w:cs="IRANSans" w:hint="eastAsia"/>
          <w:lang w:bidi="fa-IR"/>
          <w:rPrChange w:id="9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E71F79" w:rsidRPr="00CB6138">
        <w:rPr>
          <w:rFonts w:ascii="IRANSans" w:hAnsi="IRANSans" w:cs="IRANSans" w:hint="eastAsia"/>
          <w:rtl/>
          <w:lang w:bidi="fa-IR"/>
          <w:rPrChange w:id="90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E71F79" w:rsidRPr="00CB6138">
        <w:rPr>
          <w:rFonts w:ascii="IRANSans" w:hAnsi="IRANSans" w:cs="IRANSans" w:hint="cs"/>
          <w:rtl/>
          <w:lang w:bidi="fa-IR"/>
          <w:rPrChange w:id="9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0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E71F79" w:rsidRPr="00CB6138">
        <w:rPr>
          <w:rFonts w:ascii="IRANSans" w:hAnsi="IRANSans" w:cs="IRANSans"/>
          <w:rtl/>
          <w:lang w:bidi="fa-IR"/>
          <w:rPrChange w:id="9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E71F79" w:rsidRPr="00CB6138">
        <w:rPr>
          <w:rFonts w:ascii="IRANSans" w:hAnsi="IRANSans" w:cs="IRANSans"/>
          <w:rtl/>
          <w:lang w:bidi="fa-IR"/>
          <w:rPrChange w:id="9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2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="00E71F79" w:rsidRPr="00CB6138">
        <w:rPr>
          <w:rFonts w:ascii="IRANSans" w:hAnsi="IRANSans" w:cs="IRANSans"/>
          <w:rtl/>
          <w:lang w:bidi="fa-IR"/>
          <w:rPrChange w:id="9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E71F79" w:rsidRPr="00CB6138">
        <w:rPr>
          <w:rFonts w:ascii="IRANSans" w:hAnsi="IRANSans" w:cs="IRANSans" w:hint="eastAsia"/>
          <w:rtl/>
          <w:lang w:bidi="fa-IR"/>
          <w:rPrChange w:id="914" w:author="farhan daemi" w:date="2021-10-27T12:04:00Z">
            <w:rPr>
              <w:rFonts w:cs="B Badr" w:hint="eastAsia"/>
              <w:rtl/>
              <w:lang w:bidi="fa-IR"/>
            </w:rPr>
          </w:rPrChange>
        </w:rPr>
        <w:t>مبادله</w:t>
      </w:r>
      <w:r w:rsidR="00C924C3" w:rsidRPr="00CB6138">
        <w:rPr>
          <w:rFonts w:ascii="IRANSans" w:hAnsi="IRANSans" w:cs="IRANSans" w:hint="eastAsia"/>
          <w:rtl/>
          <w:lang w:bidi="fa-IR"/>
          <w:rPrChange w:id="91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E71F79" w:rsidRPr="00CB6138">
        <w:rPr>
          <w:rFonts w:ascii="IRANSans" w:hAnsi="IRANSans" w:cs="IRANSans"/>
          <w:rtl/>
          <w:lang w:bidi="fa-IR"/>
          <w:rPrChange w:id="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دارا</w:t>
      </w:r>
      <w:r w:rsidR="00E71F79" w:rsidRPr="00CB6138">
        <w:rPr>
          <w:rFonts w:ascii="IRANSans" w:hAnsi="IRANSans" w:cs="IRANSans" w:hint="cs"/>
          <w:rtl/>
          <w:lang w:bidi="fa-IR"/>
          <w:rPrChange w:id="91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/>
          <w:rtl/>
          <w:lang w:bidi="fa-IR"/>
          <w:rPrChange w:id="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E71F79" w:rsidRPr="00CB6138">
        <w:rPr>
          <w:rFonts w:ascii="IRANSans" w:hAnsi="IRANSans" w:cs="IRANSans" w:hint="cs"/>
          <w:rtl/>
          <w:lang w:bidi="fa-IR"/>
          <w:rPrChange w:id="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E71F79" w:rsidRPr="00CB6138">
        <w:rPr>
          <w:rFonts w:ascii="IRANSans" w:hAnsi="IRANSans" w:cs="IRANSans"/>
          <w:rtl/>
          <w:lang w:bidi="fa-IR"/>
          <w:rPrChange w:id="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E71F79" w:rsidRPr="00CB6138">
        <w:rPr>
          <w:rFonts w:ascii="IRANSans" w:hAnsi="IRANSans" w:cs="IRANSans" w:hint="cs"/>
          <w:rtl/>
          <w:lang w:bidi="fa-IR"/>
          <w:rPrChange w:id="9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E71F79" w:rsidRPr="00CB6138">
        <w:rPr>
          <w:rFonts w:ascii="IRANSans" w:hAnsi="IRANSans" w:cs="IRANSans" w:hint="eastAsia"/>
          <w:rtl/>
          <w:lang w:bidi="fa-IR"/>
          <w:rPrChange w:id="92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E71F79" w:rsidRPr="00CB6138">
        <w:rPr>
          <w:rFonts w:ascii="IRANSans" w:hAnsi="IRANSans" w:cs="IRANSans"/>
          <w:rtl/>
          <w:lang w:bidi="fa-IR"/>
          <w:rPrChange w:id="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C924C3" w:rsidRPr="00CB6138">
        <w:rPr>
          <w:rFonts w:ascii="IRANSans" w:hAnsi="IRANSans" w:cs="IRANSans" w:hint="eastAsia"/>
          <w:rtl/>
          <w:lang w:bidi="fa-IR"/>
          <w:rPrChange w:id="9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C924C3" w:rsidRPr="00CB6138">
        <w:rPr>
          <w:rFonts w:ascii="IRANSans" w:hAnsi="IRANSans" w:cs="IRANSans" w:hint="cs"/>
          <w:rtl/>
          <w:lang w:bidi="fa-IR"/>
          <w:rPrChange w:id="9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924C3" w:rsidRPr="00CB6138">
        <w:rPr>
          <w:rFonts w:ascii="IRANSans" w:hAnsi="IRANSans" w:cs="IRANSans" w:hint="eastAsia"/>
          <w:lang w:bidi="fa-IR"/>
          <w:rPrChange w:id="92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C924C3" w:rsidRPr="00CB6138">
        <w:rPr>
          <w:rFonts w:ascii="IRANSans" w:hAnsi="IRANSans" w:cs="IRANSans" w:hint="eastAsia"/>
          <w:rtl/>
          <w:lang w:bidi="fa-IR"/>
          <w:rPrChange w:id="928" w:author="farhan daemi" w:date="2021-10-27T12:04:00Z">
            <w:rPr>
              <w:rFonts w:cs="B Badr" w:hint="eastAsia"/>
              <w:rtl/>
              <w:lang w:bidi="fa-IR"/>
            </w:rPr>
          </w:rPrChange>
        </w:rPr>
        <w:t>باشند</w:t>
      </w:r>
      <w:r w:rsidR="00E71F79" w:rsidRPr="00CB6138">
        <w:rPr>
          <w:rFonts w:ascii="IRANSans" w:hAnsi="IRANSans" w:cs="IRANSans"/>
          <w:rtl/>
          <w:lang w:bidi="fa-IR"/>
          <w:rPrChange w:id="92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D0D7CA9" w14:textId="77777777" w:rsidR="00412133" w:rsidRPr="00CB6138" w:rsidRDefault="00E71F79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930" w:author="farhan daemi" w:date="2021-10-27T12:04:00Z">
            <w:rPr>
              <w:rFonts w:cs="B Badr"/>
              <w:rtl/>
              <w:lang w:bidi="fa-IR"/>
            </w:rPr>
          </w:rPrChange>
        </w:rPr>
        <w:pPrChange w:id="931" w:author="farhan daemi" w:date="2021-10-27T12:03:00Z">
          <w:pPr>
            <w:pStyle w:val="ListParagraph"/>
            <w:bidi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32" w:author="farhan daemi" w:date="2021-10-27T12:04:00Z">
            <w:rPr>
              <w:rFonts w:cs="B Badr" w:hint="eastAsia"/>
              <w:rtl/>
              <w:lang w:bidi="fa-IR"/>
            </w:rPr>
          </w:rPrChange>
        </w:rPr>
        <w:t>سنار</w:t>
      </w:r>
      <w:r w:rsidRPr="00CB6138">
        <w:rPr>
          <w:rFonts w:ascii="IRANSans" w:hAnsi="IRANSans" w:cs="IRANSans" w:hint="cs"/>
          <w:rtl/>
          <w:lang w:bidi="fa-IR"/>
          <w:rPrChange w:id="9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34" w:author="farhan daemi" w:date="2021-10-27T12:04:00Z">
            <w:rPr>
              <w:rFonts w:cs="B Badr" w:hint="eastAsia"/>
              <w:rtl/>
              <w:lang w:bidi="fa-IR"/>
            </w:rPr>
          </w:rPrChange>
        </w:rPr>
        <w:t>وها</w:t>
      </w:r>
      <w:r w:rsidRPr="00CB6138">
        <w:rPr>
          <w:rFonts w:ascii="IRANSans" w:hAnsi="IRANSans" w:cs="IRANSans" w:hint="cs"/>
          <w:rtl/>
          <w:lang w:bidi="fa-IR"/>
          <w:rPrChange w:id="9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3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rtl/>
          <w:lang w:bidi="fa-IR"/>
          <w:rPrChange w:id="9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9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مورد</w:t>
      </w:r>
      <w:r w:rsidRPr="00CB6138">
        <w:rPr>
          <w:rFonts w:ascii="IRANSans" w:hAnsi="IRANSans" w:cs="IRANSans"/>
          <w:rtl/>
          <w:lang w:bidi="fa-IR"/>
          <w:rPrChange w:id="9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9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4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6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48" w:author="farhan daemi" w:date="2021-10-27T12:04:00Z">
            <w:rPr>
              <w:rFonts w:cs="B Badr" w:hint="eastAsia"/>
              <w:rtl/>
              <w:lang w:bidi="fa-IR"/>
            </w:rPr>
          </w:rPrChange>
        </w:rPr>
        <w:t>منظر</w:t>
      </w:r>
      <w:r w:rsidRPr="00CB6138">
        <w:rPr>
          <w:rFonts w:ascii="IRANSans" w:hAnsi="IRANSans" w:cs="IRANSans"/>
          <w:rtl/>
          <w:lang w:bidi="fa-IR"/>
          <w:rPrChange w:id="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0" w:author="farhan daemi" w:date="2021-10-27T12:04:00Z">
            <w:rPr>
              <w:rFonts w:cs="B Badr" w:hint="eastAsia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 w:hint="eastAsia"/>
          <w:lang w:bidi="fa-IR"/>
          <w:rPrChange w:id="9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5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برداران</w:t>
      </w:r>
      <w:r w:rsidRPr="00CB6138">
        <w:rPr>
          <w:rFonts w:ascii="IRANSans" w:hAnsi="IRANSans" w:cs="IRANSans"/>
          <w:rtl/>
          <w:lang w:bidi="fa-IR"/>
          <w:rPrChange w:id="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0" w:author="farhan daemi" w:date="2021-10-27T12:04:00Z">
            <w:rPr>
              <w:rFonts w:cs="B Badr" w:hint="eastAsia"/>
              <w:rtl/>
              <w:lang w:bidi="fa-IR"/>
            </w:rPr>
          </w:rPrChange>
        </w:rPr>
        <w:t>شرح</w:t>
      </w:r>
      <w:r w:rsidRPr="00CB6138">
        <w:rPr>
          <w:rFonts w:ascii="IRANSans" w:hAnsi="IRANSans" w:cs="IRANSans"/>
          <w:rtl/>
          <w:lang w:bidi="fa-IR"/>
          <w:rPrChange w:id="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9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64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6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9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96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969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97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9742D3F" w14:textId="77777777" w:rsidR="00E71F79" w:rsidRPr="00CB6138" w:rsidRDefault="00E71F79">
      <w:pPr>
        <w:pStyle w:val="ListParagraph"/>
        <w:bidi/>
        <w:jc w:val="both"/>
        <w:rPr>
          <w:rFonts w:ascii="IRANSans" w:hAnsi="IRANSans" w:cs="IRANSans"/>
          <w:lang w:bidi="fa-IR"/>
          <w:rPrChange w:id="971" w:author="farhan daemi" w:date="2021-10-27T12:04:00Z">
            <w:rPr>
              <w:rFonts w:cs="B Badr"/>
              <w:lang w:bidi="fa-IR"/>
            </w:rPr>
          </w:rPrChange>
        </w:rPr>
        <w:pPrChange w:id="972" w:author="farhan daemi" w:date="2021-10-27T12:03:00Z">
          <w:pPr>
            <w:pStyle w:val="ListParagraph"/>
            <w:bidi/>
          </w:pPr>
        </w:pPrChange>
      </w:pPr>
    </w:p>
    <w:p w14:paraId="08F8992A" w14:textId="77777777" w:rsidR="00DC0325" w:rsidRPr="00CB6138" w:rsidRDefault="00DC032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73" w:author="farhan daemi" w:date="2021-10-27T12:04:00Z">
            <w:rPr>
              <w:rFonts w:cs="B Badr"/>
              <w:lang w:bidi="fa-IR"/>
            </w:rPr>
          </w:rPrChange>
        </w:rPr>
        <w:pPrChange w:id="974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75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Pr="00CB6138">
        <w:rPr>
          <w:rFonts w:ascii="IRANSans" w:hAnsi="IRANSans" w:cs="IRANSans"/>
          <w:rtl/>
          <w:lang w:bidi="fa-IR"/>
          <w:rPrChange w:id="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977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rtl/>
          <w:lang w:bidi="fa-IR"/>
          <w:rPrChange w:id="9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979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E71F79" w:rsidRPr="00CB6138">
        <w:rPr>
          <w:rFonts w:ascii="IRANSans" w:hAnsi="IRANSans" w:cs="IRANSans"/>
          <w:rtl/>
          <w:lang w:bidi="fa-IR"/>
          <w:rPrChange w:id="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</w:p>
    <w:p w14:paraId="44189A7A" w14:textId="77777777" w:rsidR="003B2082" w:rsidRPr="00CB6138" w:rsidRDefault="00D96233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981" w:author="farhan daemi" w:date="2021-10-27T12:04:00Z">
            <w:rPr>
              <w:rFonts w:cs="B Badr"/>
              <w:lang w:bidi="fa-IR"/>
            </w:rPr>
          </w:rPrChange>
        </w:rPr>
        <w:pPrChange w:id="982" w:author="farhan daemi" w:date="2021-10-27T12:03:00Z">
          <w:pPr>
            <w:pStyle w:val="ListParagraph"/>
            <w:bidi/>
            <w:ind w:left="144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983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="00221B04" w:rsidRPr="00CB6138">
        <w:rPr>
          <w:rFonts w:ascii="IRANSans" w:hAnsi="IRANSans" w:cs="IRANSans" w:hint="eastAsia"/>
          <w:rtl/>
          <w:lang w:bidi="fa-IR"/>
          <w:rPrChange w:id="985" w:author="farhan daemi" w:date="2021-10-27T12:04:00Z">
            <w:rPr>
              <w:rFonts w:cs="B Badr" w:hint="eastAsia"/>
              <w:rtl/>
              <w:lang w:bidi="fa-IR"/>
            </w:rPr>
          </w:rPrChange>
        </w:rPr>
        <w:t>بس</w:t>
      </w:r>
      <w:r w:rsidR="00221B04" w:rsidRPr="00CB6138">
        <w:rPr>
          <w:rFonts w:ascii="IRANSans" w:hAnsi="IRANSans" w:cs="IRANSans" w:hint="cs"/>
          <w:rtl/>
          <w:lang w:bidi="fa-IR"/>
          <w:rPrChange w:id="9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87" w:author="farhan daemi" w:date="2021-10-27T12:04:00Z">
            <w:rPr>
              <w:rFonts w:cs="B Badr" w:hint="eastAsia"/>
              <w:rtl/>
              <w:lang w:bidi="fa-IR"/>
            </w:rPr>
          </w:rPrChange>
        </w:rPr>
        <w:t>ار</w:t>
      </w:r>
      <w:r w:rsidR="00221B04" w:rsidRPr="00CB6138">
        <w:rPr>
          <w:rFonts w:ascii="IRANSans" w:hAnsi="IRANSans" w:cs="IRANSans"/>
          <w:rtl/>
          <w:lang w:bidi="fa-IR"/>
          <w:rPrChange w:id="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ضرور</w:t>
      </w:r>
      <w:r w:rsidR="00221B04" w:rsidRPr="00CB6138">
        <w:rPr>
          <w:rFonts w:ascii="IRANSans" w:hAnsi="IRANSans" w:cs="IRANSans" w:hint="cs"/>
          <w:rtl/>
          <w:lang w:bidi="fa-IR"/>
          <w:rPrChange w:id="9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99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</w:t>
      </w:r>
      <w:r w:rsidR="00C924C3" w:rsidRPr="00CB6138">
        <w:rPr>
          <w:rFonts w:ascii="IRANSans" w:hAnsi="IRANSans" w:cs="IRANSans" w:hint="eastAsia"/>
          <w:rtl/>
          <w:lang w:bidi="fa-IR"/>
          <w:rPrChange w:id="9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C924C3" w:rsidRPr="00CB6138">
        <w:rPr>
          <w:rFonts w:ascii="IRANSans" w:hAnsi="IRANSans" w:cs="IRANSans"/>
          <w:rtl/>
          <w:lang w:bidi="fa-IR"/>
          <w:rPrChange w:id="9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9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99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999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1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3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0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05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7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0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1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11" w:author="farhan daemi" w:date="2021-10-27T12:04:00Z">
            <w:rPr>
              <w:rFonts w:cs="B Badr" w:hint="eastAsia"/>
              <w:rtl/>
              <w:lang w:bidi="fa-IR"/>
            </w:rPr>
          </w:rPrChange>
        </w:rPr>
        <w:t>احراز</w:t>
      </w:r>
      <w:r w:rsidR="00221B04" w:rsidRPr="00CB6138">
        <w:rPr>
          <w:rFonts w:ascii="IRANSans" w:hAnsi="IRANSans" w:cs="IRANSans"/>
          <w:rtl/>
          <w:lang w:bidi="fa-IR"/>
          <w:rPrChange w:id="1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3" w:author="farhan daemi" w:date="2021-10-27T12:04:00Z">
            <w:rPr>
              <w:rFonts w:cs="B Badr" w:hint="eastAsia"/>
              <w:rtl/>
              <w:lang w:bidi="fa-IR"/>
            </w:rPr>
          </w:rPrChange>
        </w:rPr>
        <w:t>هو</w:t>
      </w:r>
      <w:r w:rsidR="00221B04" w:rsidRPr="00CB6138">
        <w:rPr>
          <w:rFonts w:ascii="IRANSans" w:hAnsi="IRANSans" w:cs="IRANSans" w:hint="cs"/>
          <w:rtl/>
          <w:lang w:bidi="fa-IR"/>
          <w:rPrChange w:id="10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15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19" w:author="farhan daemi" w:date="2021-10-27T12:04:00Z">
            <w:rPr>
              <w:rFonts w:cs="B Badr" w:hint="eastAsia"/>
              <w:rtl/>
              <w:lang w:bidi="fa-IR"/>
            </w:rPr>
          </w:rPrChange>
        </w:rPr>
        <w:t>سه</w:t>
      </w:r>
      <w:r w:rsidR="00221B04" w:rsidRPr="00CB6138">
        <w:rPr>
          <w:rFonts w:ascii="IRANSans" w:hAnsi="IRANSans" w:cs="IRANSans"/>
          <w:rtl/>
          <w:lang w:bidi="fa-IR"/>
          <w:rPrChange w:id="1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1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="00221B04" w:rsidRPr="00CB6138">
        <w:rPr>
          <w:rFonts w:ascii="IRANSans" w:hAnsi="IRANSans" w:cs="IRANSans" w:hint="cs"/>
          <w:rtl/>
          <w:lang w:bidi="fa-IR"/>
          <w:rPrChange w:id="1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2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2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="00221B04" w:rsidRPr="00CB6138">
        <w:rPr>
          <w:rFonts w:ascii="IRANSans" w:hAnsi="IRANSans" w:cs="IRANSans"/>
          <w:rtl/>
          <w:lang w:bidi="fa-IR"/>
          <w:rPrChange w:id="10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2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0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3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0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2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="00221B04" w:rsidRPr="00CB6138">
        <w:rPr>
          <w:rFonts w:ascii="IRANSans" w:hAnsi="IRANSans" w:cs="IRANSans"/>
          <w:rtl/>
          <w:lang w:bidi="fa-IR"/>
          <w:rPrChange w:id="10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6" w:author="farhan daemi" w:date="2021-10-27T12:04:00Z">
            <w:rPr>
              <w:rFonts w:cs="B Badr" w:hint="eastAsia"/>
              <w:rtl/>
              <w:lang w:bidi="fa-IR"/>
            </w:rPr>
          </w:rPrChange>
        </w:rPr>
        <w:t>کس</w:t>
      </w:r>
      <w:r w:rsidR="00221B04" w:rsidRPr="00CB6138">
        <w:rPr>
          <w:rFonts w:ascii="IRANSans" w:hAnsi="IRANSans" w:cs="IRANSans" w:hint="cs"/>
          <w:rtl/>
          <w:lang w:bidi="fa-IR"/>
          <w:rPrChange w:id="10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3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1" w:author="farhan daemi" w:date="2021-10-27T12:04:00Z">
            <w:rPr>
              <w:rFonts w:cs="B Badr" w:hint="eastAsia"/>
              <w:rtl/>
              <w:lang w:bidi="fa-IR"/>
            </w:rPr>
          </w:rPrChange>
        </w:rPr>
        <w:t>متقاض</w:t>
      </w:r>
      <w:r w:rsidR="00221B04" w:rsidRPr="00CB6138">
        <w:rPr>
          <w:rFonts w:ascii="IRANSans" w:hAnsi="IRANSans" w:cs="IRANSans" w:hint="cs"/>
          <w:rtl/>
          <w:lang w:bidi="fa-IR"/>
          <w:rPrChange w:id="1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0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46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221B04" w:rsidRPr="00CB6138">
        <w:rPr>
          <w:rFonts w:ascii="IRANSans" w:hAnsi="IRANSans" w:cs="IRANSans"/>
          <w:rtl/>
          <w:lang w:bidi="fa-IR"/>
          <w:rPrChange w:id="1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4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0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 w:hint="cs"/>
          <w:rtl/>
          <w:lang w:bidi="fa-IR"/>
          <w:rPrChange w:id="10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221B04" w:rsidRPr="00CB6138">
        <w:rPr>
          <w:rFonts w:ascii="IRANSans" w:hAnsi="IRANSans" w:cs="IRANSans"/>
          <w:rtl/>
          <w:lang w:bidi="fa-IR"/>
          <w:rPrChange w:id="10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5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0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57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0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5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21B04" w:rsidRPr="00CB6138">
        <w:rPr>
          <w:rFonts w:ascii="IRANSans" w:hAnsi="IRANSans" w:cs="IRANSans"/>
          <w:rtl/>
          <w:lang w:bidi="fa-IR"/>
          <w:rPrChange w:id="1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221B04" w:rsidRPr="00CB6138">
        <w:rPr>
          <w:rFonts w:ascii="IRANSans" w:hAnsi="IRANSans" w:cs="IRANSans" w:hint="cs"/>
          <w:rtl/>
          <w:lang w:bidi="fa-IR"/>
          <w:rPrChange w:id="1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4" w:author="farhan daemi" w:date="2021-10-27T12:04:00Z">
            <w:rPr>
              <w:rFonts w:cs="B Badr" w:hint="eastAsia"/>
              <w:rtl/>
              <w:lang w:bidi="fa-IR"/>
            </w:rPr>
          </w:rPrChange>
        </w:rPr>
        <w:t>صلاح</w:t>
      </w:r>
      <w:r w:rsidR="00221B04" w:rsidRPr="00CB6138">
        <w:rPr>
          <w:rFonts w:ascii="IRANSans" w:hAnsi="IRANSans" w:cs="IRANSans" w:hint="cs"/>
          <w:rtl/>
          <w:lang w:bidi="fa-IR"/>
          <w:rPrChange w:id="10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66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21B04" w:rsidRPr="00CB6138">
        <w:rPr>
          <w:rFonts w:ascii="IRANSans" w:hAnsi="IRANSans" w:cs="IRANSans"/>
          <w:rtl/>
          <w:lang w:bidi="fa-IR"/>
          <w:rPrChange w:id="10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68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0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3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="00221B04" w:rsidRPr="00CB6138">
        <w:rPr>
          <w:rFonts w:ascii="IRANSans" w:hAnsi="IRANSans" w:cs="IRANSans"/>
          <w:rtl/>
          <w:lang w:bidi="fa-IR"/>
          <w:rPrChange w:id="10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5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="00221B04" w:rsidRPr="00CB6138">
        <w:rPr>
          <w:rFonts w:ascii="IRANSans" w:hAnsi="IRANSans" w:cs="IRANSans" w:hint="cs"/>
          <w:rtl/>
          <w:lang w:bidi="fa-IR"/>
          <w:rPrChange w:id="1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0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7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2E5DDD" w:rsidRPr="00CB6138">
        <w:rPr>
          <w:rFonts w:ascii="IRANSans" w:hAnsi="IRANSans" w:cs="IRANSans"/>
          <w:rtl/>
          <w:lang w:bidi="fa-IR"/>
          <w:rPrChange w:id="1079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0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1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صلاح</w:t>
      </w:r>
      <w:r w:rsidR="002E5DDD" w:rsidRPr="00CB6138">
        <w:rPr>
          <w:rFonts w:ascii="IRANSans" w:hAnsi="IRANSans" w:cs="IRANSans" w:hint="cs"/>
          <w:rtl/>
          <w:lang w:bidi="fa-IR"/>
          <w:rPrChange w:id="10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084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085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08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087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89" w:author="farhan daemi" w:date="2021-10-27T12:04:00Z">
            <w:rPr>
              <w:rFonts w:cs="B Badr" w:hint="eastAsia"/>
              <w:rtl/>
              <w:lang w:bidi="fa-IR"/>
            </w:rPr>
          </w:rPrChange>
        </w:rPr>
        <w:t>آ</w:t>
      </w:r>
      <w:r w:rsidR="00221B04" w:rsidRPr="00CB6138">
        <w:rPr>
          <w:rFonts w:ascii="IRANSans" w:hAnsi="IRANSans" w:cs="IRANSans" w:hint="cs"/>
          <w:rtl/>
          <w:lang w:bidi="fa-IR"/>
          <w:rPrChange w:id="1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3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واقعا</w:t>
      </w:r>
      <w:r w:rsidR="00221B04" w:rsidRPr="00CB6138">
        <w:rPr>
          <w:rFonts w:ascii="IRANSans" w:hAnsi="IRANSans" w:cs="IRANSans"/>
          <w:rtl/>
          <w:lang w:bidi="fa-IR"/>
          <w:rPrChange w:id="10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09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0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09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0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="00221B04" w:rsidRPr="00CB6138">
        <w:rPr>
          <w:rFonts w:ascii="IRANSans" w:hAnsi="IRANSans" w:cs="IRANSans" w:hint="cs"/>
          <w:rtl/>
          <w:lang w:bidi="fa-IR"/>
          <w:rPrChange w:id="1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02" w:author="farhan daemi" w:date="2021-10-27T12:04:00Z">
            <w:rPr>
              <w:rFonts w:cs="B Badr" w:hint="eastAsia"/>
              <w:rtl/>
              <w:lang w:bidi="fa-IR"/>
            </w:rPr>
          </w:rPrChange>
        </w:rPr>
        <w:t>نده</w:t>
      </w:r>
      <w:r w:rsidR="00221B04" w:rsidRPr="00CB6138">
        <w:rPr>
          <w:rFonts w:ascii="IRANSans" w:hAnsi="IRANSans" w:cs="IRANSans"/>
          <w:rtl/>
          <w:lang w:bidi="fa-IR"/>
          <w:rPrChange w:id="1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21B04" w:rsidRPr="00CB6138">
        <w:rPr>
          <w:rFonts w:ascii="IRANSans" w:hAnsi="IRANSans" w:cs="IRANSans"/>
          <w:rtl/>
          <w:lang w:bidi="fa-IR"/>
          <w:rPrChange w:id="1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6" w:author="farhan daemi" w:date="2021-10-27T12:04:00Z">
            <w:rPr>
              <w:rFonts w:cs="B Badr" w:hint="eastAsia"/>
              <w:rtl/>
              <w:lang w:bidi="fa-IR"/>
            </w:rPr>
          </w:rPrChange>
        </w:rPr>
        <w:t>شماره</w:t>
      </w:r>
      <w:r w:rsidR="00221B04" w:rsidRPr="00CB6138">
        <w:rPr>
          <w:rFonts w:ascii="IRANSans" w:hAnsi="IRANSans" w:cs="IRANSans"/>
          <w:rtl/>
          <w:lang w:bidi="fa-IR"/>
          <w:rPrChange w:id="1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08" w:author="farhan daemi" w:date="2021-10-27T12:04:00Z">
            <w:rPr>
              <w:rFonts w:cs="B Badr" w:hint="eastAsia"/>
              <w:rtl/>
              <w:lang w:bidi="fa-IR"/>
            </w:rPr>
          </w:rPrChange>
        </w:rPr>
        <w:t>؟؟؟</w:t>
      </w:r>
      <w:r w:rsidR="00221B04" w:rsidRPr="00CB6138">
        <w:rPr>
          <w:rFonts w:ascii="IRANSans" w:hAnsi="IRANSans" w:cs="IRANSans"/>
          <w:rtl/>
          <w:lang w:bidi="fa-IR"/>
          <w:rPrChange w:id="1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</w:t>
      </w:r>
      <w:r w:rsidR="00221B04" w:rsidRPr="00CB6138">
        <w:rPr>
          <w:rFonts w:ascii="IRANSans" w:hAnsi="IRANSans" w:cs="IRANSans"/>
          <w:rtl/>
          <w:lang w:bidi="fa-IR"/>
          <w:rPrChange w:id="11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cs"/>
          <w:rtl/>
          <w:lang w:bidi="fa-IR"/>
          <w:rPrChange w:id="11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/>
          <w:rtl/>
          <w:lang w:bidi="fa-IR"/>
          <w:rPrChange w:id="1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1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221B04" w:rsidRPr="00CB6138">
        <w:rPr>
          <w:rFonts w:ascii="IRANSans" w:hAnsi="IRANSans" w:cs="IRANSans" w:hint="cs"/>
          <w:rtl/>
          <w:lang w:bidi="fa-IR"/>
          <w:rPrChange w:id="11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17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221B04" w:rsidRPr="00CB6138">
        <w:rPr>
          <w:rFonts w:ascii="IRANSans" w:hAnsi="IRANSans" w:cs="IRANSans"/>
          <w:rtl/>
          <w:lang w:bidi="fa-IR"/>
          <w:rPrChange w:id="111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119" w:author="farhan daemi" w:date="2021-10-27T12:04:00Z">
            <w:rPr>
              <w:rFonts w:cs="B Badr" w:hint="eastAsia"/>
              <w:rtl/>
              <w:lang w:bidi="fa-IR"/>
            </w:rPr>
          </w:rPrChange>
        </w:rPr>
        <w:t>درمرحله</w:t>
      </w:r>
      <w:r w:rsidR="00221B04" w:rsidRPr="00CB6138">
        <w:rPr>
          <w:rFonts w:ascii="IRANSans" w:hAnsi="IRANSans" w:cs="IRANSans"/>
          <w:rtl/>
          <w:lang w:bidi="fa-IR"/>
          <w:rPrChange w:id="1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221B04" w:rsidRPr="00CB6138">
        <w:rPr>
          <w:rFonts w:ascii="IRANSans" w:hAnsi="IRANSans" w:cs="IRANSans"/>
          <w:rtl/>
          <w:lang w:bidi="fa-IR"/>
          <w:rPrChange w:id="1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3" w:author="farhan daemi" w:date="2021-10-27T12:04:00Z">
            <w:rPr>
              <w:rFonts w:cs="B Badr" w:hint="eastAsia"/>
              <w:rtl/>
              <w:lang w:bidi="fa-IR"/>
            </w:rPr>
          </w:rPrChange>
        </w:rPr>
        <w:t>هربار</w:t>
      </w:r>
      <w:r w:rsidR="00221B04" w:rsidRPr="00CB6138">
        <w:rPr>
          <w:rFonts w:ascii="IRANSans" w:hAnsi="IRANSans" w:cs="IRANSans"/>
          <w:rtl/>
          <w:lang w:bidi="fa-IR"/>
          <w:rPrChange w:id="11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5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7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2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221B04" w:rsidRPr="00CB6138">
        <w:rPr>
          <w:rFonts w:ascii="IRANSans" w:hAnsi="IRANSans" w:cs="IRANSans" w:hint="cs"/>
          <w:rtl/>
          <w:lang w:bidi="fa-IR"/>
          <w:rPrChange w:id="11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2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221B04" w:rsidRPr="00CB6138">
        <w:rPr>
          <w:rFonts w:ascii="IRANSans" w:hAnsi="IRANSans" w:cs="IRANSans"/>
          <w:rtl/>
          <w:lang w:bidi="fa-IR"/>
          <w:rPrChange w:id="1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38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0" w:author="farhan daemi" w:date="2021-10-27T12:04:00Z">
            <w:rPr>
              <w:rFonts w:cs="B Badr" w:hint="eastAsia"/>
              <w:rtl/>
              <w:lang w:bidi="fa-IR"/>
            </w:rPr>
          </w:rPrChange>
        </w:rPr>
        <w:t>دسترس</w:t>
      </w:r>
      <w:r w:rsidR="00221B04" w:rsidRPr="00CB6138">
        <w:rPr>
          <w:rFonts w:ascii="IRANSans" w:hAnsi="IRANSans" w:cs="IRANSans" w:hint="cs"/>
          <w:rtl/>
          <w:lang w:bidi="fa-IR"/>
          <w:rPrChange w:id="11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3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221B04" w:rsidRPr="00CB6138">
        <w:rPr>
          <w:rFonts w:ascii="IRANSans" w:hAnsi="IRANSans" w:cs="IRANSans"/>
          <w:rtl/>
          <w:lang w:bidi="fa-IR"/>
          <w:rPrChange w:id="11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221B04" w:rsidRPr="00CB6138">
        <w:rPr>
          <w:rFonts w:ascii="IRANSans" w:hAnsi="IRANSans" w:cs="IRANSans"/>
          <w:rtl/>
          <w:lang w:bidi="fa-IR"/>
          <w:rPrChange w:id="11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4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1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4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1" w:author="farhan daemi" w:date="2021-10-27T12:04:00Z">
            <w:rPr>
              <w:rFonts w:cs="B Badr" w:hint="eastAsia"/>
              <w:rtl/>
              <w:lang w:bidi="fa-IR"/>
            </w:rPr>
          </w:rPrChange>
        </w:rPr>
        <w:t>اطم</w:t>
      </w:r>
      <w:r w:rsidR="00221B04" w:rsidRPr="00CB6138">
        <w:rPr>
          <w:rFonts w:ascii="IRANSans" w:hAnsi="IRANSans" w:cs="IRANSans" w:hint="cs"/>
          <w:rtl/>
          <w:lang w:bidi="fa-IR"/>
          <w:rPrChange w:id="11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53" w:author="farhan daemi" w:date="2021-10-27T12:04:00Z">
            <w:rPr>
              <w:rFonts w:cs="B Badr" w:hint="eastAsia"/>
              <w:rtl/>
              <w:lang w:bidi="fa-IR"/>
            </w:rPr>
          </w:rPrChange>
        </w:rPr>
        <w:t>نان</w:t>
      </w:r>
      <w:r w:rsidR="00221B04" w:rsidRPr="00CB6138">
        <w:rPr>
          <w:rFonts w:ascii="IRANSans" w:hAnsi="IRANSans" w:cs="IRANSans"/>
          <w:rtl/>
          <w:lang w:bidi="fa-IR"/>
          <w:rPrChange w:id="1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5" w:author="farhan daemi" w:date="2021-10-27T12:04:00Z">
            <w:rPr>
              <w:rFonts w:cs="B Badr" w:hint="eastAsia"/>
              <w:rtl/>
              <w:lang w:bidi="fa-IR"/>
            </w:rPr>
          </w:rPrChange>
        </w:rPr>
        <w:t>حاصل</w:t>
      </w:r>
      <w:r w:rsidR="00221B04" w:rsidRPr="00CB6138">
        <w:rPr>
          <w:rFonts w:ascii="IRANSans" w:hAnsi="IRANSans" w:cs="IRANSans"/>
          <w:rtl/>
          <w:lang w:bidi="fa-IR"/>
          <w:rPrChange w:id="1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7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221B04" w:rsidRPr="00CB6138">
        <w:rPr>
          <w:rFonts w:ascii="IRANSans" w:hAnsi="IRANSans" w:cs="IRANSans"/>
          <w:rtl/>
          <w:lang w:bidi="fa-IR"/>
          <w:rPrChange w:id="1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5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221B04" w:rsidRPr="00CB6138">
        <w:rPr>
          <w:rFonts w:ascii="IRANSans" w:hAnsi="IRANSans" w:cs="IRANSans"/>
          <w:rtl/>
          <w:lang w:bidi="fa-IR"/>
          <w:rPrChange w:id="1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1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="00221B04" w:rsidRPr="00CB6138">
        <w:rPr>
          <w:rFonts w:ascii="IRANSans" w:hAnsi="IRANSans" w:cs="IRANSans"/>
          <w:rtl/>
          <w:lang w:bidi="fa-IR"/>
          <w:rPrChange w:id="11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3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221B04" w:rsidRPr="00CB6138">
        <w:rPr>
          <w:rFonts w:ascii="IRANSans" w:hAnsi="IRANSans" w:cs="IRANSans"/>
          <w:rtl/>
          <w:lang w:bidi="fa-IR"/>
          <w:rPrChange w:id="1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5" w:author="farhan daemi" w:date="2021-10-27T12:04:00Z">
            <w:rPr>
              <w:rFonts w:cs="B Badr" w:hint="eastAsia"/>
              <w:rtl/>
              <w:lang w:bidi="fa-IR"/>
            </w:rPr>
          </w:rPrChange>
        </w:rPr>
        <w:t>چن</w:t>
      </w:r>
      <w:r w:rsidR="00221B04" w:rsidRPr="00CB6138">
        <w:rPr>
          <w:rFonts w:ascii="IRANSans" w:hAnsi="IRANSans" w:cs="IRANSans" w:hint="cs"/>
          <w:rtl/>
          <w:lang w:bidi="fa-IR"/>
          <w:rPrChange w:id="11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6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221B04" w:rsidRPr="00CB6138">
        <w:rPr>
          <w:rFonts w:ascii="IRANSans" w:hAnsi="IRANSans" w:cs="IRANSans"/>
          <w:rtl/>
          <w:lang w:bidi="fa-IR"/>
          <w:rPrChange w:id="1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69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221B04" w:rsidRPr="00CB6138">
        <w:rPr>
          <w:rFonts w:ascii="IRANSans" w:hAnsi="IRANSans" w:cs="IRANSans" w:hint="cs"/>
          <w:rtl/>
          <w:lang w:bidi="fa-IR"/>
          <w:rPrChange w:id="1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172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2E5DDD" w:rsidRPr="00CB6138">
        <w:rPr>
          <w:rFonts w:ascii="IRANSans" w:hAnsi="IRANSans" w:cs="IRANSans"/>
          <w:rtl/>
          <w:lang w:bidi="fa-IR"/>
          <w:rPrChange w:id="1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(تشخ</w:t>
      </w:r>
      <w:r w:rsidR="002E5DDD" w:rsidRPr="00CB6138">
        <w:rPr>
          <w:rFonts w:ascii="IRANSans" w:hAnsi="IRANSans" w:cs="IRANSans" w:hint="cs"/>
          <w:rtl/>
          <w:lang w:bidi="fa-IR"/>
          <w:rPrChange w:id="11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5" w:author="farhan daemi" w:date="2021-10-27T12:04:00Z">
            <w:rPr>
              <w:rFonts w:cs="B Badr" w:hint="eastAsia"/>
              <w:rtl/>
              <w:lang w:bidi="fa-IR"/>
            </w:rPr>
          </w:rPrChange>
        </w:rPr>
        <w:t>ص</w:t>
      </w:r>
      <w:r w:rsidR="002E5DDD" w:rsidRPr="00CB6138">
        <w:rPr>
          <w:rFonts w:ascii="IRANSans" w:hAnsi="IRANSans" w:cs="IRANSans"/>
          <w:rtl/>
          <w:lang w:bidi="fa-IR"/>
          <w:rPrChange w:id="1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هو</w:t>
      </w:r>
      <w:r w:rsidR="002E5DDD" w:rsidRPr="00CB6138">
        <w:rPr>
          <w:rFonts w:ascii="IRANSans" w:hAnsi="IRANSans" w:cs="IRANSans" w:hint="cs"/>
          <w:rtl/>
          <w:lang w:bidi="fa-IR"/>
          <w:rPrChange w:id="1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178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2E5DDD" w:rsidRPr="00CB6138">
        <w:rPr>
          <w:rFonts w:ascii="IRANSans" w:hAnsi="IRANSans" w:cs="IRANSans"/>
          <w:rtl/>
          <w:lang w:bidi="fa-IR"/>
          <w:rPrChange w:id="1179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در مرحله بعد به دل</w:t>
      </w:r>
      <w:r w:rsidR="00221B04" w:rsidRPr="00CB6138">
        <w:rPr>
          <w:rFonts w:ascii="IRANSans" w:hAnsi="IRANSans" w:cs="IRANSans" w:hint="cs"/>
          <w:rtl/>
          <w:lang w:bidi="fa-IR"/>
          <w:rPrChange w:id="11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8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221B04" w:rsidRPr="00CB6138">
        <w:rPr>
          <w:rFonts w:ascii="IRANSans" w:hAnsi="IRANSans" w:cs="IRANSans"/>
          <w:rtl/>
          <w:lang w:bidi="fa-IR"/>
          <w:rPrChange w:id="1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مسائل حقوق</w:t>
      </w:r>
      <w:r w:rsidR="00221B04" w:rsidRPr="00CB6138">
        <w:rPr>
          <w:rFonts w:ascii="IRANSans" w:hAnsi="IRANSans" w:cs="IRANSans" w:hint="cs"/>
          <w:rtl/>
          <w:lang w:bidi="fa-IR"/>
          <w:rPrChange w:id="11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مرتبط برا</w:t>
      </w:r>
      <w:r w:rsidR="00221B04" w:rsidRPr="00CB6138">
        <w:rPr>
          <w:rFonts w:ascii="IRANSans" w:hAnsi="IRANSans" w:cs="IRANSans" w:hint="cs"/>
          <w:rtl/>
          <w:lang w:bidi="fa-IR"/>
          <w:rPrChange w:id="1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برخ</w:t>
      </w:r>
      <w:r w:rsidR="00221B04" w:rsidRPr="00CB6138">
        <w:rPr>
          <w:rFonts w:ascii="IRANSans" w:hAnsi="IRANSans" w:cs="IRANSans" w:hint="cs"/>
          <w:rtl/>
          <w:lang w:bidi="fa-IR"/>
          <w:rPrChange w:id="11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1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اقدامات کاربران ن</w:t>
      </w:r>
      <w:r w:rsidR="00221B04" w:rsidRPr="00CB6138">
        <w:rPr>
          <w:rFonts w:ascii="IRANSans" w:hAnsi="IRANSans" w:cs="IRANSans" w:hint="cs"/>
          <w:rtl/>
          <w:lang w:bidi="fa-IR"/>
          <w:rPrChange w:id="11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221B04" w:rsidRPr="00CB6138">
        <w:rPr>
          <w:rFonts w:ascii="IRANSans" w:hAnsi="IRANSans" w:cs="IRANSans"/>
          <w:rtl/>
          <w:lang w:bidi="fa-IR"/>
          <w:rPrChange w:id="1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تائ</w:t>
      </w:r>
      <w:r w:rsidR="00221B04" w:rsidRPr="00CB6138">
        <w:rPr>
          <w:rFonts w:ascii="IRANSans" w:hAnsi="IRANSans" w:cs="IRANSans" w:hint="cs"/>
          <w:rtl/>
          <w:lang w:bidi="fa-IR"/>
          <w:rPrChange w:id="1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4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196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مجزا است</w:t>
      </w:r>
      <w:r w:rsidR="002E5DDD" w:rsidRPr="00CB6138">
        <w:rPr>
          <w:rFonts w:ascii="IRANSans" w:hAnsi="IRANSans" w:cs="IRANSans"/>
          <w:rtl/>
          <w:lang w:bidi="fa-IR"/>
          <w:rPrChange w:id="1198" w:author="farhan daemi" w:date="2021-10-27T12:04:00Z">
            <w:rPr>
              <w:rFonts w:cs="B Badr"/>
              <w:rtl/>
              <w:lang w:bidi="fa-IR"/>
            </w:rPr>
          </w:rPrChange>
        </w:rPr>
        <w:t xml:space="preserve"> (تائ</w:t>
      </w:r>
      <w:r w:rsidR="002E5DDD" w:rsidRPr="00CB6138">
        <w:rPr>
          <w:rFonts w:ascii="IRANSans" w:hAnsi="IRANSans" w:cs="IRANSans" w:hint="cs"/>
          <w:rtl/>
          <w:lang w:bidi="fa-IR"/>
          <w:rPrChange w:id="1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 w:hint="eastAsia"/>
          <w:rtl/>
          <w:lang w:bidi="fa-IR"/>
          <w:rPrChange w:id="120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E5DDD" w:rsidRPr="00CB6138">
        <w:rPr>
          <w:rFonts w:ascii="IRANSans" w:hAnsi="IRANSans" w:cs="IRANSans"/>
          <w:rtl/>
          <w:lang w:bidi="fa-IR"/>
          <w:rPrChange w:id="1201" w:author="farhan daemi" w:date="2021-10-27T12:04:00Z">
            <w:rPr>
              <w:rFonts w:cs="B Badr"/>
              <w:rtl/>
              <w:lang w:bidi="fa-IR"/>
            </w:rPr>
          </w:rPrChange>
        </w:rPr>
        <w:t xml:space="preserve"> حقوق</w:t>
      </w:r>
      <w:r w:rsidR="002E5DDD" w:rsidRPr="00CB6138">
        <w:rPr>
          <w:rFonts w:ascii="IRANSans" w:hAnsi="IRANSans" w:cs="IRANSans" w:hint="cs"/>
          <w:rtl/>
          <w:lang w:bidi="fa-IR"/>
          <w:rPrChange w:id="12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E5DDD" w:rsidRPr="00CB6138">
        <w:rPr>
          <w:rFonts w:ascii="IRANSans" w:hAnsi="IRANSans" w:cs="IRANSans"/>
          <w:rtl/>
          <w:lang w:bidi="fa-IR"/>
          <w:rPrChange w:id="1203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221B04" w:rsidRPr="00CB6138">
        <w:rPr>
          <w:rFonts w:ascii="IRANSans" w:hAnsi="IRANSans" w:cs="IRANSans"/>
          <w:rtl/>
          <w:lang w:bidi="fa-IR"/>
          <w:rPrChange w:id="120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221B04" w:rsidRPr="00CB6138">
        <w:rPr>
          <w:rFonts w:ascii="IRANSans" w:hAnsi="IRANSans" w:cs="IRANSans" w:hint="eastAsia"/>
          <w:rtl/>
          <w:lang w:bidi="fa-IR"/>
          <w:rPrChange w:id="1205" w:author="farhan daemi" w:date="2021-10-27T12:04:00Z">
            <w:rPr>
              <w:rFonts w:cs="B Badr" w:hint="eastAsia"/>
              <w:rtl/>
              <w:lang w:bidi="fa-IR"/>
            </w:rPr>
          </w:rPrChange>
        </w:rPr>
        <w:t>مثلا</w:t>
      </w:r>
      <w:r w:rsidR="00221B04" w:rsidRPr="00CB6138">
        <w:rPr>
          <w:rFonts w:ascii="IRANSans" w:hAnsi="IRANSans" w:cs="IRANSans"/>
          <w:rtl/>
          <w:lang w:bidi="fa-IR"/>
          <w:rPrChange w:id="1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07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221B04" w:rsidRPr="00CB6138">
        <w:rPr>
          <w:rFonts w:ascii="IRANSans" w:hAnsi="IRANSans" w:cs="IRANSans" w:hint="cs"/>
          <w:rtl/>
          <w:lang w:bidi="fa-IR"/>
          <w:rPrChange w:id="12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0" w:author="farhan daemi" w:date="2021-10-27T12:04:00Z">
            <w:rPr>
              <w:rFonts w:cs="B Badr" w:hint="eastAsia"/>
              <w:rtl/>
              <w:lang w:bidi="fa-IR"/>
            </w:rPr>
          </w:rPrChange>
        </w:rPr>
        <w:t>جابجا</w:t>
      </w:r>
      <w:r w:rsidR="00221B04" w:rsidRPr="00CB6138">
        <w:rPr>
          <w:rFonts w:ascii="IRANSans" w:hAnsi="IRANSans" w:cs="IRANSans" w:hint="cs"/>
          <w:rtl/>
          <w:lang w:bidi="fa-IR"/>
          <w:rPrChange w:id="1211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221B04" w:rsidRPr="00CB6138">
        <w:rPr>
          <w:rFonts w:ascii="IRANSans" w:hAnsi="IRANSans" w:cs="IRANSans"/>
          <w:rtl/>
          <w:lang w:bidi="fa-IR"/>
          <w:rPrChange w:id="1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شارژ،</w:t>
      </w:r>
      <w:r w:rsidR="00221B04" w:rsidRPr="00CB6138">
        <w:rPr>
          <w:rFonts w:ascii="IRANSans" w:hAnsi="IRANSans" w:cs="IRANSans"/>
          <w:rtl/>
          <w:lang w:bidi="fa-IR"/>
          <w:rPrChange w:id="1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5" w:author="farhan daemi" w:date="2021-10-27T12:04:00Z">
            <w:rPr>
              <w:rFonts w:cs="B Badr" w:hint="eastAsia"/>
              <w:rtl/>
              <w:lang w:bidi="fa-IR"/>
            </w:rPr>
          </w:rPrChange>
        </w:rPr>
        <w:t>صاحب</w:t>
      </w:r>
      <w:r w:rsidR="00221B04" w:rsidRPr="00CB6138">
        <w:rPr>
          <w:rFonts w:ascii="IRANSans" w:hAnsi="IRANSans" w:cs="IRANSans"/>
          <w:rtl/>
          <w:lang w:bidi="fa-IR"/>
          <w:rPrChange w:id="1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221B04" w:rsidRPr="00CB6138">
        <w:rPr>
          <w:rFonts w:ascii="IRANSans" w:hAnsi="IRANSans" w:cs="IRANSans"/>
          <w:rtl/>
          <w:lang w:bidi="fa-IR"/>
          <w:rPrChange w:id="12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19" w:author="farhan daemi" w:date="2021-10-27T12:04:00Z">
            <w:rPr>
              <w:rFonts w:cs="B Badr" w:hint="eastAsia"/>
              <w:rtl/>
              <w:lang w:bidi="fa-IR"/>
            </w:rPr>
          </w:rPrChange>
        </w:rPr>
        <w:t>مبدا</w:t>
      </w:r>
      <w:r w:rsidR="00221B04" w:rsidRPr="00CB6138">
        <w:rPr>
          <w:rFonts w:ascii="IRANSans" w:hAnsi="IRANSans" w:cs="IRANSans"/>
          <w:rtl/>
          <w:lang w:bidi="fa-IR"/>
          <w:rPrChange w:id="1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221B04" w:rsidRPr="00CB6138">
        <w:rPr>
          <w:rFonts w:ascii="IRANSans" w:hAnsi="IRANSans" w:cs="IRANSans" w:hint="cs"/>
          <w:rtl/>
          <w:lang w:bidi="fa-IR"/>
          <w:rPrChange w:id="1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3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/>
          <w:rtl/>
          <w:lang w:bidi="fa-IR"/>
          <w:rPrChange w:id="12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25" w:author="farhan daemi" w:date="2021-10-27T12:04:00Z">
            <w:rPr>
              <w:rFonts w:cs="B Badr" w:hint="eastAsia"/>
              <w:rtl/>
              <w:lang w:bidi="fa-IR"/>
            </w:rPr>
          </w:rPrChange>
        </w:rPr>
        <w:t>تائ</w:t>
      </w:r>
      <w:r w:rsidR="00221B04" w:rsidRPr="00CB6138">
        <w:rPr>
          <w:rFonts w:ascii="IRANSans" w:hAnsi="IRANSans" w:cs="IRANSans" w:hint="cs"/>
          <w:rtl/>
          <w:lang w:bidi="fa-IR"/>
          <w:rPrChange w:id="12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221B04" w:rsidRPr="00CB6138">
        <w:rPr>
          <w:rFonts w:ascii="IRANSans" w:hAnsi="IRANSans" w:cs="IRANSans" w:hint="cs"/>
          <w:rtl/>
          <w:lang w:bidi="fa-IR"/>
          <w:rPrChange w:id="12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29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221B04" w:rsidRPr="00CB6138">
        <w:rPr>
          <w:rFonts w:ascii="IRANSans" w:hAnsi="IRANSans" w:cs="IRANSans"/>
          <w:rtl/>
          <w:lang w:bidi="fa-IR"/>
          <w:rPrChange w:id="1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1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="00C924C3" w:rsidRPr="00CB6138">
        <w:rPr>
          <w:rFonts w:ascii="IRANSans" w:hAnsi="IRANSans" w:cs="IRANSans" w:hint="eastAsia"/>
          <w:lang w:bidi="fa-IR"/>
          <w:rPrChange w:id="12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221B04" w:rsidRPr="00CB6138">
        <w:rPr>
          <w:rFonts w:ascii="IRANSans" w:hAnsi="IRANSans" w:cs="IRANSans" w:hint="eastAsia"/>
          <w:rtl/>
          <w:lang w:bidi="fa-IR"/>
          <w:rPrChange w:id="123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221B04" w:rsidRPr="00CB6138">
        <w:rPr>
          <w:rFonts w:ascii="IRANSans" w:hAnsi="IRANSans" w:cs="IRANSans" w:hint="cs"/>
          <w:rtl/>
          <w:lang w:bidi="fa-IR"/>
          <w:rPrChange w:id="1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/>
          <w:rtl/>
          <w:lang w:bidi="fa-IR"/>
          <w:rPrChange w:id="12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221B04" w:rsidRPr="00CB6138">
        <w:rPr>
          <w:rFonts w:ascii="IRANSans" w:hAnsi="IRANSans" w:cs="IRANSans"/>
          <w:rtl/>
          <w:lang w:bidi="fa-IR"/>
          <w:rPrChange w:id="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221B04" w:rsidRPr="00CB6138">
        <w:rPr>
          <w:rFonts w:ascii="IRANSans" w:hAnsi="IRANSans" w:cs="IRANSans"/>
          <w:rtl/>
          <w:lang w:bidi="fa-IR"/>
          <w:rPrChange w:id="1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0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="00221B04" w:rsidRPr="00CB6138">
        <w:rPr>
          <w:rFonts w:ascii="IRANSans" w:hAnsi="IRANSans" w:cs="IRANSans" w:hint="cs"/>
          <w:rtl/>
          <w:lang w:bidi="fa-IR"/>
          <w:rPrChange w:id="12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221B04" w:rsidRPr="00CB6138">
        <w:rPr>
          <w:rFonts w:ascii="IRANSans" w:hAnsi="IRANSans" w:cs="IRANSans" w:hint="eastAsia"/>
          <w:rtl/>
          <w:lang w:bidi="fa-IR"/>
          <w:rPrChange w:id="1242" w:author="farhan daemi" w:date="2021-10-27T12:04:00Z">
            <w:rPr>
              <w:rFonts w:cs="B Badr" w:hint="eastAsia"/>
              <w:rtl/>
              <w:lang w:bidi="fa-IR"/>
            </w:rPr>
          </w:rPrChange>
        </w:rPr>
        <w:t>ستم</w:t>
      </w:r>
      <w:r w:rsidR="00221B04" w:rsidRPr="00CB6138">
        <w:rPr>
          <w:rFonts w:ascii="IRANSans" w:hAnsi="IRANSans" w:cs="IRANSans"/>
          <w:rtl/>
          <w:lang w:bidi="fa-IR"/>
          <w:rPrChange w:id="12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4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="00221B04" w:rsidRPr="00CB6138">
        <w:rPr>
          <w:rFonts w:ascii="IRANSans" w:hAnsi="IRANSans" w:cs="IRANSans"/>
          <w:rtl/>
          <w:lang w:bidi="fa-IR"/>
          <w:rPrChange w:id="1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221B04" w:rsidRPr="00CB6138">
        <w:rPr>
          <w:rFonts w:ascii="IRANSans" w:hAnsi="IRANSans" w:cs="IRANSans" w:hint="eastAsia"/>
          <w:rtl/>
          <w:lang w:bidi="fa-IR"/>
          <w:rPrChange w:id="12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221B04" w:rsidRPr="00CB6138">
        <w:rPr>
          <w:rFonts w:ascii="IRANSans" w:hAnsi="IRANSans" w:cs="IRANSans"/>
          <w:rtl/>
          <w:lang w:bidi="fa-IR"/>
          <w:rPrChange w:id="124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EB1953" w14:textId="77777777" w:rsidR="00E71F79" w:rsidRPr="00642F85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lang w:bidi="fa-IR"/>
          <w:rPrChange w:id="1248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49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0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1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2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3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صلاح</w:t>
      </w:r>
      <w:r w:rsidRPr="00642F85">
        <w:rPr>
          <w:rFonts w:ascii="IRANSans" w:hAnsi="IRANSans" w:cs="IRANSans" w:hint="cs"/>
          <w:b/>
          <w:bCs/>
          <w:strike/>
          <w:color w:val="000000" w:themeColor="text1"/>
          <w:sz w:val="24"/>
          <w:szCs w:val="24"/>
          <w:rtl/>
          <w:lang w:bidi="fa-IR"/>
          <w:rPrChange w:id="1254" w:author="farhan daemi" w:date="2021-11-17T09:56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42F85">
        <w:rPr>
          <w:rFonts w:ascii="IRANSans" w:hAnsi="IRANSans" w:cs="IRANSans" w:hint="eastAsia"/>
          <w:b/>
          <w:bCs/>
          <w:strike/>
          <w:color w:val="000000" w:themeColor="text1"/>
          <w:sz w:val="24"/>
          <w:szCs w:val="24"/>
          <w:rtl/>
          <w:lang w:bidi="fa-IR"/>
          <w:rPrChange w:id="1255" w:author="farhan daemi" w:date="2021-11-17T09:56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642F85">
        <w:rPr>
          <w:rFonts w:ascii="IRANSans" w:hAnsi="IRANSans" w:cs="IRANSans"/>
          <w:b/>
          <w:bCs/>
          <w:strike/>
          <w:color w:val="000000" w:themeColor="text1"/>
          <w:sz w:val="24"/>
          <w:szCs w:val="24"/>
          <w:rtl/>
          <w:lang w:bidi="fa-IR"/>
          <w:rPrChange w:id="1256" w:author="farhan daemi" w:date="2021-11-17T09:56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</w:p>
    <w:p w14:paraId="1C3791A5" w14:textId="77777777" w:rsidR="00B54840" w:rsidRPr="00730083" w:rsidRDefault="00B54840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57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5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0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هو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1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2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3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بپرس </w:t>
      </w:r>
    </w:p>
    <w:p w14:paraId="1ADB3099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65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6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0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خانوادگ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4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65E42643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75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76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0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</w:p>
    <w:p w14:paraId="7C9CB985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2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شناسنامه</w:t>
      </w:r>
    </w:p>
    <w:p w14:paraId="238613B6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87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تار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9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2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تولد</w:t>
      </w:r>
    </w:p>
    <w:p w14:paraId="69AEF246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93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نام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پدر</w:t>
      </w:r>
    </w:p>
    <w:p w14:paraId="77915A5E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9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29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0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جنس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01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02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</w:p>
    <w:p w14:paraId="1E44BA6B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03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04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0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0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کدپست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07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0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محل کار، منزل و محل چاه </w:t>
      </w:r>
    </w:p>
    <w:p w14:paraId="4DB04E7F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09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11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تلفن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1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1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ثابت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1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1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آدرس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316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1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ها</w:t>
      </w:r>
    </w:p>
    <w:p w14:paraId="7FC03DBE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1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19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9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2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شغل</w:t>
      </w:r>
    </w:p>
    <w:p w14:paraId="0D0D998A" w14:textId="77777777" w:rsidR="00B54840" w:rsidRPr="00730083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2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2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2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24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25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26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27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2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5DC7EBD1" w14:textId="77777777" w:rsidR="00B54840" w:rsidRPr="00730083" w:rsidRDefault="00B54840">
      <w:pPr>
        <w:pStyle w:val="ListParagraph"/>
        <w:numPr>
          <w:ilvl w:val="4"/>
          <w:numId w:val="1"/>
        </w:numPr>
        <w:bidi/>
        <w:ind w:left="90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29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3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36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31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3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3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معرف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34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33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36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نامه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37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3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39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4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41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42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9AEA2F7" w14:textId="77777777" w:rsidR="00E71F79" w:rsidRPr="00730083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343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4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4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4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4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48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4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="00D75416"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50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</w:t>
      </w:r>
      <w:r w:rsidRPr="0073008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5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بگ</w:t>
      </w:r>
      <w:r w:rsidRPr="0073008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52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3008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5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BAEC91B" w14:textId="62AD7D21" w:rsidR="00E71F79" w:rsidRPr="00770F96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54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5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5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5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موبا</w:t>
      </w:r>
      <w:r w:rsidRPr="00770F9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6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ل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مطمئن</w:t>
      </w:r>
      <w:r w:rsidRPr="00770F96">
        <w:rPr>
          <w:rFonts w:ascii="IRANSans" w:hAnsi="IRANSans" w:cs="IRANSans"/>
          <w:color w:val="FF0000"/>
          <w:sz w:val="24"/>
          <w:szCs w:val="24"/>
          <w:rtl/>
          <w:lang w:bidi="fa-IR"/>
          <w:rPrChange w:id="136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770F9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6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</w:t>
      </w:r>
      <w:ins w:id="1367" w:author="farhan daemi" w:date="2021-11-17T09:56:00Z">
        <w:r w:rsidR="00770F96">
          <w:rPr>
            <w:rFonts w:ascii="IRANSans" w:hAnsi="IRANSans" w:cs="IRANSans"/>
            <w:color w:val="FF0000"/>
            <w:sz w:val="24"/>
            <w:szCs w:val="24"/>
            <w:lang w:bidi="fa-IR"/>
          </w:rPr>
          <w:t xml:space="preserve"> </w:t>
        </w:r>
        <w:r w:rsidR="00770F96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>(نیازمند نماد الکترونیک)</w:t>
        </w:r>
      </w:ins>
    </w:p>
    <w:p w14:paraId="1B65CF74" w14:textId="77777777" w:rsidR="00E71F79" w:rsidRPr="000B67E3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36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6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1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3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شرا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75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6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7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78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استفاده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79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2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3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4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5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(فرم شرا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6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87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ط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88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 مقررات استفاده از سا</w:t>
      </w:r>
      <w:r w:rsidR="00D75416" w:rsidRPr="000B67E3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389" w:author="farhan daemi" w:date="2021-11-17T09:56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D75416" w:rsidRPr="000B67E3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390" w:author="farhan daemi" w:date="2021-11-17T09:56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="00D75416" w:rsidRPr="000B67E3">
        <w:rPr>
          <w:rFonts w:ascii="IRANSans" w:hAnsi="IRANSans" w:cs="IRANSans"/>
          <w:color w:val="FF0000"/>
          <w:sz w:val="24"/>
          <w:szCs w:val="24"/>
          <w:rtl/>
          <w:lang w:bidi="fa-IR"/>
          <w:rPrChange w:id="1391" w:author="farhan daemi" w:date="2021-11-17T09:56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2BD442EC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3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39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3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39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3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3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باز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91830E7" w14:textId="4B72B453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0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05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0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نام کاربر</w:t>
      </w:r>
      <w:r w:rsidR="003C5CE3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C5CE3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و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رمز عبور را تول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1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کن و بده</w:t>
      </w:r>
    </w:p>
    <w:p w14:paraId="0018C73E" w14:textId="2BBE7BB2" w:rsidR="00E71F79" w:rsidRPr="00CB6138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1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2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2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9F3121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42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2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است؟</w:t>
      </w:r>
    </w:p>
    <w:p w14:paraId="51A04746" w14:textId="77777777" w:rsidR="00D75416" w:rsidRPr="00CB6138" w:rsidRDefault="00D75416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31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3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3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3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CDB39A7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4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4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4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4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50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13F6806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5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محل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5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5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08869C67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6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6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6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6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نقشه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موقع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2F2AD650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48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484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اسکن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پروانه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بهره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49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4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49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196C8C10" w14:textId="77777777" w:rsidR="00D75416" w:rsidRPr="0015591C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50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02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0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تعداد</w:t>
      </w:r>
      <w:r w:rsidRPr="0015591C">
        <w:rPr>
          <w:rFonts w:ascii="IRANSans" w:hAnsi="IRANSans" w:cs="IRANSans"/>
          <w:color w:val="FF0000"/>
          <w:sz w:val="24"/>
          <w:szCs w:val="24"/>
          <w:rtl/>
          <w:lang w:bidi="fa-IR"/>
          <w:rPrChange w:id="150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0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مالک</w:t>
      </w:r>
      <w:r w:rsidRPr="0015591C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506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0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</w:t>
      </w:r>
      <w:r w:rsidRPr="0015591C">
        <w:rPr>
          <w:rFonts w:ascii="IRANSans" w:hAnsi="IRANSans" w:cs="IRANSans"/>
          <w:color w:val="FF0000"/>
          <w:sz w:val="24"/>
          <w:szCs w:val="24"/>
          <w:rtl/>
          <w:lang w:bidi="fa-IR"/>
          <w:rPrChange w:id="150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0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15591C">
        <w:rPr>
          <w:rFonts w:ascii="IRANSans" w:hAnsi="IRANSans" w:cs="IRANSans"/>
          <w:color w:val="FF0000"/>
          <w:sz w:val="24"/>
          <w:szCs w:val="24"/>
          <w:rtl/>
          <w:lang w:bidi="fa-IR"/>
          <w:rPrChange w:id="1510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11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15591C">
        <w:rPr>
          <w:rFonts w:ascii="IRANSans" w:hAnsi="IRANSans" w:cs="IRANSans"/>
          <w:color w:val="FF0000"/>
          <w:sz w:val="24"/>
          <w:szCs w:val="24"/>
          <w:rtl/>
          <w:lang w:bidi="fa-IR"/>
          <w:rPrChange w:id="151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15591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1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744602D9" w14:textId="77777777" w:rsidR="00D75416" w:rsidRPr="00CB6138" w:rsidRDefault="00D75416">
      <w:pPr>
        <w:pStyle w:val="ListParagraph"/>
        <w:numPr>
          <w:ilvl w:val="5"/>
          <w:numId w:val="1"/>
        </w:numPr>
        <w:bidi/>
        <w:ind w:left="11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1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1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170" w:hanging="180"/>
          </w:pPr>
        </w:pPrChange>
      </w:pP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16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نام،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17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1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19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2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مل</w:t>
      </w:r>
      <w:r w:rsidRPr="003B468C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521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2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2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2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2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سهم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2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27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هرکدام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28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29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30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31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شرکا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32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33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3B468C">
        <w:rPr>
          <w:rFonts w:ascii="IRANSans" w:hAnsi="IRANSans" w:cs="IRANSans"/>
          <w:color w:val="FF0000"/>
          <w:sz w:val="24"/>
          <w:szCs w:val="24"/>
          <w:rtl/>
          <w:lang w:bidi="fa-IR"/>
          <w:rPrChange w:id="1534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3B468C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535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بپرس</w:t>
      </w:r>
    </w:p>
    <w:p w14:paraId="3CE83226" w14:textId="77777777" w:rsidR="00E71F79" w:rsidRPr="00AE11D9" w:rsidRDefault="00E71F79">
      <w:pPr>
        <w:pStyle w:val="ListParagraph"/>
        <w:numPr>
          <w:ilvl w:val="5"/>
          <w:numId w:val="1"/>
        </w:numPr>
        <w:bidi/>
        <w:ind w:left="1260"/>
        <w:jc w:val="both"/>
        <w:rPr>
          <w:rFonts w:ascii="IRANSans" w:hAnsi="IRANSans" w:cs="IRANSans"/>
          <w:sz w:val="24"/>
          <w:szCs w:val="24"/>
          <w:lang w:bidi="fa-IR"/>
          <w:rPrChange w:id="1536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37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260" w:hanging="180"/>
          </w:pPr>
        </w:pPrChange>
      </w:pP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3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سر</w:t>
      </w:r>
      <w:r w:rsidRPr="00AE11D9">
        <w:rPr>
          <w:rFonts w:ascii="IRANSans" w:hAnsi="IRANSans" w:cs="IRANSans" w:hint="cs"/>
          <w:sz w:val="24"/>
          <w:szCs w:val="24"/>
          <w:rtl/>
          <w:lang w:bidi="fa-IR"/>
          <w:rPrChange w:id="1539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40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ال</w:t>
      </w:r>
      <w:r w:rsidRPr="00AE11D9">
        <w:rPr>
          <w:rFonts w:ascii="IRANSans" w:hAnsi="IRANSans" w:cs="IRANSans"/>
          <w:sz w:val="24"/>
          <w:szCs w:val="24"/>
          <w:rtl/>
          <w:lang w:bidi="fa-IR"/>
          <w:rPrChange w:id="1541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42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کنتور</w:t>
      </w:r>
      <w:r w:rsidRPr="00AE11D9">
        <w:rPr>
          <w:rFonts w:ascii="IRANSans" w:hAnsi="IRANSans" w:cs="IRANSans"/>
          <w:sz w:val="24"/>
          <w:szCs w:val="24"/>
          <w:rtl/>
          <w:lang w:bidi="fa-IR"/>
          <w:rPrChange w:id="1543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44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Pr="00AE11D9">
        <w:rPr>
          <w:rFonts w:ascii="IRANSans" w:hAnsi="IRANSans" w:cs="IRANSans"/>
          <w:sz w:val="24"/>
          <w:szCs w:val="24"/>
          <w:rtl/>
          <w:lang w:bidi="fa-IR"/>
          <w:rPrChange w:id="1545" w:author="farhan daemi" w:date="2021-12-12T10:21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46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AE11D9">
        <w:rPr>
          <w:rFonts w:ascii="IRANSans" w:hAnsi="IRANSans" w:cs="IRANSans" w:hint="cs"/>
          <w:sz w:val="24"/>
          <w:szCs w:val="24"/>
          <w:rtl/>
          <w:lang w:bidi="fa-IR"/>
          <w:rPrChange w:id="1547" w:author="farhan daemi" w:date="2021-12-12T10:21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AE11D9">
        <w:rPr>
          <w:rFonts w:ascii="IRANSans" w:hAnsi="IRANSans" w:cs="IRANSans" w:hint="eastAsia"/>
          <w:sz w:val="24"/>
          <w:szCs w:val="24"/>
          <w:rtl/>
          <w:lang w:bidi="fa-IR"/>
          <w:rPrChange w:id="1548" w:author="farhan daemi" w:date="2021-12-12T10:21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32D8A443" w14:textId="77777777" w:rsidR="00E71F79" w:rsidRPr="00CB6138" w:rsidRDefault="00E71F79">
      <w:pPr>
        <w:pStyle w:val="ListParagraph"/>
        <w:numPr>
          <w:ilvl w:val="4"/>
          <w:numId w:val="1"/>
        </w:numPr>
        <w:bidi/>
        <w:ind w:left="900" w:hanging="27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4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5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900" w:hanging="27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5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5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5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3C226A9E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6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61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6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6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6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0F6105CB" w14:textId="77777777" w:rsidR="00E71F79" w:rsidRPr="00CB6138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57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7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7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58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اطلاع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5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5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بده</w:t>
      </w:r>
    </w:p>
    <w:p w14:paraId="182800C9" w14:textId="77777777" w:rsidR="00E71F79" w:rsidRPr="00806129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59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59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598" w:author="farhan daemi" w:date="2021-12-12T10:2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599" w:author="farhan daemi" w:date="2021-12-12T10:2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00" w:author="farhan daemi" w:date="2021-12-12T10:2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01" w:author="farhan daemi" w:date="2021-12-12T10:2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چاه را افتتاح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0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03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0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0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51B2CFCC" w14:textId="77777777" w:rsidR="00E71F79" w:rsidRPr="00806129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0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0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0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09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1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1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1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SCap</w:t>
      </w:r>
      <w:proofErr w:type="spellEnd"/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1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, BCap &amp; </w:t>
      </w:r>
      <w:proofErr w:type="spellStart"/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1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WCap</w:t>
      </w:r>
      <w:proofErr w:type="spellEnd"/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15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چاه را تعر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16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1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18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19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2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2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2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53DAA877" w14:textId="77777777" w:rsidR="00E71F79" w:rsidRPr="00806129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2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24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2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26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2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28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2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اجازه</w:t>
      </w:r>
      <w:r w:rsidR="001A517D"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30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3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برداشت</w:t>
      </w:r>
      <w:r w:rsidR="001A517D"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3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1A517D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3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سال</w:t>
      </w:r>
      <w:r w:rsidR="001A517D"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34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1A517D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3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انه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3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را از آب</w:t>
      </w:r>
      <w:r w:rsidR="003E55FE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3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3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فرما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3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4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درخواست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4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4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43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4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4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</w:p>
    <w:p w14:paraId="067DB187" w14:textId="77777777" w:rsidR="00E71F79" w:rsidRPr="00806129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4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47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4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4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5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5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5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5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5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55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56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5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5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5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6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قرار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6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6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63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3E55FE"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6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6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</w:t>
      </w:r>
      <w:r w:rsidRPr="0080612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66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80612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6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رد</w:t>
      </w:r>
      <w:r w:rsidRPr="0080612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68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1F1048C9" w14:textId="77777777" w:rsidR="00E71F79" w:rsidRPr="00FE4850" w:rsidRDefault="003E55FE">
      <w:pPr>
        <w:pStyle w:val="ListParagraph"/>
        <w:numPr>
          <w:ilvl w:val="4"/>
          <w:numId w:val="1"/>
        </w:numPr>
        <w:bidi/>
        <w:ind w:left="117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6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70" w:author="farhan daemi" w:date="2021-10-27T12:03:00Z">
          <w:pPr>
            <w:pStyle w:val="ListParagraph"/>
            <w:numPr>
              <w:ilvl w:val="4"/>
              <w:numId w:val="1"/>
            </w:numPr>
            <w:bidi/>
            <w:ind w:left="1170" w:hanging="270"/>
          </w:pPr>
        </w:pPrChange>
      </w:pP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7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72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7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7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7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7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7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67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7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="00E71F79"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80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8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8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متناظر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8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8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85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86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87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8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8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9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9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9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وجود</w:t>
      </w:r>
      <w:r w:rsidR="00E71F79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69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="00E71F79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9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دارد؟</w:t>
      </w:r>
    </w:p>
    <w:p w14:paraId="4EC4F819" w14:textId="77777777" w:rsidR="00E71F79" w:rsidRPr="00FE4850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695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696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9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lastRenderedPageBreak/>
        <w:t>خ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698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69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00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0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0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0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0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0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0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0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70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0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10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1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افتتاح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1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1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756EAFF2" w14:textId="77777777" w:rsidR="00E71F79" w:rsidRPr="00FE4850" w:rsidRDefault="00E71F79">
      <w:pPr>
        <w:pStyle w:val="ListParagraph"/>
        <w:numPr>
          <w:ilvl w:val="6"/>
          <w:numId w:val="1"/>
        </w:numPr>
        <w:bidi/>
        <w:ind w:left="2610" w:hanging="2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71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15" w:author="farhan daemi" w:date="2021-10-27T12:03:00Z">
          <w:pPr>
            <w:pStyle w:val="ListParagraph"/>
            <w:numPr>
              <w:ilvl w:val="6"/>
              <w:numId w:val="1"/>
            </w:numPr>
            <w:bidi/>
            <w:ind w:left="2610" w:hanging="270"/>
          </w:pPr>
        </w:pPrChange>
      </w:pP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16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17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1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="003E55FE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71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2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21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2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2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2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2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2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2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28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2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30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3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متصل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3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3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3260C117" w14:textId="77777777" w:rsidR="00731993" w:rsidRPr="00FE4850" w:rsidRDefault="00731993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73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35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36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بله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37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3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دسترس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39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40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4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4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43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4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4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چاه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4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47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48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4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50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5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52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5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54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55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56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قبل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57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58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59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60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61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44DC51AB" w14:textId="77777777" w:rsidR="00E71F79" w:rsidRPr="00FE4850" w:rsidRDefault="00E71F79">
      <w:pPr>
        <w:pStyle w:val="ListParagraph"/>
        <w:numPr>
          <w:ilvl w:val="5"/>
          <w:numId w:val="1"/>
        </w:numPr>
        <w:bidi/>
        <w:ind w:left="1710" w:hanging="9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762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63" w:author="farhan daemi" w:date="2021-10-27T12:03:00Z">
          <w:pPr>
            <w:pStyle w:val="ListParagraph"/>
            <w:numPr>
              <w:ilvl w:val="5"/>
              <w:numId w:val="1"/>
            </w:numPr>
            <w:bidi/>
            <w:ind w:left="1710" w:hanging="90"/>
          </w:pPr>
        </w:pPrChange>
      </w:pP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64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65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6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</w:t>
      </w:r>
      <w:r w:rsidR="00731993"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67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731993"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6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جاد</w:t>
      </w:r>
      <w:r w:rsidR="00731993"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69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دسترس</w:t>
      </w:r>
      <w:r w:rsidR="00731993"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70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71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به متقاض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72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73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از م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74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75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Pr="00FE48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776" w:author="farhan daemi" w:date="2021-12-12T10:22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استعلام بگ</w:t>
      </w:r>
      <w:r w:rsidRPr="00FE48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777" w:author="farhan daemi" w:date="2021-12-12T10:22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FE48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778" w:author="farhan daemi" w:date="2021-12-12T10:22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5335DD72" w14:textId="77777777" w:rsidR="00E71F79" w:rsidRPr="00632689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b/>
          <w:bCs/>
          <w:color w:val="A6A6A6" w:themeColor="background1" w:themeShade="A6"/>
          <w:sz w:val="24"/>
          <w:szCs w:val="24"/>
          <w:lang w:bidi="fa-IR"/>
          <w:rPrChange w:id="1779" w:author="farhan daemi" w:date="2021-12-12T10:1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80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632689">
        <w:rPr>
          <w:rFonts w:ascii="IRANSans" w:hAnsi="IRANSans" w:cs="IRANSans" w:hint="eastAsia"/>
          <w:b/>
          <w:bCs/>
          <w:color w:val="A6A6A6" w:themeColor="background1" w:themeShade="A6"/>
          <w:sz w:val="24"/>
          <w:szCs w:val="24"/>
          <w:rtl/>
          <w:lang w:bidi="fa-IR"/>
          <w:rPrChange w:id="1781" w:author="farhan daemi" w:date="2021-12-12T10:1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تشخ</w:t>
      </w:r>
      <w:r w:rsidRPr="00632689">
        <w:rPr>
          <w:rFonts w:ascii="IRANSans" w:hAnsi="IRANSans" w:cs="IRANSans" w:hint="cs"/>
          <w:b/>
          <w:bCs/>
          <w:color w:val="A6A6A6" w:themeColor="background1" w:themeShade="A6"/>
          <w:sz w:val="24"/>
          <w:szCs w:val="24"/>
          <w:rtl/>
          <w:lang w:bidi="fa-IR"/>
          <w:rPrChange w:id="1782" w:author="farhan daemi" w:date="2021-12-12T10:1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32689">
        <w:rPr>
          <w:rFonts w:ascii="IRANSans" w:hAnsi="IRANSans" w:cs="IRANSans" w:hint="eastAsia"/>
          <w:b/>
          <w:bCs/>
          <w:color w:val="A6A6A6" w:themeColor="background1" w:themeShade="A6"/>
          <w:sz w:val="24"/>
          <w:szCs w:val="24"/>
          <w:rtl/>
          <w:lang w:bidi="fa-IR"/>
          <w:rPrChange w:id="1783" w:author="farhan daemi" w:date="2021-12-12T10:1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</w:t>
      </w:r>
      <w:r w:rsidRPr="00632689">
        <w:rPr>
          <w:rFonts w:ascii="IRANSans" w:hAnsi="IRANSans" w:cs="IRANSans"/>
          <w:b/>
          <w:bCs/>
          <w:color w:val="A6A6A6" w:themeColor="background1" w:themeShade="A6"/>
          <w:sz w:val="24"/>
          <w:szCs w:val="24"/>
          <w:rtl/>
          <w:lang w:bidi="fa-IR"/>
          <w:rPrChange w:id="1784" w:author="farhan daemi" w:date="2021-12-12T10:1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632689">
        <w:rPr>
          <w:rFonts w:ascii="IRANSans" w:hAnsi="IRANSans" w:cs="IRANSans" w:hint="eastAsia"/>
          <w:b/>
          <w:bCs/>
          <w:color w:val="A6A6A6" w:themeColor="background1" w:themeShade="A6"/>
          <w:sz w:val="24"/>
          <w:szCs w:val="24"/>
          <w:rtl/>
          <w:lang w:bidi="fa-IR"/>
          <w:rPrChange w:id="1785" w:author="farhan daemi" w:date="2021-12-12T10:1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632689">
        <w:rPr>
          <w:rFonts w:ascii="IRANSans" w:hAnsi="IRANSans" w:cs="IRANSans" w:hint="cs"/>
          <w:b/>
          <w:bCs/>
          <w:color w:val="A6A6A6" w:themeColor="background1" w:themeShade="A6"/>
          <w:sz w:val="24"/>
          <w:szCs w:val="24"/>
          <w:rtl/>
          <w:lang w:bidi="fa-IR"/>
          <w:rPrChange w:id="1786" w:author="farhan daemi" w:date="2021-12-12T10:14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632689">
        <w:rPr>
          <w:rFonts w:ascii="IRANSans" w:hAnsi="IRANSans" w:cs="IRANSans" w:hint="eastAsia"/>
          <w:b/>
          <w:bCs/>
          <w:color w:val="A6A6A6" w:themeColor="background1" w:themeShade="A6"/>
          <w:sz w:val="24"/>
          <w:szCs w:val="24"/>
          <w:rtl/>
          <w:lang w:bidi="fa-IR"/>
          <w:rPrChange w:id="1787" w:author="farhan daemi" w:date="2021-12-12T10:14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632689">
        <w:rPr>
          <w:rFonts w:ascii="IRANSans" w:hAnsi="IRANSans" w:cs="IRANSans"/>
          <w:b/>
          <w:bCs/>
          <w:color w:val="A6A6A6" w:themeColor="background1" w:themeShade="A6"/>
          <w:sz w:val="24"/>
          <w:szCs w:val="24"/>
          <w:rtl/>
          <w:lang w:bidi="fa-IR"/>
          <w:rPrChange w:id="1788" w:author="farhan daemi" w:date="2021-12-12T10:1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632689">
        <w:rPr>
          <w:rFonts w:ascii="IRANSans" w:hAnsi="IRANSans" w:cs="IRANSans"/>
          <w:b/>
          <w:bCs/>
          <w:color w:val="A6A6A6" w:themeColor="background1" w:themeShade="A6"/>
          <w:sz w:val="24"/>
          <w:szCs w:val="24"/>
          <w:lang w:bidi="fa-IR"/>
          <w:rPrChange w:id="1789" w:author="farhan daemi" w:date="2021-12-12T10:1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 xml:space="preserve"> </w:t>
      </w:r>
      <w:r w:rsidRPr="00632689">
        <w:rPr>
          <w:rFonts w:ascii="IRANSans" w:hAnsi="IRANSans" w:cs="IRANSans"/>
          <w:b/>
          <w:bCs/>
          <w:color w:val="A6A6A6" w:themeColor="background1" w:themeShade="A6"/>
          <w:sz w:val="24"/>
          <w:szCs w:val="24"/>
          <w:rtl/>
          <w:lang w:bidi="fa-IR"/>
          <w:rPrChange w:id="1790" w:author="farhan daemi" w:date="2021-12-12T10:14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547D2D76" w14:textId="77777777" w:rsidR="00E71F79" w:rsidRPr="004A68D5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791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79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793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نام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794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795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کاربر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796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797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798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799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00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رمز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01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02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ورود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03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04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05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06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بگ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807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08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</w:t>
      </w:r>
    </w:p>
    <w:p w14:paraId="6145F9E8" w14:textId="77777777" w:rsidR="00E71F79" w:rsidRPr="004A68D5" w:rsidRDefault="00E71F79">
      <w:pPr>
        <w:pStyle w:val="ListParagraph"/>
        <w:numPr>
          <w:ilvl w:val="3"/>
          <w:numId w:val="1"/>
        </w:numPr>
        <w:bidi/>
        <w:ind w:left="630" w:hanging="45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809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1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630" w:hanging="450"/>
          </w:pPr>
        </w:pPrChange>
      </w:pP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11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12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813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14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15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16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روش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17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18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819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20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21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22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هو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823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24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25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26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27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28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بررس</w:t>
      </w:r>
      <w:r w:rsidRPr="004A68D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829" w:author="farhan daemi" w:date="2021-12-12T10:1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4A68D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830" w:author="farhan daemi" w:date="2021-12-12T10:1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4A68D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831" w:author="farhan daemi" w:date="2021-12-12T10:1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549124A7" w14:textId="77777777" w:rsidR="00731993" w:rsidRPr="00CB6138" w:rsidRDefault="00731993">
      <w:pPr>
        <w:bidi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3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3" w:author="farhan daemi" w:date="2021-10-27T12:03:00Z">
          <w:pPr>
            <w:bidi/>
          </w:pPr>
        </w:pPrChange>
      </w:pPr>
    </w:p>
    <w:p w14:paraId="5F37FFAB" w14:textId="77777777" w:rsidR="00E71F79" w:rsidRPr="005A5DA1" w:rsidRDefault="00E71F79">
      <w:pPr>
        <w:pStyle w:val="ListParagraph"/>
        <w:numPr>
          <w:ilvl w:val="1"/>
          <w:numId w:val="1"/>
        </w:numPr>
        <w:bidi/>
        <w:ind w:left="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83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35" w:author="farhan daemi" w:date="2021-10-27T12:03:00Z">
          <w:pPr>
            <w:pStyle w:val="ListParagraph"/>
            <w:numPr>
              <w:ilvl w:val="1"/>
              <w:numId w:val="1"/>
            </w:numPr>
            <w:bidi/>
            <w:ind w:left="0" w:hanging="360"/>
          </w:pPr>
        </w:pPrChange>
      </w:pP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6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37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38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39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1840" w:author="farhan daemi" w:date="2021-11-17T09:57:00Z">
            <w:rPr>
              <w:rFonts w:cs="B Badr" w:hint="eastAsia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حقوق</w:t>
      </w:r>
      <w:r w:rsidRPr="005A5DA1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1841" w:author="farhan daemi" w:date="2021-11-17T09:57:00Z">
            <w:rPr>
              <w:rFonts w:cs="B Badr" w:hint="cs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1842" w:author="farhan daemi" w:date="2021-11-17T09:57:00Z">
            <w:rPr>
              <w:rFonts w:cs="B Badr"/>
              <w:b/>
              <w:bCs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: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3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(آب</w:t>
      </w:r>
      <w:r w:rsidR="003E55FE" w:rsidRPr="005A5DA1">
        <w:rPr>
          <w:rFonts w:ascii="IRANSans" w:hAnsi="IRANSans" w:cs="IRANSans" w:hint="eastAsia"/>
          <w:color w:val="FF0000"/>
          <w:sz w:val="24"/>
          <w:szCs w:val="24"/>
          <w:lang w:bidi="fa-IR"/>
          <w:rPrChange w:id="1844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4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4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انتقال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از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4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6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7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خود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58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59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به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0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1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حساب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2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3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4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5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گر</w:t>
      </w:r>
      <w:r w:rsidRPr="005A5DA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866" w:author="farhan daemi" w:date="2021-11-17T09:57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7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5A5DA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868" w:author="farhan daemi" w:date="2021-11-17T09:57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است</w:t>
      </w:r>
      <w:r w:rsidRPr="005A5DA1">
        <w:rPr>
          <w:rFonts w:ascii="IRANSans" w:hAnsi="IRANSans" w:cs="IRANSans"/>
          <w:color w:val="FF0000"/>
          <w:sz w:val="24"/>
          <w:szCs w:val="24"/>
          <w:rtl/>
          <w:lang w:bidi="fa-IR"/>
          <w:rPrChange w:id="1869" w:author="farhan daemi" w:date="2021-11-17T09:57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)</w:t>
      </w:r>
    </w:p>
    <w:p w14:paraId="02583DA2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7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7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7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7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7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5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887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8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8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9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89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</w:t>
      </w:r>
    </w:p>
    <w:p w14:paraId="0E4122A8" w14:textId="77777777" w:rsidR="00E71F79" w:rsidRPr="00CB6138" w:rsidRDefault="00E71F79">
      <w:pPr>
        <w:pStyle w:val="ListParagraph"/>
        <w:numPr>
          <w:ilvl w:val="3"/>
          <w:numId w:val="1"/>
        </w:numPr>
        <w:bidi/>
        <w:ind w:left="540"/>
        <w:jc w:val="both"/>
        <w:rPr>
          <w:rFonts w:ascii="IRANSans" w:hAnsi="IRANSans" w:cs="IRANSans"/>
          <w:color w:val="000000" w:themeColor="text1"/>
          <w:sz w:val="24"/>
          <w:szCs w:val="24"/>
          <w:lang w:bidi="fa-IR"/>
          <w:rPrChange w:id="189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pPrChange w:id="1897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89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آب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89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3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05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6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0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09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0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وارد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1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13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14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1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1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تطابق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کد،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2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شارژ به کارتابل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28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2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رآب</w:t>
      </w:r>
      <w:r w:rsidR="006E4DBE"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منتقل م</w:t>
      </w:r>
      <w:r w:rsidR="006E4DBE"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31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color w:val="000000" w:themeColor="text1"/>
          <w:sz w:val="24"/>
          <w:szCs w:val="24"/>
          <w:lang w:bidi="fa-IR"/>
          <w:rPrChange w:id="1932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6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7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38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39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تائ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2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3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4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5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6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47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48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نها</w:t>
      </w:r>
      <w:r w:rsidRPr="00CB6138">
        <w:rPr>
          <w:rFonts w:ascii="IRANSans" w:hAnsi="IRANSans" w:cs="IRANSans" w:hint="cs"/>
          <w:color w:val="000000" w:themeColor="text1"/>
          <w:sz w:val="24"/>
          <w:szCs w:val="24"/>
          <w:rtl/>
          <w:lang w:bidi="fa-IR"/>
          <w:rPrChange w:id="1949" w:author="farhan daemi" w:date="2021-10-27T12:04:00Z">
            <w:rPr>
              <w:rFonts w:cs="B Badr" w:hint="cs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0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color w:val="000000" w:themeColor="text1"/>
          <w:sz w:val="24"/>
          <w:szCs w:val="24"/>
          <w:rtl/>
          <w:lang w:bidi="fa-IR"/>
          <w:rPrChange w:id="1951" w:author="farhan daemi" w:date="2021-10-27T12:04:00Z">
            <w:rPr>
              <w:rFonts w:cs="B Badr" w:hint="eastAsia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color w:val="000000" w:themeColor="text1"/>
          <w:sz w:val="24"/>
          <w:szCs w:val="24"/>
          <w:rtl/>
          <w:lang w:bidi="fa-IR"/>
          <w:rPrChange w:id="1952" w:author="farhan daemi" w:date="2021-10-27T12:04:00Z">
            <w:rPr>
              <w:rFonts w:cs="B Badr"/>
              <w:i/>
              <w:iCs/>
              <w:color w:val="000000" w:themeColor="text1"/>
              <w:sz w:val="24"/>
              <w:szCs w:val="24"/>
              <w:rtl/>
              <w:lang w:bidi="fa-IR"/>
            </w:rPr>
          </w:rPrChange>
        </w:rPr>
        <w:t>.</w:t>
      </w:r>
    </w:p>
    <w:p w14:paraId="73DB405A" w14:textId="77777777" w:rsidR="00E71F79" w:rsidRPr="00CB6138" w:rsidRDefault="00E71F79">
      <w:pPr>
        <w:bidi/>
        <w:jc w:val="both"/>
        <w:rPr>
          <w:rFonts w:ascii="IRANSans" w:hAnsi="IRANSans" w:cs="IRANSans"/>
          <w:rPrChange w:id="1953" w:author="farhan daemi" w:date="2021-10-27T12:04:00Z">
            <w:rPr/>
          </w:rPrChange>
        </w:rPr>
        <w:pPrChange w:id="1954" w:author="farhan daemi" w:date="2021-10-27T12:03:00Z">
          <w:pPr/>
        </w:pPrChange>
      </w:pPr>
    </w:p>
    <w:p w14:paraId="3D40ABD1" w14:textId="77777777" w:rsidR="005E295E" w:rsidRPr="00CB6138" w:rsidRDefault="005E295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1955" w:author="farhan daemi" w:date="2021-10-27T12:04:00Z">
            <w:rPr>
              <w:rFonts w:cs="B Badr"/>
              <w:lang w:bidi="fa-IR"/>
            </w:rPr>
          </w:rPrChange>
        </w:rPr>
        <w:pPrChange w:id="1956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57" w:author="farhan daemi" w:date="2021-10-27T12:04:00Z">
            <w:rPr>
              <w:rFonts w:cs="B Badr" w:hint="eastAsia"/>
              <w:rtl/>
              <w:lang w:bidi="fa-IR"/>
            </w:rPr>
          </w:rPrChange>
        </w:rPr>
        <w:t>تبادل</w:t>
      </w:r>
      <w:r w:rsidRPr="00CB6138">
        <w:rPr>
          <w:rFonts w:ascii="IRANSans" w:hAnsi="IRANSans" w:cs="IRANSans"/>
          <w:rtl/>
          <w:lang w:bidi="fa-IR"/>
          <w:rPrChange w:id="19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59" w:author="farhan daemi" w:date="2021-10-27T12:04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rtl/>
          <w:lang w:bidi="fa-IR"/>
          <w:rPrChange w:id="19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9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3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19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965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19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6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</w:p>
    <w:p w14:paraId="750C32C9" w14:textId="77777777" w:rsidR="005E295E" w:rsidRPr="00CB6138" w:rsidRDefault="005E295E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1968" w:author="farhan daemi" w:date="2021-10-27T12:04:00Z">
            <w:rPr>
              <w:rFonts w:cs="B Badr"/>
              <w:lang w:bidi="fa-IR"/>
            </w:rPr>
          </w:rPrChange>
        </w:rPr>
        <w:pPrChange w:id="1969" w:author="farhan daemi" w:date="2021-10-27T12:03:00Z">
          <w:pPr>
            <w:pStyle w:val="ListParagraph"/>
            <w:bidi/>
            <w:ind w:left="144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970" w:author="farhan daemi" w:date="2021-10-27T12:04:00Z">
            <w:rPr>
              <w:rFonts w:cs="B Badr" w:hint="eastAsia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rtl/>
          <w:lang w:bidi="fa-IR"/>
          <w:rPrChange w:id="1971" w:author="farhan daemi" w:date="2021-10-27T12:04:00Z">
            <w:rPr>
              <w:rFonts w:cs="B Badr"/>
              <w:rtl/>
              <w:lang w:bidi="fa-IR"/>
            </w:rPr>
          </w:rPrChange>
        </w:rPr>
        <w:t xml:space="preserve"> : شارژها</w:t>
      </w:r>
      <w:r w:rsidRPr="00CB6138">
        <w:rPr>
          <w:rFonts w:ascii="IRANSans" w:hAnsi="IRANSans" w:cs="IRANSans" w:hint="cs"/>
          <w:rtl/>
          <w:lang w:bidi="fa-IR"/>
          <w:rPrChange w:id="19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3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 برا</w:t>
      </w:r>
      <w:r w:rsidRPr="00CB6138">
        <w:rPr>
          <w:rFonts w:ascii="IRANSans" w:hAnsi="IRANSans" w:cs="IRANSans" w:hint="cs"/>
          <w:rtl/>
          <w:lang w:bidi="fa-IR"/>
          <w:rPrChange w:id="19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75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تبد</w:t>
      </w:r>
      <w:r w:rsidRPr="00CB6138">
        <w:rPr>
          <w:rFonts w:ascii="IRANSans" w:hAnsi="IRANSans" w:cs="IRANSans" w:hint="cs"/>
          <w:rtl/>
          <w:lang w:bidi="fa-IR"/>
          <w:rPrChange w:id="19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77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197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شدن به آب واقع</w:t>
      </w:r>
      <w:r w:rsidRPr="00CB6138">
        <w:rPr>
          <w:rFonts w:ascii="IRANSans" w:hAnsi="IRANSans" w:cs="IRANSans" w:hint="cs"/>
          <w:rtl/>
          <w:lang w:bidi="fa-IR"/>
          <w:rPrChange w:id="19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</w:t>
      </w:r>
      <w:r w:rsidRPr="00CB6138">
        <w:rPr>
          <w:rFonts w:ascii="IRANSans" w:hAnsi="IRANSans" w:cs="IRANSans" w:hint="cs"/>
          <w:rtl/>
          <w:lang w:bidi="fa-IR"/>
          <w:rPrChange w:id="1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1983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</w:t>
      </w:r>
      <w:r w:rsidRPr="00CB6138">
        <w:rPr>
          <w:rFonts w:ascii="IRANSans" w:hAnsi="IRANSans" w:cs="IRANSans" w:hint="cs"/>
          <w:rtl/>
          <w:lang w:bidi="fa-IR"/>
          <w:rPrChange w:id="19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85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986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منتقل شوند تا کنتور اجازه روشن شدن به الکتروپمپ </w:t>
      </w:r>
      <w:r w:rsidR="006E4DBE" w:rsidRPr="00CB6138">
        <w:rPr>
          <w:rFonts w:ascii="IRANSans" w:hAnsi="IRANSans" w:cs="IRANSans" w:hint="eastAsia"/>
          <w:rtl/>
          <w:lang w:bidi="fa-IR"/>
          <w:rPrChange w:id="198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6E4DBE" w:rsidRPr="00CB6138">
        <w:rPr>
          <w:rFonts w:ascii="IRANSans" w:hAnsi="IRANSans" w:cs="IRANSans"/>
          <w:rtl/>
          <w:lang w:bidi="fa-IR"/>
          <w:rPrChange w:id="19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89" w:author="farhan daemi" w:date="2021-10-27T12:04:00Z">
            <w:rPr>
              <w:rFonts w:cs="B Badr" w:hint="eastAsia"/>
              <w:rtl/>
              <w:lang w:bidi="fa-IR"/>
            </w:rPr>
          </w:rPrChange>
        </w:rPr>
        <w:t>بدهد</w:t>
      </w:r>
      <w:r w:rsidRPr="00CB6138">
        <w:rPr>
          <w:rFonts w:ascii="IRANSans" w:hAnsi="IRANSans" w:cs="IRANSans"/>
          <w:rtl/>
          <w:lang w:bidi="fa-IR"/>
          <w:rPrChange w:id="199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1991" w:author="farhan daemi" w:date="2021-10-27T12:04:00Z">
            <w:rPr>
              <w:rFonts w:cs="B Badr" w:hint="eastAsia"/>
              <w:rtl/>
              <w:lang w:bidi="fa-IR"/>
            </w:rPr>
          </w:rPrChange>
        </w:rPr>
        <w:t>مسئول</w:t>
      </w:r>
      <w:r w:rsidRPr="00CB6138">
        <w:rPr>
          <w:rFonts w:ascii="IRANSans" w:hAnsi="IRANSans" w:cs="IRANSans" w:hint="cs"/>
          <w:rtl/>
          <w:lang w:bidi="fa-IR"/>
          <w:rPrChange w:id="19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99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9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1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1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9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446B49" w:rsidRPr="00CB6138">
        <w:rPr>
          <w:rFonts w:ascii="IRANSans" w:hAnsi="IRANSans" w:cs="IRANSans" w:hint="eastAsia"/>
          <w:rtl/>
          <w:lang w:bidi="fa-IR"/>
          <w:rPrChange w:id="200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0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نرم</w:t>
      </w:r>
      <w:r w:rsidR="006E4DBE" w:rsidRPr="00CB6138">
        <w:rPr>
          <w:rFonts w:ascii="IRANSans" w:hAnsi="IRANSans" w:cs="IRANSans" w:hint="eastAsia"/>
          <w:lang w:bidi="fa-IR"/>
          <w:rPrChange w:id="20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05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0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1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2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3" w:author="farhan daemi" w:date="2021-10-27T12:04:00Z">
            <w:rPr>
              <w:rFonts w:cs="B Badr" w:hint="eastAsia"/>
              <w:rtl/>
              <w:lang w:bidi="fa-IR"/>
            </w:rPr>
          </w:rPrChange>
        </w:rPr>
        <w:t>هوشمند</w:t>
      </w:r>
      <w:r w:rsidRPr="00CB6138">
        <w:rPr>
          <w:rFonts w:ascii="IRANSans" w:hAnsi="IRANSans" w:cs="IRANSans"/>
          <w:rtl/>
          <w:lang w:bidi="fa-IR"/>
          <w:rPrChange w:id="2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1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201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017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6E4DBE" w:rsidRPr="00CB6138">
        <w:rPr>
          <w:rFonts w:ascii="IRANSans" w:hAnsi="IRANSans" w:cs="IRANSans" w:hint="eastAsia"/>
          <w:lang w:bidi="fa-IR"/>
          <w:rPrChange w:id="201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019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Pr="00CB6138">
        <w:rPr>
          <w:rFonts w:ascii="IRANSans" w:hAnsi="IRANSans" w:cs="IRANSans"/>
          <w:rtl/>
          <w:lang w:bidi="fa-IR"/>
          <w:rPrChange w:id="2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2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7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2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0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4" w:author="farhan daemi" w:date="2021-10-27T12:04:00Z">
            <w:rPr>
              <w:rFonts w:cs="B Badr" w:hint="eastAsia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 w:hint="cs"/>
          <w:rtl/>
          <w:lang w:bidi="fa-IR"/>
          <w:rPrChange w:id="20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36" w:author="farhan daemi" w:date="2021-10-27T12:04:00Z">
            <w:rPr>
              <w:rFonts w:cs="B Badr" w:hint="eastAsia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/>
          <w:rtl/>
          <w:lang w:bidi="fa-IR"/>
          <w:rPrChange w:id="2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3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2" w:author="farhan daemi" w:date="2021-10-27T12:04:00Z">
            <w:rPr>
              <w:rFonts w:cs="B Badr" w:hint="eastAsia"/>
              <w:rtl/>
              <w:lang w:bidi="fa-IR"/>
            </w:rPr>
          </w:rPrChange>
        </w:rPr>
        <w:t>آنلا</w:t>
      </w:r>
      <w:r w:rsidRPr="00CB6138">
        <w:rPr>
          <w:rFonts w:ascii="IRANSans" w:hAnsi="IRANSans" w:cs="IRANSans" w:hint="cs"/>
          <w:rtl/>
          <w:lang w:bidi="fa-IR"/>
          <w:rPrChange w:id="20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04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48" w:author="farhan daemi" w:date="2021-10-27T12:04:00Z">
            <w:rPr>
              <w:rFonts w:cs="B Badr" w:hint="eastAsia"/>
              <w:rtl/>
              <w:lang w:bidi="fa-IR"/>
            </w:rPr>
          </w:rPrChange>
        </w:rPr>
        <w:t>ارتباط</w:t>
      </w:r>
      <w:r w:rsidRPr="00CB6138">
        <w:rPr>
          <w:rFonts w:ascii="IRANSans" w:hAnsi="IRANSans" w:cs="IRANSans"/>
          <w:rtl/>
          <w:lang w:bidi="fa-IR"/>
          <w:rPrChange w:id="2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50" w:author="farhan daemi" w:date="2021-10-27T12:04:00Z">
            <w:rPr>
              <w:rFonts w:cs="B Badr" w:hint="eastAsia"/>
              <w:rtl/>
              <w:lang w:bidi="fa-IR"/>
            </w:rPr>
          </w:rPrChange>
        </w:rPr>
        <w:t>هستند</w:t>
      </w:r>
      <w:r w:rsidRPr="00CB6138">
        <w:rPr>
          <w:rFonts w:ascii="IRANSans" w:hAnsi="IRANSans" w:cs="IRANSans"/>
          <w:rtl/>
          <w:lang w:bidi="fa-IR"/>
          <w:rPrChange w:id="205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52" w:author="farhan daemi" w:date="2021-12-12T10:05:00Z">
            <w:rPr>
              <w:rFonts w:cs="B Badr" w:hint="eastAsia"/>
              <w:rtl/>
              <w:lang w:bidi="fa-IR"/>
            </w:rPr>
          </w:rPrChange>
        </w:rPr>
        <w:t>در</w:t>
      </w:r>
      <w:r w:rsidRPr="000A4B86">
        <w:rPr>
          <w:rFonts w:ascii="IRANSans" w:hAnsi="IRANSans" w:cs="IRANSans"/>
          <w:color w:val="FF0000"/>
          <w:rtl/>
          <w:lang w:bidi="fa-IR"/>
          <w:rPrChange w:id="2053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54" w:author="farhan daemi" w:date="2021-12-12T10:05:00Z">
            <w:rPr>
              <w:rFonts w:cs="B Badr" w:hint="eastAsia"/>
              <w:rtl/>
              <w:lang w:bidi="fa-IR"/>
            </w:rPr>
          </w:rPrChange>
        </w:rPr>
        <w:t>حال</w:t>
      </w:r>
      <w:r w:rsidRPr="000A4B86">
        <w:rPr>
          <w:rFonts w:ascii="IRANSans" w:hAnsi="IRANSans" w:cs="IRANSans"/>
          <w:color w:val="FF0000"/>
          <w:rtl/>
          <w:lang w:bidi="fa-IR"/>
          <w:rPrChange w:id="2055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56" w:author="farhan daemi" w:date="2021-12-12T10:05:00Z">
            <w:rPr>
              <w:rFonts w:cs="B Badr" w:hint="eastAsia"/>
              <w:rtl/>
              <w:lang w:bidi="fa-IR"/>
            </w:rPr>
          </w:rPrChange>
        </w:rPr>
        <w:t>حاضر</w:t>
      </w:r>
      <w:r w:rsidRPr="000A4B86">
        <w:rPr>
          <w:rFonts w:ascii="IRANSans" w:hAnsi="IRANSans" w:cs="IRANSans"/>
          <w:color w:val="FF0000"/>
          <w:rtl/>
          <w:lang w:bidi="fa-IR"/>
          <w:rPrChange w:id="2057" w:author="farhan daemi" w:date="2021-12-12T10:05:00Z">
            <w:rPr>
              <w:rFonts w:cs="B Badr"/>
              <w:rtl/>
              <w:lang w:bidi="fa-IR"/>
            </w:rPr>
          </w:rPrChange>
        </w:rPr>
        <w:t xml:space="preserve"> 8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58" w:author="farhan daemi" w:date="2021-12-12T10:05:00Z">
            <w:rPr>
              <w:rFonts w:cs="B Badr" w:hint="eastAsia"/>
              <w:rtl/>
              <w:lang w:bidi="fa-IR"/>
            </w:rPr>
          </w:rPrChange>
        </w:rPr>
        <w:t>نوع</w:t>
      </w:r>
      <w:r w:rsidRPr="000A4B86">
        <w:rPr>
          <w:rFonts w:ascii="IRANSans" w:hAnsi="IRANSans" w:cs="IRANSans"/>
          <w:color w:val="FF0000"/>
          <w:rtl/>
          <w:lang w:bidi="fa-IR"/>
          <w:rPrChange w:id="2059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60" w:author="farhan daemi" w:date="2021-12-12T10:05:00Z">
            <w:rPr>
              <w:rFonts w:cs="B Badr" w:hint="eastAsia"/>
              <w:rtl/>
              <w:lang w:bidi="fa-IR"/>
            </w:rPr>
          </w:rPrChange>
        </w:rPr>
        <w:t>شارژ</w:t>
      </w:r>
      <w:r w:rsidRPr="000A4B86">
        <w:rPr>
          <w:rFonts w:ascii="IRANSans" w:hAnsi="IRANSans" w:cs="IRANSans"/>
          <w:color w:val="FF0000"/>
          <w:rtl/>
          <w:lang w:bidi="fa-IR"/>
          <w:rPrChange w:id="2061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62" w:author="farhan daemi" w:date="2021-12-12T10:05:00Z">
            <w:rPr>
              <w:rFonts w:cs="B Badr" w:hint="eastAsia"/>
              <w:rtl/>
              <w:lang w:bidi="fa-IR"/>
            </w:rPr>
          </w:rPrChange>
        </w:rPr>
        <w:t>از</w:t>
      </w:r>
      <w:r w:rsidRPr="000A4B86">
        <w:rPr>
          <w:rFonts w:ascii="IRANSans" w:hAnsi="IRANSans" w:cs="IRANSans"/>
          <w:color w:val="FF0000"/>
          <w:rtl/>
          <w:lang w:bidi="fa-IR"/>
          <w:rPrChange w:id="2063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64" w:author="farhan daemi" w:date="2021-12-12T10:05:00Z">
            <w:rPr>
              <w:rFonts w:cs="B Badr" w:hint="eastAsia"/>
              <w:rtl/>
              <w:lang w:bidi="fa-IR"/>
            </w:rPr>
          </w:rPrChange>
        </w:rPr>
        <w:t>صبا</w:t>
      </w:r>
      <w:r w:rsidRPr="000A4B86">
        <w:rPr>
          <w:rFonts w:ascii="IRANSans" w:hAnsi="IRANSans" w:cs="IRANSans"/>
          <w:color w:val="FF0000"/>
          <w:rtl/>
          <w:lang w:bidi="fa-IR"/>
          <w:rPrChange w:id="2065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66" w:author="farhan daemi" w:date="2021-12-12T10:05:00Z">
            <w:rPr>
              <w:rFonts w:cs="B Badr" w:hint="eastAsia"/>
              <w:rtl/>
              <w:lang w:bidi="fa-IR"/>
            </w:rPr>
          </w:rPrChange>
        </w:rPr>
        <w:t>م</w:t>
      </w:r>
      <w:r w:rsidRPr="000A4B86">
        <w:rPr>
          <w:rFonts w:ascii="IRANSans" w:hAnsi="IRANSans" w:cs="IRANSans" w:hint="cs"/>
          <w:color w:val="FF0000"/>
          <w:rtl/>
          <w:lang w:bidi="fa-IR"/>
          <w:rPrChange w:id="2067" w:author="farhan daemi" w:date="2021-12-12T10:05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0A4B86">
        <w:rPr>
          <w:rFonts w:ascii="IRANSans" w:hAnsi="IRANSans" w:cs="IRANSans" w:hint="eastAsia"/>
          <w:color w:val="FF0000"/>
          <w:lang w:bidi="fa-IR"/>
          <w:rPrChange w:id="2068" w:author="farhan daemi" w:date="2021-12-12T10:05:00Z">
            <w:rPr>
              <w:rFonts w:cs="B Badr" w:hint="eastAsia"/>
              <w:lang w:bidi="fa-IR"/>
            </w:rPr>
          </w:rPrChange>
        </w:rPr>
        <w:t>‌</w:t>
      </w:r>
      <w:r w:rsidR="006E4DBE" w:rsidRPr="000A4B86">
        <w:rPr>
          <w:rFonts w:ascii="IRANSans" w:hAnsi="IRANSans" w:cs="IRANSans" w:hint="eastAsia"/>
          <w:color w:val="FF0000"/>
          <w:rtl/>
          <w:lang w:bidi="fa-IR"/>
          <w:rPrChange w:id="2069" w:author="farhan daemi" w:date="2021-12-12T10:05:00Z">
            <w:rPr>
              <w:rFonts w:cs="B Badr" w:hint="eastAsia"/>
              <w:rtl/>
              <w:lang w:bidi="fa-IR"/>
            </w:rPr>
          </w:rPrChange>
        </w:rPr>
        <w:t>ت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70" w:author="farhan daemi" w:date="2021-12-12T10:05:00Z">
            <w:rPr>
              <w:rFonts w:cs="B Badr" w:hint="eastAsia"/>
              <w:rtl/>
              <w:lang w:bidi="fa-IR"/>
            </w:rPr>
          </w:rPrChange>
        </w:rPr>
        <w:t>واند</w:t>
      </w:r>
      <w:r w:rsidRPr="000A4B86">
        <w:rPr>
          <w:rFonts w:ascii="IRANSans" w:hAnsi="IRANSans" w:cs="IRANSans"/>
          <w:color w:val="FF0000"/>
          <w:rtl/>
          <w:lang w:bidi="fa-IR"/>
          <w:rPrChange w:id="2071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72" w:author="farhan daemi" w:date="2021-12-12T10:05:00Z">
            <w:rPr>
              <w:rFonts w:cs="B Badr" w:hint="eastAsia"/>
              <w:rtl/>
              <w:lang w:bidi="fa-IR"/>
            </w:rPr>
          </w:rPrChange>
        </w:rPr>
        <w:t>به</w:t>
      </w:r>
      <w:r w:rsidRPr="000A4B86">
        <w:rPr>
          <w:rFonts w:ascii="IRANSans" w:hAnsi="IRANSans" w:cs="IRANSans"/>
          <w:color w:val="FF0000"/>
          <w:rtl/>
          <w:lang w:bidi="fa-IR"/>
          <w:rPrChange w:id="2073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74" w:author="farhan daemi" w:date="2021-12-12T10:05:00Z">
            <w:rPr>
              <w:rFonts w:cs="B Badr" w:hint="eastAsia"/>
              <w:rtl/>
              <w:lang w:bidi="fa-IR"/>
            </w:rPr>
          </w:rPrChange>
        </w:rPr>
        <w:t>کارت</w:t>
      </w:r>
      <w:r w:rsidRPr="000A4B86">
        <w:rPr>
          <w:rFonts w:ascii="IRANSans" w:hAnsi="IRANSans" w:cs="IRANSans"/>
          <w:color w:val="FF0000"/>
          <w:rtl/>
          <w:lang w:bidi="fa-IR"/>
          <w:rPrChange w:id="2075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76" w:author="farhan daemi" w:date="2021-12-12T10:05:00Z">
            <w:rPr>
              <w:rFonts w:cs="B Badr" w:hint="eastAsia"/>
              <w:rtl/>
              <w:lang w:bidi="fa-IR"/>
            </w:rPr>
          </w:rPrChange>
        </w:rPr>
        <w:t>منتقل</w:t>
      </w:r>
      <w:r w:rsidRPr="000A4B86">
        <w:rPr>
          <w:rFonts w:ascii="IRANSans" w:hAnsi="IRANSans" w:cs="IRANSans"/>
          <w:color w:val="FF0000"/>
          <w:rtl/>
          <w:lang w:bidi="fa-IR"/>
          <w:rPrChange w:id="2077" w:author="farhan daemi" w:date="2021-12-12T10:05:00Z">
            <w:rPr>
              <w:rFonts w:cs="B Badr"/>
              <w:rtl/>
              <w:lang w:bidi="fa-IR"/>
            </w:rPr>
          </w:rPrChange>
        </w:rPr>
        <w:t xml:space="preserve"> </w:t>
      </w:r>
      <w:r w:rsidRPr="000A4B86">
        <w:rPr>
          <w:rFonts w:ascii="IRANSans" w:hAnsi="IRANSans" w:cs="IRANSans" w:hint="eastAsia"/>
          <w:color w:val="FF0000"/>
          <w:rtl/>
          <w:lang w:bidi="fa-IR"/>
          <w:rPrChange w:id="2078" w:author="farhan daemi" w:date="2021-12-12T10:05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079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</w:p>
    <w:p w14:paraId="70053C42" w14:textId="0AE6C4E6" w:rsidR="005E295E" w:rsidRPr="00CB6138" w:rsidRDefault="001E045B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2080" w:author="farhan daemi" w:date="2021-10-27T12:04:00Z">
            <w:rPr>
              <w:rFonts w:cs="B Badr"/>
              <w:lang w:bidi="fa-IR"/>
            </w:rPr>
          </w:rPrChange>
        </w:rPr>
        <w:pPrChange w:id="2081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082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0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084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0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del w:id="2088" w:author="farhan daemi" w:date="2021-11-21T11:11:00Z">
        <w:r w:rsidR="005E295E" w:rsidRPr="00CB6138" w:rsidDel="00253BB0">
          <w:rPr>
            <w:rFonts w:ascii="IRANSans" w:hAnsi="IRANSans" w:cs="IRANSans"/>
            <w:rtl/>
            <w:lang w:bidi="fa-IR"/>
            <w:rPrChange w:id="2089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="005E295E" w:rsidRPr="00CB6138">
        <w:rPr>
          <w:rFonts w:ascii="IRANSans" w:hAnsi="IRANSans" w:cs="IRANSans"/>
          <w:rtl/>
          <w:lang w:bidi="fa-IR"/>
          <w:rPrChange w:id="2090" w:author="farhan daemi" w:date="2021-10-27T12:04:00Z">
            <w:rPr>
              <w:rFonts w:cs="B Badr"/>
              <w:rtl/>
              <w:lang w:bidi="fa-IR"/>
            </w:rPr>
          </w:rPrChange>
        </w:rPr>
        <w:t>: ا</w:t>
      </w:r>
      <w:r w:rsidR="005E295E" w:rsidRPr="00CB6138">
        <w:rPr>
          <w:rFonts w:ascii="IRANSans" w:hAnsi="IRANSans" w:cs="IRANSans" w:hint="cs"/>
          <w:rtl/>
          <w:lang w:bidi="fa-IR"/>
          <w:rPrChange w:id="20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عدد شارژ اصل</w:t>
      </w:r>
      <w:r w:rsidR="005E295E" w:rsidRPr="00CB6138">
        <w:rPr>
          <w:rFonts w:ascii="IRANSans" w:hAnsi="IRANSans" w:cs="IRANSans" w:hint="cs"/>
          <w:rtl/>
          <w:lang w:bidi="fa-IR"/>
          <w:rPrChange w:id="209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 که قرار است سال</w:t>
      </w:r>
      <w:r w:rsidR="005E295E" w:rsidRPr="00CB6138">
        <w:rPr>
          <w:rFonts w:ascii="IRANSans" w:hAnsi="IRANSans" w:cs="IRANSans" w:hint="cs"/>
          <w:rtl/>
          <w:lang w:bidi="fa-IR"/>
          <w:rPrChange w:id="20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09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0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شرکت آب برا</w:t>
      </w:r>
      <w:r w:rsidR="005E295E" w:rsidRPr="00CB6138">
        <w:rPr>
          <w:rFonts w:ascii="IRANSans" w:hAnsi="IRANSans" w:cs="IRANSans" w:hint="cs"/>
          <w:rtl/>
          <w:lang w:bidi="fa-IR"/>
          <w:rPrChange w:id="20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00" w:author="farhan daemi" w:date="2021-10-27T12:04:00Z">
            <w:rPr>
              <w:rFonts w:cs="B Badr"/>
              <w:rtl/>
              <w:lang w:bidi="fa-IR"/>
            </w:rPr>
          </w:rPrChange>
        </w:rPr>
        <w:t xml:space="preserve"> هر چاه تعر</w:t>
      </w:r>
      <w:r w:rsidR="005E295E" w:rsidRPr="00CB6138">
        <w:rPr>
          <w:rFonts w:ascii="IRANSans" w:hAnsi="IRANSans" w:cs="IRANSans" w:hint="cs"/>
          <w:rtl/>
          <w:lang w:bidi="fa-IR"/>
          <w:rPrChange w:id="21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2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5E295E" w:rsidRPr="00CB6138">
        <w:rPr>
          <w:rFonts w:ascii="IRANSans" w:hAnsi="IRANSans" w:cs="IRANSans"/>
          <w:rtl/>
          <w:lang w:bidi="fa-IR"/>
          <w:rPrChange w:id="2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شود اما عملا هر چند سال </w:t>
      </w:r>
      <w:r w:rsidR="005E295E" w:rsidRPr="00CB6138">
        <w:rPr>
          <w:rFonts w:ascii="IRANSans" w:hAnsi="IRANSans" w:cs="IRANSans" w:hint="cs"/>
          <w:rtl/>
          <w:lang w:bidi="fa-IR"/>
          <w:rPrChange w:id="21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05" w:author="farhan daemi" w:date="2021-10-27T12:04:00Z">
            <w:rPr>
              <w:rFonts w:cs="B Badr" w:hint="eastAsia"/>
              <w:rtl/>
              <w:lang w:bidi="fa-IR"/>
            </w:rPr>
          </w:rPrChange>
        </w:rPr>
        <w:t>کبار</w:t>
      </w:r>
      <w:r w:rsidR="005E295E" w:rsidRPr="00CB6138">
        <w:rPr>
          <w:rFonts w:ascii="IRANSans" w:hAnsi="IRANSans" w:cs="IRANSans"/>
          <w:rtl/>
          <w:lang w:bidi="fa-IR"/>
          <w:rPrChange w:id="2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="005E295E" w:rsidRPr="00CB6138">
        <w:rPr>
          <w:rFonts w:ascii="IRANSans" w:hAnsi="IRANSans" w:cs="IRANSans" w:hint="cs"/>
          <w:rtl/>
          <w:lang w:bidi="fa-IR"/>
          <w:rPrChange w:id="2107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="005E295E" w:rsidRPr="00CB6138">
        <w:rPr>
          <w:rFonts w:ascii="IRANSans" w:hAnsi="IRANSans" w:cs="IRANSans" w:hint="eastAsia"/>
          <w:rtl/>
          <w:lang w:bidi="fa-IR"/>
          <w:rPrChange w:id="2108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5E295E" w:rsidRPr="00CB6138">
        <w:rPr>
          <w:rFonts w:ascii="IRANSans" w:hAnsi="IRANSans" w:cs="IRANSans"/>
          <w:rtl/>
          <w:lang w:bidi="fa-IR"/>
          <w:rPrChange w:id="2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5E295E" w:rsidRPr="00CB6138">
        <w:rPr>
          <w:rFonts w:ascii="IRANSans" w:hAnsi="IRANSans" w:cs="IRANSans" w:hint="cs"/>
          <w:rtl/>
          <w:lang w:bidi="fa-IR"/>
          <w:rPrChange w:id="21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1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1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113" w:author="farhan daemi" w:date="2021-10-27T12:04:00Z">
            <w:rPr>
              <w:rFonts w:cs="B Badr"/>
              <w:rtl/>
              <w:lang w:bidi="fa-IR"/>
            </w:rPr>
          </w:rPrChange>
        </w:rPr>
        <w:t xml:space="preserve">. هر صاحب چاه مجاز است به اندازه </w:t>
      </w:r>
      <w:r w:rsidRPr="00CB6138">
        <w:rPr>
          <w:rFonts w:ascii="IRANSans" w:hAnsi="IRANSans" w:cs="IRANSans" w:hint="eastAsia"/>
          <w:rtl/>
          <w:lang w:bidi="fa-IR"/>
          <w:rPrChange w:id="211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1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6E4DBE" w:rsidRPr="00CB6138">
        <w:rPr>
          <w:rFonts w:ascii="IRANSans" w:hAnsi="IRANSans" w:cs="IRANSans" w:hint="eastAsia"/>
          <w:rtl/>
          <w:lang w:bidi="fa-IR"/>
          <w:rPrChange w:id="211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2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1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خود آب استخراج نما</w:t>
      </w:r>
      <w:r w:rsidR="005E295E" w:rsidRPr="00CB6138">
        <w:rPr>
          <w:rFonts w:ascii="IRANSans" w:hAnsi="IRANSans" w:cs="IRANSans" w:hint="cs"/>
          <w:rtl/>
          <w:lang w:bidi="fa-IR"/>
          <w:rPrChange w:id="21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22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123" w:author="farhan daemi" w:date="2021-10-27T12:04:00Z">
            <w:rPr>
              <w:rFonts w:cs="B Badr"/>
              <w:rtl/>
              <w:lang w:bidi="fa-IR"/>
            </w:rPr>
          </w:rPrChange>
        </w:rPr>
        <w:t xml:space="preserve">. عدد </w:t>
      </w:r>
      <w:r w:rsidRPr="00CB6138">
        <w:rPr>
          <w:rFonts w:ascii="IRANSans" w:hAnsi="IRANSans" w:cs="IRANSans" w:hint="eastAsia"/>
          <w:rtl/>
          <w:lang w:bidi="fa-IR"/>
          <w:rPrChange w:id="212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2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D2BE4" w:rsidRPr="00CB6138">
        <w:rPr>
          <w:rFonts w:ascii="IRANSans" w:hAnsi="IRANSans" w:cs="IRANSans"/>
          <w:rtl/>
          <w:lang w:bidi="fa-IR"/>
          <w:rPrChange w:id="2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صبا</w:t>
      </w:r>
      <w:r w:rsidRPr="00CB6138">
        <w:rPr>
          <w:rFonts w:ascii="IRANSans" w:hAnsi="IRANSans" w:cs="IRANSans"/>
          <w:rtl/>
          <w:lang w:bidi="fa-IR"/>
          <w:rPrChange w:id="2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2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13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1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3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آغاز سال آب</w:t>
      </w:r>
      <w:r w:rsidR="005E295E" w:rsidRPr="00CB6138">
        <w:rPr>
          <w:rFonts w:ascii="IRANSans" w:hAnsi="IRANSans" w:cs="IRANSans" w:hint="cs"/>
          <w:rtl/>
          <w:lang w:bidi="fa-IR"/>
          <w:rPrChange w:id="21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</w:t>
      </w:r>
      <w:r w:rsidRPr="00CB6138">
        <w:rPr>
          <w:rFonts w:ascii="IRANSans" w:hAnsi="IRANSans" w:cs="IRANSans" w:hint="eastAsia"/>
          <w:rtl/>
          <w:lang w:bidi="fa-IR"/>
          <w:rPrChange w:id="2136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213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138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="005E295E" w:rsidRPr="00CB6138">
        <w:rPr>
          <w:rFonts w:ascii="IRANSans" w:hAnsi="IRANSans" w:cs="IRANSans"/>
          <w:rtl/>
          <w:lang w:bidi="fa-IR"/>
          <w:rPrChange w:id="2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بانک حقوق آب اعلام م</w:t>
      </w:r>
      <w:r w:rsidR="005E295E" w:rsidRPr="00CB6138">
        <w:rPr>
          <w:rFonts w:ascii="IRANSans" w:hAnsi="IRANSans" w:cs="IRANSans" w:hint="cs"/>
          <w:rtl/>
          <w:lang w:bidi="fa-IR"/>
          <w:rPrChange w:id="21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1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4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14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14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46" w:author="farhan daemi" w:date="2021-10-27T12:04:00Z">
            <w:rPr>
              <w:rFonts w:cs="B Badr" w:hint="eastAsia"/>
              <w:rtl/>
              <w:lang w:bidi="fa-IR"/>
            </w:rPr>
          </w:rPrChange>
        </w:rPr>
        <w:t>رس</w:t>
      </w:r>
      <w:r w:rsidR="005E295E" w:rsidRPr="00CB6138">
        <w:rPr>
          <w:rFonts w:ascii="IRANSans" w:hAnsi="IRANSans" w:cs="IRANSans" w:hint="cs"/>
          <w:rtl/>
          <w:lang w:bidi="fa-IR"/>
          <w:rPrChange w:id="21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48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0" w:author="farhan daemi" w:date="2021-10-27T12:04:00Z">
            <w:rPr>
              <w:rFonts w:cs="B Badr" w:hint="eastAsia"/>
              <w:rtl/>
              <w:lang w:bidi="fa-IR"/>
            </w:rPr>
          </w:rPrChange>
        </w:rPr>
        <w:t>زمان</w:t>
      </w:r>
      <w:r w:rsidR="005E295E" w:rsidRPr="00CB6138">
        <w:rPr>
          <w:rFonts w:ascii="IRANSans" w:hAnsi="IRANSans" w:cs="IRANSans"/>
          <w:rtl/>
          <w:lang w:bidi="fa-IR"/>
          <w:rPrChange w:id="21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/>
          <w:rtl/>
          <w:lang w:bidi="fa-IR"/>
          <w:rPrChange w:id="2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5E295E" w:rsidRPr="00CB6138">
        <w:rPr>
          <w:rFonts w:ascii="IRANSans" w:hAnsi="IRANSans" w:cs="IRANSans" w:hint="cs"/>
          <w:rtl/>
          <w:lang w:bidi="fa-IR"/>
          <w:rPrChange w:id="21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57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="005E295E" w:rsidRPr="00CB6138">
        <w:rPr>
          <w:rFonts w:ascii="IRANSans" w:hAnsi="IRANSans" w:cs="IRANSans" w:hint="cs"/>
          <w:rtl/>
          <w:lang w:bidi="fa-IR"/>
          <w:rPrChange w:id="21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5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BE0BEA" w:rsidRPr="00CB6138">
        <w:rPr>
          <w:rFonts w:ascii="IRANSans" w:hAnsi="IRANSans" w:cs="IRANSans"/>
          <w:rtl/>
          <w:lang w:bidi="fa-IR"/>
          <w:rPrChange w:id="2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cs"/>
          <w:rtl/>
          <w:lang w:bidi="fa-IR"/>
          <w:rPrChange w:id="21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6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BE0BEA" w:rsidRPr="00CB6138">
        <w:rPr>
          <w:rFonts w:ascii="IRANSans" w:hAnsi="IRANSans" w:cs="IRANSans"/>
          <w:rtl/>
          <w:lang w:bidi="fa-IR"/>
          <w:rPrChange w:id="2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 صبا،</w:t>
      </w:r>
      <w:r w:rsidR="005E295E" w:rsidRPr="00CB6138">
        <w:rPr>
          <w:rFonts w:ascii="IRANSans" w:hAnsi="IRANSans" w:cs="IRANSans"/>
          <w:rtl/>
          <w:lang w:bidi="fa-IR"/>
          <w:rPrChange w:id="2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نرم</w:t>
      </w:r>
      <w:r w:rsidR="006E4DBE" w:rsidRPr="00CB6138">
        <w:rPr>
          <w:rFonts w:ascii="IRANSans" w:hAnsi="IRANSans" w:cs="IRANSans" w:hint="eastAsia"/>
          <w:lang w:bidi="fa-IR"/>
          <w:rPrChange w:id="21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66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1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6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1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1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2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174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21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176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1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178" w:author="farhan daemi" w:date="2021-10-27T12:04:00Z">
            <w:rPr>
              <w:rFonts w:cs="B Badr"/>
              <w:rtl/>
              <w:lang w:bidi="fa-IR"/>
            </w:rPr>
          </w:rPrChange>
        </w:rPr>
        <w:t xml:space="preserve"> چاه به م</w:t>
      </w:r>
      <w:r w:rsidR="005E295E" w:rsidRPr="00CB6138">
        <w:rPr>
          <w:rFonts w:ascii="IRANSans" w:hAnsi="IRANSans" w:cs="IRANSans" w:hint="cs"/>
          <w:rtl/>
          <w:lang w:bidi="fa-IR"/>
          <w:rPrChange w:id="21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0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5E295E" w:rsidRPr="00CB6138">
        <w:rPr>
          <w:rFonts w:ascii="IRANSans" w:hAnsi="IRANSans" w:cs="IRANSans"/>
          <w:rtl/>
          <w:lang w:bidi="fa-IR"/>
          <w:rPrChange w:id="2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2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2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184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2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21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18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اضافه م</w:t>
      </w:r>
      <w:r w:rsidR="005E295E" w:rsidRPr="00CB6138">
        <w:rPr>
          <w:rFonts w:ascii="IRANSans" w:hAnsi="IRANSans" w:cs="IRANSans" w:hint="cs"/>
          <w:rtl/>
          <w:lang w:bidi="fa-IR"/>
          <w:rPrChange w:id="21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19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BE0BEA" w:rsidRPr="00CB6138">
        <w:rPr>
          <w:rFonts w:ascii="IRANSans" w:hAnsi="IRANSans" w:cs="IRANSans" w:hint="eastAsia"/>
          <w:rtl/>
          <w:lang w:bidi="fa-IR"/>
          <w:rPrChange w:id="21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BE0BEA" w:rsidRPr="00CB6138">
        <w:rPr>
          <w:rFonts w:ascii="IRANSans" w:hAnsi="IRANSans" w:cs="IRANSans"/>
          <w:rtl/>
          <w:lang w:bidi="fa-IR"/>
          <w:rPrChange w:id="2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(ا</w:t>
      </w:r>
      <w:r w:rsidR="00BE0BEA" w:rsidRPr="00CB6138">
        <w:rPr>
          <w:rFonts w:ascii="IRANSans" w:hAnsi="IRANSans" w:cs="IRANSans" w:hint="cs"/>
          <w:rtl/>
          <w:lang w:bidi="fa-IR"/>
          <w:rPrChange w:id="2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194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BE0BEA" w:rsidRPr="00CB6138">
        <w:rPr>
          <w:rFonts w:ascii="IRANSans" w:hAnsi="IRANSans" w:cs="IRANSans"/>
          <w:rtl/>
          <w:lang w:bidi="fa-IR"/>
          <w:rPrChange w:id="2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19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="00BE0BEA" w:rsidRPr="00CB6138">
        <w:rPr>
          <w:rFonts w:ascii="IRANSans" w:hAnsi="IRANSans" w:cs="IRANSans" w:hint="cs"/>
          <w:rtl/>
          <w:lang w:bidi="fa-IR"/>
          <w:rPrChange w:id="21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0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5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BE0BEA" w:rsidRPr="00CB6138">
        <w:rPr>
          <w:rFonts w:ascii="IRANSans" w:hAnsi="IRANSans" w:cs="IRANSans"/>
          <w:rtl/>
          <w:lang w:bidi="fa-IR"/>
          <w:rPrChange w:id="22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BE0BEA" w:rsidRPr="00CB6138">
        <w:rPr>
          <w:rFonts w:ascii="IRANSans" w:hAnsi="IRANSans" w:cs="IRANSans"/>
          <w:rtl/>
          <w:lang w:bidi="fa-IR"/>
          <w:rPrChange w:id="2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09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1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1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BE0BEA" w:rsidRPr="00CB6138">
        <w:rPr>
          <w:rFonts w:ascii="IRANSans" w:hAnsi="IRANSans" w:cs="IRANSans"/>
          <w:rtl/>
          <w:lang w:bidi="fa-IR"/>
          <w:rPrChange w:id="2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5" w:author="farhan daemi" w:date="2021-10-27T12:04:00Z">
            <w:rPr>
              <w:rFonts w:cs="B Badr" w:hint="eastAsia"/>
              <w:rtl/>
              <w:lang w:bidi="fa-IR"/>
            </w:rPr>
          </w:rPrChange>
        </w:rPr>
        <w:t>متفاوت</w:t>
      </w:r>
      <w:r w:rsidR="00BE0BEA" w:rsidRPr="00CB6138">
        <w:rPr>
          <w:rFonts w:ascii="IRANSans" w:hAnsi="IRANSans" w:cs="IRANSans" w:hint="cs"/>
          <w:rtl/>
          <w:lang w:bidi="fa-IR"/>
          <w:rPrChange w:id="22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18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="00BE0BEA" w:rsidRPr="00CB6138">
        <w:rPr>
          <w:rFonts w:ascii="IRANSans" w:hAnsi="IRANSans" w:cs="IRANSans"/>
          <w:rtl/>
          <w:lang w:bidi="fa-IR"/>
          <w:rPrChange w:id="22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BE0BEA" w:rsidRPr="00CB6138">
        <w:rPr>
          <w:rFonts w:ascii="IRANSans" w:hAnsi="IRANSans" w:cs="IRANSans"/>
          <w:rtl/>
          <w:lang w:bidi="fa-IR"/>
          <w:rPrChange w:id="22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BE0BEA" w:rsidRPr="00CB6138">
        <w:rPr>
          <w:rFonts w:ascii="IRANSans" w:hAnsi="IRANSans" w:cs="IRANSans"/>
          <w:rtl/>
          <w:lang w:bidi="fa-IR"/>
          <w:rPrChange w:id="22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BE0BEA" w:rsidRPr="00CB6138">
        <w:rPr>
          <w:rFonts w:ascii="IRANSans" w:hAnsi="IRANSans" w:cs="IRANSans"/>
          <w:rtl/>
          <w:lang w:bidi="fa-IR"/>
          <w:rPrChange w:id="2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6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="00BE0BEA" w:rsidRPr="00CB6138">
        <w:rPr>
          <w:rFonts w:ascii="IRANSans" w:hAnsi="IRANSans" w:cs="IRANSans" w:hint="cs"/>
          <w:rtl/>
          <w:lang w:bidi="fa-IR"/>
          <w:rPrChange w:id="2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/>
          <w:rtl/>
          <w:lang w:bidi="fa-IR"/>
          <w:rPrChange w:id="2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2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="00BE0BEA" w:rsidRPr="00CB6138">
        <w:rPr>
          <w:rFonts w:ascii="IRANSans" w:hAnsi="IRANSans" w:cs="IRANSans"/>
          <w:rtl/>
          <w:lang w:bidi="fa-IR"/>
          <w:rPrChange w:id="2230" w:author="farhan daemi" w:date="2021-10-27T12:04:00Z">
            <w:rPr>
              <w:rFonts w:cs="B Badr"/>
              <w:rtl/>
              <w:lang w:bidi="fa-IR"/>
            </w:rPr>
          </w:rPrChange>
        </w:rPr>
        <w:t>).</w:t>
      </w:r>
      <w:r w:rsidR="005E295E" w:rsidRPr="00CB6138">
        <w:rPr>
          <w:rFonts w:ascii="IRANSans" w:hAnsi="IRANSans" w:cs="IRANSans"/>
          <w:rtl/>
          <w:lang w:bidi="fa-IR"/>
          <w:rPrChange w:id="2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همه شارژها دارا</w:t>
      </w:r>
      <w:r w:rsidR="005E295E" w:rsidRPr="00CB6138">
        <w:rPr>
          <w:rFonts w:ascii="IRANSans" w:hAnsi="IRANSans" w:cs="IRANSans" w:hint="cs"/>
          <w:rtl/>
          <w:lang w:bidi="fa-IR"/>
          <w:rPrChange w:id="22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تار</w:t>
      </w:r>
      <w:r w:rsidR="005E295E" w:rsidRPr="00CB6138">
        <w:rPr>
          <w:rFonts w:ascii="IRANSans" w:hAnsi="IRANSans" w:cs="IRANSans" w:hint="cs"/>
          <w:rtl/>
          <w:lang w:bidi="fa-IR"/>
          <w:rPrChange w:id="2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38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هستند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0" w:author="farhan daemi" w:date="2021-11-17T10:02:00Z">
            <w:rPr>
              <w:rFonts w:cs="B Badr" w:hint="eastAsia"/>
              <w:rtl/>
              <w:lang w:bidi="fa-IR"/>
            </w:rPr>
          </w:rPrChange>
        </w:rPr>
        <w:t>نرم</w:t>
      </w:r>
      <w:r w:rsidR="00BE0BEA" w:rsidRPr="005A5DA1">
        <w:rPr>
          <w:rFonts w:ascii="IRANSans" w:hAnsi="IRANSans" w:cs="IRANSans" w:hint="eastAsia"/>
          <w:color w:val="FF0000"/>
          <w:lang w:bidi="fa-IR"/>
          <w:rPrChange w:id="2241" w:author="farhan daemi" w:date="2021-11-17T10:02:00Z">
            <w:rPr>
              <w:rFonts w:cs="B Badr" w:hint="eastAsia"/>
              <w:lang w:bidi="fa-IR"/>
            </w:rPr>
          </w:rPrChange>
        </w:rPr>
        <w:t>‌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2" w:author="farhan daemi" w:date="2021-11-17T10:02:00Z">
            <w:rPr>
              <w:rFonts w:cs="B Badr" w:hint="eastAsia"/>
              <w:rtl/>
              <w:lang w:bidi="fa-IR"/>
            </w:rPr>
          </w:rPrChange>
        </w:rPr>
        <w:t>افزار</w:t>
      </w:r>
      <w:r w:rsidR="00BE0BEA" w:rsidRPr="005A5DA1">
        <w:rPr>
          <w:rFonts w:ascii="IRANSans" w:hAnsi="IRANSans" w:cs="IRANSans"/>
          <w:color w:val="FF0000"/>
          <w:rtl/>
          <w:lang w:bidi="fa-IR"/>
          <w:rPrChange w:id="2243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5A5DA1">
        <w:rPr>
          <w:rFonts w:ascii="IRANSans" w:hAnsi="IRANSans" w:cs="IRANSans" w:hint="eastAsia"/>
          <w:color w:val="FF0000"/>
          <w:rtl/>
          <w:lang w:bidi="fa-IR"/>
          <w:rPrChange w:id="2244" w:author="farhan daemi" w:date="2021-11-17T10:02:00Z">
            <w:rPr>
              <w:rFonts w:cs="B Badr" w:hint="eastAsia"/>
              <w:rtl/>
              <w:lang w:bidi="fa-IR"/>
            </w:rPr>
          </w:rPrChange>
        </w:rPr>
        <w:t>بانک</w:t>
      </w:r>
      <w:ins w:id="2245" w:author="farhan daemi" w:date="2021-11-17T10:02:00Z">
        <w:r w:rsidR="005A5DA1">
          <w:rPr>
            <w:rFonts w:ascii="IRANSans" w:hAnsi="IRANSans" w:cs="IRANSans" w:hint="cs"/>
            <w:color w:val="FF0000"/>
            <w:rtl/>
            <w:lang w:bidi="fa-IR"/>
          </w:rPr>
          <w:t>(منظور نرم افزار میراب هست؟!)</w:t>
        </w:r>
      </w:ins>
      <w:r w:rsidR="00BE0BEA" w:rsidRPr="005A5DA1">
        <w:rPr>
          <w:rFonts w:ascii="IRANSans" w:hAnsi="IRANSans" w:cs="IRANSans"/>
          <w:color w:val="FF0000"/>
          <w:rtl/>
          <w:lang w:bidi="fa-IR"/>
          <w:rPrChange w:id="2246" w:author="farhan daemi" w:date="2021-11-17T10:02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7" w:author="farhan daemi" w:date="2021-10-27T12:04:00Z">
            <w:rPr>
              <w:rFonts w:cs="B Badr" w:hint="eastAsia"/>
              <w:rtl/>
              <w:lang w:bidi="fa-IR"/>
            </w:rPr>
          </w:rPrChange>
        </w:rPr>
        <w:t>روزانه</w:t>
      </w:r>
      <w:r w:rsidR="00BE0BEA" w:rsidRPr="00CB6138">
        <w:rPr>
          <w:rFonts w:ascii="IRANSans" w:hAnsi="IRANSans" w:cs="IRANSans"/>
          <w:rtl/>
          <w:lang w:bidi="fa-IR"/>
          <w:rPrChange w:id="22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4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BE0BEA" w:rsidRPr="00CB6138">
        <w:rPr>
          <w:rFonts w:ascii="IRANSans" w:hAnsi="IRANSans" w:cs="IRANSans" w:hint="cs"/>
          <w:rtl/>
          <w:lang w:bidi="fa-IR"/>
          <w:rPrChange w:id="22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BE0BEA" w:rsidRPr="00CB6138">
        <w:rPr>
          <w:rFonts w:ascii="IRANSans" w:hAnsi="IRANSans" w:cs="IRANSans"/>
          <w:rtl/>
          <w:lang w:bidi="fa-IR"/>
          <w:rPrChange w:id="2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BE0BEA" w:rsidRPr="00CB6138">
        <w:rPr>
          <w:rFonts w:ascii="IRANSans" w:hAnsi="IRANSans" w:cs="IRANSans" w:hint="cs"/>
          <w:rtl/>
          <w:lang w:bidi="fa-IR"/>
          <w:rPrChange w:id="22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BE0BEA" w:rsidRPr="00CB6138">
        <w:rPr>
          <w:rFonts w:ascii="IRANSans" w:hAnsi="IRANSans" w:cs="IRANSans" w:hint="eastAsia"/>
          <w:rtl/>
          <w:lang w:bidi="fa-IR"/>
          <w:rPrChange w:id="225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BE0BEA" w:rsidRPr="00CB6138">
        <w:rPr>
          <w:rFonts w:ascii="IRANSans" w:hAnsi="IRANSans" w:cs="IRANSans"/>
          <w:rtl/>
          <w:lang w:bidi="fa-IR"/>
          <w:rPrChange w:id="2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BE0BEA" w:rsidRPr="00CB6138">
        <w:rPr>
          <w:rFonts w:ascii="IRANSans" w:hAnsi="IRANSans" w:cs="IRANSans" w:hint="eastAsia"/>
          <w:rtl/>
          <w:lang w:bidi="fa-IR"/>
          <w:rPrChange w:id="225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D51D4D" w:rsidRPr="00CB6138">
        <w:rPr>
          <w:rFonts w:ascii="IRANSans" w:hAnsi="IRANSans" w:cs="IRANSans"/>
          <w:rtl/>
          <w:lang w:bidi="fa-IR"/>
          <w:rPrChange w:id="2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بررس</w:t>
      </w:r>
      <w:r w:rsidR="00D51D4D" w:rsidRPr="00CB6138">
        <w:rPr>
          <w:rFonts w:ascii="IRANSans" w:hAnsi="IRANSans" w:cs="IRANSans" w:hint="cs"/>
          <w:rtl/>
          <w:lang w:bidi="fa-IR"/>
          <w:rPrChange w:id="22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اعتبار شارژها</w:t>
      </w:r>
      <w:r w:rsidR="00D51D4D" w:rsidRPr="00CB6138">
        <w:rPr>
          <w:rFonts w:ascii="IRANSans" w:hAnsi="IRANSans" w:cs="IRANSans" w:hint="cs"/>
          <w:rtl/>
          <w:lang w:bidi="fa-IR"/>
          <w:rPrChange w:id="22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منقض</w:t>
      </w:r>
      <w:r w:rsidR="00D51D4D" w:rsidRPr="00CB6138">
        <w:rPr>
          <w:rFonts w:ascii="IRANSans" w:hAnsi="IRANSans" w:cs="IRANSans" w:hint="cs"/>
          <w:rtl/>
          <w:lang w:bidi="fa-IR"/>
          <w:rPrChange w:id="22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صفر م</w:t>
      </w:r>
      <w:r w:rsidR="00D51D4D" w:rsidRPr="00CB6138">
        <w:rPr>
          <w:rFonts w:ascii="IRANSans" w:hAnsi="IRANSans" w:cs="IRANSans" w:hint="cs"/>
          <w:rtl/>
          <w:lang w:bidi="fa-IR"/>
          <w:rPrChange w:id="2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2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22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268" w:author="farhan daemi" w:date="2021-10-27T12:04:00Z">
            <w:rPr>
              <w:rFonts w:cs="B Badr"/>
              <w:rtl/>
              <w:lang w:bidi="fa-IR"/>
            </w:rPr>
          </w:rPrChange>
        </w:rPr>
        <w:t>. تار</w:t>
      </w:r>
      <w:r w:rsidR="005E295E" w:rsidRPr="00CB6138">
        <w:rPr>
          <w:rFonts w:ascii="IRANSans" w:hAnsi="IRANSans" w:cs="IRANSans" w:hint="cs"/>
          <w:rtl/>
          <w:lang w:bidi="fa-IR"/>
          <w:rPrChange w:id="22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2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27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274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</w:t>
      </w:r>
      <w:r w:rsidR="00D51D4D" w:rsidRPr="00CB6138">
        <w:rPr>
          <w:rFonts w:ascii="IRANSans" w:hAnsi="IRANSans" w:cs="IRANSans" w:hint="eastAsia"/>
          <w:rtl/>
          <w:lang w:bidi="fa-IR"/>
          <w:rPrChange w:id="227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/>
          <w:rtl/>
          <w:lang w:bidi="fa-IR"/>
          <w:rPrChange w:id="2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7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D51D4D" w:rsidRPr="00CB6138">
        <w:rPr>
          <w:rFonts w:ascii="IRANSans" w:hAnsi="IRANSans" w:cs="IRANSans" w:hint="cs"/>
          <w:rtl/>
          <w:lang w:bidi="fa-IR"/>
          <w:rPrChange w:id="22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7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="00D51D4D" w:rsidRPr="00CB6138">
        <w:rPr>
          <w:rFonts w:ascii="IRANSans" w:hAnsi="IRANSans" w:cs="IRANSans"/>
          <w:rtl/>
          <w:lang w:bidi="fa-IR"/>
          <w:rPrChange w:id="22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cs"/>
          <w:rtl/>
          <w:lang w:bidi="fa-IR"/>
          <w:rPrChange w:id="22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282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</w:t>
      </w:r>
      <w:r w:rsidR="00D51D4D" w:rsidRPr="00CB6138">
        <w:rPr>
          <w:rFonts w:ascii="IRANSans" w:hAnsi="IRANSans" w:cs="IRANSans"/>
          <w:rtl/>
          <w:lang w:bidi="fa-IR"/>
          <w:rPrChange w:id="2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D51D4D" w:rsidRPr="00CB6138">
        <w:rPr>
          <w:rFonts w:ascii="IRANSans" w:hAnsi="IRANSans" w:cs="IRANSans"/>
          <w:rtl/>
          <w:lang w:bidi="fa-IR"/>
          <w:rPrChange w:id="228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D51D4D" w:rsidRPr="00CB6138">
        <w:rPr>
          <w:rFonts w:ascii="IRANSans" w:hAnsi="IRANSans" w:cs="IRANSans" w:hint="eastAsia"/>
          <w:rtl/>
          <w:lang w:bidi="fa-IR"/>
          <w:rPrChange w:id="228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D51D4D" w:rsidRPr="00CB6138">
        <w:rPr>
          <w:rFonts w:ascii="IRANSans" w:hAnsi="IRANSans" w:cs="IRANSans"/>
          <w:rtl/>
          <w:lang w:bidi="fa-IR"/>
          <w:rPrChange w:id="22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288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D51D4D" w:rsidRPr="00CB6138">
        <w:rPr>
          <w:rFonts w:ascii="IRANSans" w:hAnsi="IRANSans" w:cs="IRANSans" w:hint="eastAsia"/>
          <w:lang w:bidi="fa-IR"/>
          <w:rPrChange w:id="22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290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CB6138">
        <w:rPr>
          <w:rFonts w:ascii="IRANSans" w:hAnsi="IRANSans" w:cs="IRANSans"/>
          <w:rtl/>
          <w:lang w:bidi="fa-IR"/>
          <w:rPrChange w:id="22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 w:hint="cs"/>
          <w:rtl/>
          <w:lang w:bidi="fa-IR"/>
          <w:rPrChange w:id="22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5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="005E295E" w:rsidRPr="00CB6138">
        <w:rPr>
          <w:rFonts w:ascii="IRANSans" w:hAnsi="IRANSans" w:cs="IRANSans"/>
          <w:rtl/>
          <w:lang w:bidi="fa-IR"/>
          <w:rPrChange w:id="2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29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="005E295E" w:rsidRPr="00CB6138">
        <w:rPr>
          <w:rFonts w:ascii="IRANSans" w:hAnsi="IRANSans" w:cs="IRANSans"/>
          <w:rtl/>
          <w:lang w:bidi="fa-IR"/>
          <w:rPrChange w:id="23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3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="005E295E" w:rsidRPr="00CB6138">
        <w:rPr>
          <w:rFonts w:ascii="IRANSans" w:hAnsi="IRANSans" w:cs="IRANSans"/>
          <w:rtl/>
          <w:lang w:bidi="fa-IR"/>
          <w:rPrChange w:id="23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46B49" w:rsidRPr="00CB6138">
        <w:rPr>
          <w:rFonts w:ascii="IRANSans" w:hAnsi="IRANSans" w:cs="IRANSans" w:hint="eastAsia"/>
          <w:lang w:bidi="fa-IR"/>
          <w:rPrChange w:id="230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07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="005E295E" w:rsidRPr="00CB6138">
        <w:rPr>
          <w:rFonts w:ascii="IRANSans" w:hAnsi="IRANSans" w:cs="IRANSans"/>
          <w:rtl/>
          <w:lang w:bidi="fa-IR"/>
          <w:rPrChange w:id="23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09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CB6138">
        <w:rPr>
          <w:rFonts w:ascii="IRANSans" w:hAnsi="IRANSans" w:cs="IRANSans"/>
          <w:rtl/>
          <w:lang w:bidi="fa-IR"/>
          <w:rPrChange w:id="2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1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3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5E295E" w:rsidRPr="00CB6138">
        <w:rPr>
          <w:rFonts w:ascii="IRANSans" w:hAnsi="IRANSans" w:cs="IRANSans"/>
          <w:rtl/>
          <w:lang w:bidi="fa-IR"/>
          <w:rPrChange w:id="2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5E295E" w:rsidRPr="00CB6138">
        <w:rPr>
          <w:rFonts w:ascii="IRANSans" w:hAnsi="IRANSans" w:cs="IRANSans"/>
          <w:rtl/>
          <w:lang w:bidi="fa-IR"/>
          <w:rPrChange w:id="2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1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 w:hint="cs"/>
          <w:rtl/>
          <w:lang w:bidi="fa-IR"/>
          <w:rPrChange w:id="23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3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6E4DBE" w:rsidRPr="00CB6138">
        <w:rPr>
          <w:rFonts w:ascii="IRANSans" w:hAnsi="IRANSans" w:cs="IRANSans" w:hint="eastAsia"/>
          <w:lang w:bidi="fa-IR"/>
          <w:rPrChange w:id="23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324" w:author="farhan daemi" w:date="2021-10-27T12:04:00Z">
            <w:rPr>
              <w:rFonts w:cs="B Badr"/>
              <w:rtl/>
              <w:lang w:bidi="fa-IR"/>
            </w:rPr>
          </w:rPrChange>
        </w:rPr>
        <w:t>. در جواب ا</w:t>
      </w:r>
      <w:r w:rsidR="005E295E" w:rsidRPr="00CB6138">
        <w:rPr>
          <w:rFonts w:ascii="IRANSans" w:hAnsi="IRANSans" w:cs="IRANSans" w:hint="cs"/>
          <w:rtl/>
          <w:lang w:bidi="fa-IR"/>
          <w:rPrChange w:id="23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2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3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استعلام، بانک موجود</w:t>
      </w:r>
      <w:r w:rsidR="005E295E" w:rsidRPr="00CB6138">
        <w:rPr>
          <w:rFonts w:ascii="IRANSans" w:hAnsi="IRANSans" w:cs="IRANSans" w:hint="cs"/>
          <w:rtl/>
          <w:lang w:bidi="fa-IR"/>
          <w:rPrChange w:id="23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29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به تفک</w:t>
      </w:r>
      <w:r w:rsidR="005E295E" w:rsidRPr="00CB6138">
        <w:rPr>
          <w:rFonts w:ascii="IRANSans" w:hAnsi="IRANSans" w:cs="IRANSans" w:hint="cs"/>
          <w:rtl/>
          <w:lang w:bidi="fa-IR"/>
          <w:rPrChange w:id="233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5E295E" w:rsidRPr="00CB6138">
        <w:rPr>
          <w:rFonts w:ascii="IRANSans" w:hAnsi="IRANSans" w:cs="IRANSans"/>
          <w:rtl/>
          <w:lang w:bidi="fa-IR"/>
          <w:rPrChange w:id="2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="005E295E" w:rsidRPr="00CB6138">
        <w:rPr>
          <w:rFonts w:ascii="IRANSans" w:hAnsi="IRANSans" w:cs="IRANSans" w:hint="cs"/>
          <w:rtl/>
          <w:lang w:bidi="fa-IR"/>
          <w:rPrChange w:id="233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="005E295E" w:rsidRPr="00CB6138">
        <w:rPr>
          <w:rFonts w:ascii="IRANSans" w:hAnsi="IRANSans" w:cs="IRANSans" w:hint="cs"/>
          <w:rtl/>
          <w:lang w:bidi="fa-IR"/>
          <w:rPrChange w:id="23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36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CB6138">
        <w:rPr>
          <w:rFonts w:ascii="IRANSans" w:hAnsi="IRANSans" w:cs="IRANSans"/>
          <w:rtl/>
          <w:lang w:bidi="fa-IR"/>
          <w:rPrChange w:id="233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</w:t>
      </w:r>
      <w:r w:rsidR="005E295E" w:rsidRPr="00CB6138">
        <w:rPr>
          <w:rFonts w:ascii="IRANSans" w:hAnsi="IRANSans" w:cs="IRANSans"/>
          <w:rtl/>
          <w:lang w:bidi="fa-IR"/>
          <w:rPrChange w:id="2338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شارژ سال</w:t>
      </w:r>
      <w:r w:rsidR="005E295E" w:rsidRPr="00CB6138">
        <w:rPr>
          <w:rFonts w:ascii="IRANSans" w:hAnsi="IRANSans" w:cs="IRANSans" w:hint="cs"/>
          <w:rtl/>
          <w:lang w:bidi="fa-IR"/>
          <w:rPrChange w:id="23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341" w:author="farhan daemi" w:date="2021-10-27T12:04:00Z">
            <w:rPr>
              <w:rFonts w:cs="B Badr"/>
              <w:rtl/>
              <w:lang w:bidi="fa-IR"/>
            </w:rPr>
          </w:rPrChange>
        </w:rPr>
        <w:t xml:space="preserve"> و موجود</w:t>
      </w:r>
      <w:r w:rsidR="005E295E" w:rsidRPr="00CB6138">
        <w:rPr>
          <w:rFonts w:ascii="IRANSans" w:hAnsi="IRANSans" w:cs="IRANSans" w:hint="cs"/>
          <w:rtl/>
          <w:lang w:bidi="fa-IR"/>
          <w:rPrChange w:id="23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44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3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4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3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34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با تار</w:t>
      </w:r>
      <w:r w:rsidR="005E295E" w:rsidRPr="00CB6138">
        <w:rPr>
          <w:rFonts w:ascii="IRANSans" w:hAnsi="IRANSans" w:cs="IRANSans" w:hint="cs"/>
          <w:rtl/>
          <w:lang w:bidi="fa-IR"/>
          <w:rPrChange w:id="2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پا</w:t>
      </w:r>
      <w:r w:rsidR="005E295E" w:rsidRPr="00CB6138">
        <w:rPr>
          <w:rFonts w:ascii="IRANSans" w:hAnsi="IRANSans" w:cs="IRANSans" w:hint="cs"/>
          <w:rtl/>
          <w:lang w:bidi="fa-IR"/>
          <w:rPrChange w:id="23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353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3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D51D4D" w:rsidRPr="00CB6138">
        <w:rPr>
          <w:rFonts w:ascii="IRANSans" w:hAnsi="IRANSans" w:cs="IRANSans"/>
          <w:rtl/>
          <w:lang w:bidi="fa-IR"/>
          <w:rPrChange w:id="23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7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/>
          <w:rtl/>
          <w:lang w:bidi="fa-IR"/>
          <w:rPrChange w:id="23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59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3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36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3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36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65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2366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36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368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3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73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5E295E" w:rsidRPr="00CB6138">
        <w:rPr>
          <w:rFonts w:ascii="IRANSans" w:hAnsi="IRANSans" w:cs="IRANSans"/>
          <w:rtl/>
          <w:lang w:bidi="fa-IR"/>
          <w:rPrChange w:id="23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375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</w:t>
      </w:r>
      <w:r w:rsidRPr="00CB6138">
        <w:rPr>
          <w:rFonts w:ascii="IRANSans" w:hAnsi="IRANSans" w:cs="IRANSans" w:hint="eastAsia"/>
          <w:rtl/>
          <w:lang w:bidi="fa-IR"/>
          <w:rPrChange w:id="2376" w:author="farhan daemi" w:date="2021-10-27T12:04:00Z">
            <w:rPr>
              <w:rFonts w:cs="B Badr" w:hint="eastAsia"/>
              <w:rtl/>
              <w:lang w:bidi="fa-IR"/>
            </w:rPr>
          </w:rPrChange>
        </w:rPr>
        <w:t>اب</w:t>
      </w:r>
      <w:r w:rsidRPr="00CB6138">
        <w:rPr>
          <w:rFonts w:ascii="IRANSans" w:hAnsi="IRANSans" w:cs="IRANSans"/>
          <w:rtl/>
          <w:lang w:bidi="fa-IR"/>
          <w:rPrChange w:id="2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7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0" w:author="farhan daemi" w:date="2021-10-27T12:04:00Z">
            <w:rPr>
              <w:rFonts w:cs="B Badr" w:hint="eastAsia"/>
              <w:rtl/>
              <w:lang w:bidi="fa-IR"/>
            </w:rPr>
          </w:rPrChange>
        </w:rPr>
        <w:t>چه</w:t>
      </w:r>
      <w:r w:rsidRPr="00CB6138">
        <w:rPr>
          <w:rFonts w:ascii="IRANSans" w:hAnsi="IRANSans" w:cs="IRANSans"/>
          <w:rtl/>
          <w:lang w:bidi="fa-IR"/>
          <w:rPrChange w:id="23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2" w:author="farhan daemi" w:date="2021-10-27T12:04:00Z">
            <w:rPr>
              <w:rFonts w:cs="B Badr" w:hint="eastAsia"/>
              <w:rtl/>
              <w:lang w:bidi="fa-IR"/>
            </w:rPr>
          </w:rPrChange>
        </w:rPr>
        <w:t>حجم</w:t>
      </w:r>
      <w:r w:rsidRPr="00CB6138">
        <w:rPr>
          <w:rFonts w:ascii="IRANSans" w:hAnsi="IRANSans" w:cs="IRANSans" w:hint="cs"/>
          <w:rtl/>
          <w:lang w:bidi="fa-IR"/>
          <w:rPrChange w:id="23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3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87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rtl/>
          <w:lang w:bidi="fa-IR"/>
          <w:rPrChange w:id="2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3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390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23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3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39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3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39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397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3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به کنتور منتقل کند. نکته </w:t>
      </w:r>
      <w:r w:rsidRPr="00CB6138">
        <w:rPr>
          <w:rFonts w:ascii="IRANSans" w:hAnsi="IRANSans" w:cs="IRANSans" w:hint="eastAsia"/>
          <w:rtl/>
          <w:lang w:bidi="fa-IR"/>
          <w:rPrChange w:id="2399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del w:id="2400" w:author="farhan daemi" w:date="2021-11-21T11:11:00Z">
        <w:r w:rsidRPr="00CB6138" w:rsidDel="002F60CC">
          <w:rPr>
            <w:rFonts w:ascii="IRANSans" w:hAnsi="IRANSans" w:cs="IRANSans"/>
            <w:rtl/>
            <w:lang w:bidi="fa-IR"/>
            <w:rPrChange w:id="2401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2402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240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24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5" w:author="farhan daemi" w:date="2021-10-27T12:04:00Z">
            <w:rPr>
              <w:rFonts w:cs="B Badr" w:hint="eastAsia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 w:hint="cs"/>
          <w:rtl/>
          <w:lang w:bidi="fa-IR"/>
          <w:rPrChange w:id="24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0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4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09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4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1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4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41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 w:hint="eastAsia"/>
          <w:lang w:bidi="fa-IR"/>
          <w:rPrChange w:id="241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1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 w:hint="cs"/>
          <w:rtl/>
          <w:lang w:bidi="fa-IR"/>
          <w:rPrChange w:id="24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4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0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22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4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4" w:author="farhan daemi" w:date="2021-10-27T12:04:00Z">
            <w:rPr>
              <w:rFonts w:cs="B Badr" w:hint="eastAsia"/>
              <w:rtl/>
              <w:lang w:bidi="fa-IR"/>
            </w:rPr>
          </w:rPrChange>
        </w:rPr>
        <w:t>مختلف</w:t>
      </w:r>
      <w:r w:rsidR="005E295E" w:rsidRPr="00CB6138">
        <w:rPr>
          <w:rFonts w:ascii="IRANSans" w:hAnsi="IRANSans" w:cs="IRANSans"/>
          <w:rtl/>
          <w:lang w:bidi="fa-IR"/>
          <w:rPrChange w:id="24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6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2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4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4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="005E295E" w:rsidRPr="00CB6138">
        <w:rPr>
          <w:rFonts w:ascii="IRANSans" w:hAnsi="IRANSans" w:cs="IRANSans"/>
          <w:rtl/>
          <w:lang w:bidi="fa-IR"/>
          <w:rPrChange w:id="24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36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="005E295E" w:rsidRPr="00CB6138">
        <w:rPr>
          <w:rFonts w:ascii="IRANSans" w:hAnsi="IRANSans" w:cs="IRANSans" w:hint="cs"/>
          <w:rtl/>
          <w:lang w:bidi="fa-IR"/>
          <w:rPrChange w:id="24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38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="005E295E" w:rsidRPr="00CB6138">
        <w:rPr>
          <w:rFonts w:ascii="IRANSans" w:hAnsi="IRANSans" w:cs="IRANSans"/>
          <w:rtl/>
          <w:lang w:bidi="fa-IR"/>
          <w:rPrChange w:id="24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4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4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4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="005E295E" w:rsidRPr="00CB6138">
        <w:rPr>
          <w:rFonts w:ascii="IRANSans" w:hAnsi="IRANSans" w:cs="IRANSans"/>
          <w:rtl/>
          <w:lang w:bidi="fa-IR"/>
          <w:rPrChange w:id="24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46" w:author="farhan daemi" w:date="2021-10-27T12:04:00Z">
            <w:rPr>
              <w:rFonts w:cs="B Badr" w:hint="eastAsia"/>
              <w:rtl/>
              <w:lang w:bidi="fa-IR"/>
            </w:rPr>
          </w:rPrChange>
        </w:rPr>
        <w:t>هرکدام</w:t>
      </w:r>
      <w:r w:rsidR="00D51D4D" w:rsidRPr="00CB6138">
        <w:rPr>
          <w:rFonts w:ascii="IRANSans" w:hAnsi="IRANSans" w:cs="IRANSans" w:hint="eastAsia"/>
          <w:rtl/>
          <w:lang w:bidi="fa-IR"/>
          <w:rPrChange w:id="2447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5E295E" w:rsidRPr="00CB6138">
        <w:rPr>
          <w:rFonts w:ascii="IRANSans" w:hAnsi="IRANSans" w:cs="IRANSans"/>
          <w:rtl/>
          <w:lang w:bidi="fa-IR"/>
          <w:rPrChange w:id="2448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کنتور اقدام به بازکردن توکن مربوطه م</w:t>
      </w:r>
      <w:r w:rsidR="005E295E" w:rsidRPr="00CB6138">
        <w:rPr>
          <w:rFonts w:ascii="IRANSans" w:hAnsi="IRANSans" w:cs="IRANSans" w:hint="cs"/>
          <w:rtl/>
          <w:lang w:bidi="fa-IR"/>
          <w:rPrChange w:id="24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4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451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5E295E" w:rsidRPr="00CB6138">
        <w:rPr>
          <w:rFonts w:ascii="IRANSans" w:hAnsi="IRANSans" w:cs="IRANSans"/>
          <w:rtl/>
          <w:lang w:bidi="fa-IR"/>
          <w:rPrChange w:id="245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45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7" w:author="farhan daemi" w:date="2021-10-27T12:04:00Z">
            <w:rPr>
              <w:rFonts w:cs="B Badr" w:hint="eastAsia"/>
              <w:rtl/>
              <w:lang w:bidi="fa-IR"/>
            </w:rPr>
          </w:rPrChange>
        </w:rPr>
        <w:t>توکن</w:t>
      </w:r>
      <w:r w:rsidR="005E295E" w:rsidRPr="00CB6138">
        <w:rPr>
          <w:rFonts w:ascii="IRANSans" w:hAnsi="IRANSans" w:cs="IRANSans"/>
          <w:rtl/>
          <w:lang w:bidi="fa-IR"/>
          <w:rPrChange w:id="2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59" w:author="farhan daemi" w:date="2021-10-27T12:04:00Z">
            <w:rPr>
              <w:rFonts w:cs="B Badr" w:hint="eastAsia"/>
              <w:rtl/>
              <w:lang w:bidi="fa-IR"/>
            </w:rPr>
          </w:rPrChange>
        </w:rPr>
        <w:t>ق</w:t>
      </w:r>
      <w:r w:rsidR="005E295E" w:rsidRPr="00CB6138">
        <w:rPr>
          <w:rFonts w:ascii="IRANSans" w:hAnsi="IRANSans" w:cs="IRANSans" w:hint="cs"/>
          <w:rtl/>
          <w:lang w:bidi="fa-IR"/>
          <w:rPrChange w:id="24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6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3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4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5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4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7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69" w:author="farhan daemi" w:date="2021-10-27T12:04:00Z">
            <w:rPr>
              <w:rFonts w:cs="B Badr" w:hint="eastAsia"/>
              <w:rtl/>
              <w:lang w:bidi="fa-IR"/>
            </w:rPr>
          </w:rPrChange>
        </w:rPr>
        <w:t>بق</w:t>
      </w:r>
      <w:r w:rsidR="005E295E" w:rsidRPr="00CB6138">
        <w:rPr>
          <w:rFonts w:ascii="IRANSans" w:hAnsi="IRANSans" w:cs="IRANSans" w:hint="cs"/>
          <w:rtl/>
          <w:lang w:bidi="fa-IR"/>
          <w:rPrChange w:id="24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71" w:author="farhan daemi" w:date="2021-10-27T12:04:00Z">
            <w:rPr>
              <w:rFonts w:cs="B Badr" w:hint="eastAsia"/>
              <w:rtl/>
              <w:lang w:bidi="fa-IR"/>
            </w:rPr>
          </w:rPrChange>
        </w:rPr>
        <w:t>ه</w:t>
      </w:r>
      <w:r w:rsidR="005E295E" w:rsidRPr="00CB6138">
        <w:rPr>
          <w:rFonts w:ascii="IRANSans" w:hAnsi="IRANSans" w:cs="IRANSans"/>
          <w:rtl/>
          <w:lang w:bidi="fa-IR"/>
          <w:rPrChange w:id="2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اعتبارها</w:t>
      </w:r>
      <w:r w:rsidR="005E295E" w:rsidRPr="00CB6138">
        <w:rPr>
          <w:rFonts w:ascii="IRANSans" w:hAnsi="IRANSans" w:cs="IRANSans"/>
          <w:rtl/>
          <w:lang w:bidi="fa-IR"/>
          <w:rPrChange w:id="24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5E295E" w:rsidRPr="00CB6138">
        <w:rPr>
          <w:rFonts w:ascii="IRANSans" w:hAnsi="IRANSans" w:cs="IRANSans"/>
          <w:rtl/>
          <w:lang w:bidi="fa-IR"/>
          <w:rPrChange w:id="2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7" w:author="farhan daemi" w:date="2021-10-27T12:04:00Z">
            <w:rPr>
              <w:rFonts w:cs="B Badr" w:hint="eastAsia"/>
              <w:rtl/>
              <w:lang w:bidi="fa-IR"/>
            </w:rPr>
          </w:rPrChange>
        </w:rPr>
        <w:t>حذف</w:t>
      </w:r>
      <w:r w:rsidR="005E295E" w:rsidRPr="00CB6138">
        <w:rPr>
          <w:rFonts w:ascii="IRANSans" w:hAnsi="IRANSans" w:cs="IRANSans"/>
          <w:rtl/>
          <w:lang w:bidi="fa-IR"/>
          <w:rPrChange w:id="24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79" w:author="farhan daemi" w:date="2021-10-27T12:04:00Z">
            <w:rPr>
              <w:rFonts w:cs="B Badr" w:hint="eastAsia"/>
              <w:rtl/>
              <w:lang w:bidi="fa-IR"/>
            </w:rPr>
          </w:rPrChange>
        </w:rPr>
        <w:t>کن،</w:t>
      </w:r>
      <w:r w:rsidR="005E295E" w:rsidRPr="00CB6138">
        <w:rPr>
          <w:rFonts w:ascii="IRANSans" w:hAnsi="IRANSans" w:cs="IRANSans"/>
          <w:rtl/>
          <w:lang w:bidi="fa-IR"/>
          <w:rPrChange w:id="24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4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8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5" w:author="farhan daemi" w:date="2021-10-27T12:04:00Z">
            <w:rPr>
              <w:rFonts w:cs="B Badr" w:hint="eastAsia"/>
              <w:rtl/>
              <w:lang w:bidi="fa-IR"/>
            </w:rPr>
          </w:rPrChange>
        </w:rPr>
        <w:t>کار</w:t>
      </w:r>
      <w:r w:rsidR="005E295E" w:rsidRPr="00CB6138">
        <w:rPr>
          <w:rFonts w:ascii="IRANSans" w:hAnsi="IRANSans" w:cs="IRANSans"/>
          <w:rtl/>
          <w:lang w:bidi="fa-IR"/>
          <w:rPrChange w:id="2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487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="00446B49" w:rsidRPr="00CB6138">
        <w:rPr>
          <w:rFonts w:ascii="IRANSans" w:hAnsi="IRANSans" w:cs="IRANSans"/>
          <w:rtl/>
          <w:lang w:bidi="fa-IR"/>
          <w:rPrChange w:id="248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شده،</w:t>
      </w:r>
      <w:r w:rsidR="005E295E" w:rsidRPr="00CB6138">
        <w:rPr>
          <w:rFonts w:ascii="IRANSans" w:hAnsi="IRANSans" w:cs="IRANSans"/>
          <w:rtl/>
          <w:lang w:bidi="fa-IR"/>
          <w:rPrChange w:id="248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اعتبار جد</w:t>
      </w:r>
      <w:r w:rsidR="005E295E" w:rsidRPr="00CB6138">
        <w:rPr>
          <w:rFonts w:ascii="IRANSans" w:hAnsi="IRANSans" w:cs="IRANSans" w:hint="cs"/>
          <w:rtl/>
          <w:lang w:bidi="fa-IR"/>
          <w:rPrChange w:id="24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49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/>
          <w:rtl/>
          <w:lang w:bidi="fa-IR"/>
          <w:rPrChange w:id="2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</w:t>
      </w:r>
      <w:r w:rsidRPr="00CB6138">
        <w:rPr>
          <w:rFonts w:ascii="IRANSans" w:hAnsi="IRANSans" w:cs="IRANSans" w:hint="eastAsia"/>
          <w:rtl/>
          <w:lang w:bidi="fa-IR"/>
          <w:rPrChange w:id="249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2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5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7" w:author="farhan daemi" w:date="2021-10-27T12:04:00Z">
            <w:rPr>
              <w:rFonts w:cs="B Badr" w:hint="eastAsia"/>
              <w:rtl/>
              <w:lang w:bidi="fa-IR"/>
            </w:rPr>
          </w:rPrChange>
        </w:rPr>
        <w:t>معتبر</w:t>
      </w:r>
      <w:r w:rsidRPr="00CB6138">
        <w:rPr>
          <w:rFonts w:ascii="IRANSans" w:hAnsi="IRANSans" w:cs="IRANSans"/>
          <w:rtl/>
          <w:lang w:bidi="fa-IR"/>
          <w:rPrChange w:id="2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499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2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1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25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5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0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5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0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0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1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5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13" w:author="farhan daemi" w:date="2021-10-27T12:04:00Z">
            <w:rPr>
              <w:rFonts w:cs="B Badr" w:hint="eastAsia"/>
              <w:rtl/>
              <w:lang w:bidi="fa-IR"/>
            </w:rPr>
          </w:rPrChange>
        </w:rPr>
        <w:t>غ</w:t>
      </w:r>
      <w:r w:rsidRPr="00CB6138">
        <w:rPr>
          <w:rFonts w:ascii="IRANSans" w:hAnsi="IRANSans" w:cs="IRANSans" w:hint="cs"/>
          <w:rtl/>
          <w:lang w:bidi="fa-IR"/>
          <w:rPrChange w:id="25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5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25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1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5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1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5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1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25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5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5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25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52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2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2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5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531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25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34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5E295E" w:rsidRPr="00CB6138">
        <w:rPr>
          <w:rFonts w:ascii="IRANSans" w:hAnsi="IRANSans" w:cs="IRANSans"/>
          <w:rtl/>
          <w:lang w:bidi="fa-IR"/>
          <w:rPrChange w:id="2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6" w:author="farhan daemi" w:date="2021-10-27T12:04:00Z">
            <w:rPr>
              <w:rFonts w:cs="B Badr" w:hint="eastAsia"/>
              <w:rtl/>
              <w:lang w:bidi="fa-IR"/>
            </w:rPr>
          </w:rPrChange>
        </w:rPr>
        <w:t>اضافه</w:t>
      </w:r>
      <w:r w:rsidR="005E295E" w:rsidRPr="00CB6138">
        <w:rPr>
          <w:rFonts w:ascii="IRANSans" w:hAnsi="IRANSans" w:cs="IRANSans"/>
          <w:rtl/>
          <w:lang w:bidi="fa-IR"/>
          <w:rPrChange w:id="2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3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5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4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5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4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49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5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3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5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5E295E" w:rsidRPr="00CB6138">
        <w:rPr>
          <w:rFonts w:ascii="IRANSans" w:hAnsi="IRANSans" w:cs="IRANSans"/>
          <w:rtl/>
          <w:lang w:bidi="fa-IR"/>
          <w:rPrChange w:id="25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7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5E295E" w:rsidRPr="00CB6138">
        <w:rPr>
          <w:rFonts w:ascii="IRANSans" w:hAnsi="IRANSans" w:cs="IRANSans"/>
          <w:rtl/>
          <w:lang w:bidi="fa-IR"/>
          <w:rPrChange w:id="25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59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CB6138">
        <w:rPr>
          <w:rFonts w:ascii="IRANSans" w:hAnsi="IRANSans" w:cs="IRANSans" w:hint="cs"/>
          <w:rtl/>
          <w:lang w:bidi="fa-IR"/>
          <w:rPrChange w:id="25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61" w:author="farhan daemi" w:date="2021-10-27T12:04:00Z">
            <w:rPr>
              <w:rFonts w:cs="B Badr" w:hint="eastAsia"/>
              <w:rtl/>
              <w:lang w:bidi="fa-IR"/>
            </w:rPr>
          </w:rPrChange>
        </w:rPr>
        <w:t>رتر</w:t>
      </w:r>
      <w:r w:rsidR="005E295E" w:rsidRPr="00CB6138">
        <w:rPr>
          <w:rFonts w:ascii="IRANSans" w:hAnsi="IRANSans" w:cs="IRANSans"/>
          <w:rtl/>
          <w:lang w:bidi="fa-IR"/>
          <w:rPrChange w:id="25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3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="005E295E" w:rsidRPr="00CB6138">
        <w:rPr>
          <w:rFonts w:ascii="IRANSans" w:hAnsi="IRANSans" w:cs="IRANSans"/>
          <w:rtl/>
          <w:lang w:bidi="fa-IR"/>
          <w:rPrChange w:id="2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5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7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="005E295E" w:rsidRPr="00CB6138">
        <w:rPr>
          <w:rFonts w:ascii="IRANSans" w:hAnsi="IRANSans" w:cs="IRANSans"/>
          <w:rtl/>
          <w:lang w:bidi="fa-IR"/>
          <w:rPrChange w:id="2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6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5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5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7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5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79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5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1" w:author="farhan daemi" w:date="2021-10-27T12:04:00Z">
            <w:rPr>
              <w:rFonts w:cs="B Badr" w:hint="eastAsia"/>
              <w:rtl/>
              <w:lang w:bidi="fa-IR"/>
            </w:rPr>
          </w:rPrChange>
        </w:rPr>
        <w:t>فرض</w:t>
      </w:r>
      <w:r w:rsidR="005E295E" w:rsidRPr="00CB6138">
        <w:rPr>
          <w:rFonts w:ascii="IRANSans" w:hAnsi="IRANSans" w:cs="IRANSans"/>
          <w:rtl/>
          <w:lang w:bidi="fa-IR"/>
          <w:rPrChange w:id="25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5E295E" w:rsidRPr="00CB6138">
        <w:rPr>
          <w:rFonts w:ascii="IRANSans" w:hAnsi="IRANSans" w:cs="IRANSans" w:hint="cs"/>
          <w:rtl/>
          <w:lang w:bidi="fa-IR"/>
          <w:rPrChange w:id="25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58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58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58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588" w:author="farhan daemi" w:date="2021-10-27T12:04:00Z">
            <w:rPr>
              <w:rFonts w:cs="B Badr" w:hint="eastAsia"/>
              <w:rtl/>
              <w:lang w:bidi="fa-IR"/>
            </w:rPr>
          </w:rPrChange>
        </w:rPr>
        <w:t>نکته</w:t>
      </w:r>
      <w:r w:rsidR="005E295E" w:rsidRPr="00CB6138">
        <w:rPr>
          <w:rFonts w:ascii="IRANSans" w:hAnsi="IRANSans" w:cs="IRANSans"/>
          <w:rtl/>
          <w:lang w:bidi="fa-IR"/>
          <w:rPrChange w:id="2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0" w:author="farhan daemi" w:date="2021-10-27T12:04:00Z">
            <w:rPr>
              <w:rFonts w:cs="B Badr" w:hint="eastAsia"/>
              <w:rtl/>
              <w:lang w:bidi="fa-IR"/>
            </w:rPr>
          </w:rPrChange>
        </w:rPr>
        <w:t>مهم</w:t>
      </w:r>
      <w:r w:rsidR="005E295E" w:rsidRPr="00CB6138">
        <w:rPr>
          <w:rFonts w:ascii="IRANSans" w:hAnsi="IRANSans" w:cs="IRANSans"/>
          <w:rtl/>
          <w:lang w:bidi="fa-IR"/>
          <w:rPrChange w:id="2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5E295E" w:rsidRPr="00CB6138">
        <w:rPr>
          <w:rFonts w:ascii="IRANSans" w:hAnsi="IRANSans" w:cs="IRANSans" w:hint="cs"/>
          <w:rtl/>
          <w:lang w:bidi="fa-IR"/>
          <w:rPrChange w:id="25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5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5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59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597" w:author="farhan daemi" w:date="2021-10-27T12:04:00Z">
            <w:rPr>
              <w:rFonts w:cs="B Badr" w:hint="eastAsia"/>
              <w:rtl/>
              <w:lang w:bidi="fa-IR"/>
            </w:rPr>
          </w:rPrChange>
        </w:rPr>
        <w:t>نکه</w:t>
      </w:r>
      <w:r w:rsidR="005E295E" w:rsidRPr="00CB6138">
        <w:rPr>
          <w:rFonts w:ascii="IRANSans" w:hAnsi="IRANSans" w:cs="IRANSans"/>
          <w:rtl/>
          <w:lang w:bidi="fa-IR"/>
          <w:rPrChange w:id="2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599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1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3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6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05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6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0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1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1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18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Pr="00CB6138">
        <w:rPr>
          <w:rFonts w:ascii="IRANSans" w:hAnsi="IRANSans" w:cs="IRANSans" w:hint="eastAsia"/>
          <w:lang w:bidi="fa-IR"/>
          <w:rPrChange w:id="26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620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2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2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2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6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28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="005E295E" w:rsidRPr="00CB6138">
        <w:rPr>
          <w:rFonts w:ascii="IRANSans" w:hAnsi="IRANSans" w:cs="IRANSans" w:hint="cs"/>
          <w:rtl/>
          <w:lang w:bidi="fa-IR"/>
          <w:rPrChange w:id="262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5E295E" w:rsidRPr="00CB6138">
        <w:rPr>
          <w:rFonts w:ascii="IRANSans" w:hAnsi="IRANSans" w:cs="IRANSans" w:hint="cs"/>
          <w:rtl/>
          <w:lang w:bidi="fa-IR"/>
          <w:rPrChange w:id="26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3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26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3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5E295E" w:rsidRPr="00CB6138">
        <w:rPr>
          <w:rFonts w:ascii="IRANSans" w:hAnsi="IRANSans" w:cs="IRANSans"/>
          <w:rtl/>
          <w:lang w:bidi="fa-IR"/>
          <w:rPrChange w:id="263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639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6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4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3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="005E295E" w:rsidRPr="00CB6138">
        <w:rPr>
          <w:rFonts w:ascii="IRANSans" w:hAnsi="IRANSans" w:cs="IRANSans"/>
          <w:rtl/>
          <w:lang w:bidi="fa-IR"/>
          <w:rPrChange w:id="2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47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="005E295E" w:rsidRPr="00CB6138">
        <w:rPr>
          <w:rFonts w:ascii="IRANSans" w:hAnsi="IRANSans" w:cs="IRANSans" w:hint="cs"/>
          <w:rtl/>
          <w:lang w:bidi="fa-IR"/>
          <w:rPrChange w:id="26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4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CB6138">
        <w:rPr>
          <w:rFonts w:ascii="IRANSans" w:hAnsi="IRANSans" w:cs="IRANSans" w:hint="cs"/>
          <w:rtl/>
          <w:lang w:bidi="fa-IR"/>
          <w:rPrChange w:id="26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/>
          <w:rtl/>
          <w:lang w:bidi="fa-IR"/>
          <w:rPrChange w:id="26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="005E295E" w:rsidRPr="00CB6138">
        <w:rPr>
          <w:rFonts w:ascii="IRANSans" w:hAnsi="IRANSans" w:cs="IRANSans"/>
          <w:rtl/>
          <w:lang w:bidi="fa-IR"/>
          <w:rPrChange w:id="26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5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="005E295E" w:rsidRPr="00CB6138">
        <w:rPr>
          <w:rFonts w:ascii="IRANSans" w:hAnsi="IRANSans" w:cs="IRANSans"/>
          <w:rtl/>
          <w:lang w:bidi="fa-IR"/>
          <w:rPrChange w:id="26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CB6138">
        <w:rPr>
          <w:rFonts w:ascii="IRANSans" w:hAnsi="IRANSans" w:cs="IRANSans"/>
          <w:rtl/>
          <w:lang w:bidi="fa-IR"/>
          <w:rPrChange w:id="2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4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5E295E" w:rsidRPr="00CB6138">
        <w:rPr>
          <w:rFonts w:ascii="IRANSans" w:hAnsi="IRANSans" w:cs="IRANSans"/>
          <w:rtl/>
          <w:lang w:bidi="fa-IR"/>
          <w:rPrChange w:id="26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6" w:author="farhan daemi" w:date="2021-10-27T12:04:00Z">
            <w:rPr>
              <w:rFonts w:cs="B Badr" w:hint="eastAsia"/>
              <w:rtl/>
              <w:lang w:bidi="fa-IR"/>
            </w:rPr>
          </w:rPrChange>
        </w:rPr>
        <w:t>آنجا</w:t>
      </w:r>
      <w:r w:rsidR="005E295E" w:rsidRPr="00CB6138">
        <w:rPr>
          <w:rFonts w:ascii="IRANSans" w:hAnsi="IRANSans" w:cs="IRANSans"/>
          <w:rtl/>
          <w:lang w:bidi="fa-IR"/>
          <w:rPrChange w:id="2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68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="005E295E" w:rsidRPr="00CB6138">
        <w:rPr>
          <w:rFonts w:ascii="IRANSans" w:hAnsi="IRANSans" w:cs="IRANSans"/>
          <w:rtl/>
          <w:lang w:bidi="fa-IR"/>
          <w:rPrChange w:id="2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0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قرار</w:t>
      </w:r>
      <w:r w:rsidR="005E295E" w:rsidRPr="00CB6138">
        <w:rPr>
          <w:rFonts w:ascii="IRANSans" w:hAnsi="IRANSans" w:cs="IRANSans"/>
          <w:rtl/>
          <w:lang w:bidi="fa-IR"/>
          <w:rPrChange w:id="26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 w:hint="cs"/>
          <w:rtl/>
          <w:lang w:bidi="fa-IR"/>
          <w:rPrChange w:id="267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4" w:author="farhan daemi" w:date="2021-10-27T12:04:00Z">
            <w:rPr>
              <w:rFonts w:cs="B Badr" w:hint="eastAsia"/>
              <w:rtl/>
              <w:lang w:bidi="fa-IR"/>
            </w:rPr>
          </w:rPrChange>
        </w:rPr>
        <w:t>ست</w:t>
      </w:r>
      <w:r w:rsidR="005E295E" w:rsidRPr="00CB6138">
        <w:rPr>
          <w:rFonts w:ascii="IRANSans" w:hAnsi="IRANSans" w:cs="IRANSans"/>
          <w:rtl/>
          <w:lang w:bidi="fa-IR"/>
          <w:rPrChange w:id="26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7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5E295E" w:rsidRPr="00CB6138">
        <w:rPr>
          <w:rFonts w:ascii="IRANSans" w:hAnsi="IRANSans" w:cs="IRANSans" w:hint="cs"/>
          <w:rtl/>
          <w:lang w:bidi="fa-IR"/>
          <w:rPrChange w:id="26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7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2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="005E295E" w:rsidRPr="00CB6138">
        <w:rPr>
          <w:rFonts w:ascii="IRANSans" w:hAnsi="IRANSans" w:cs="IRANSans" w:hint="cs"/>
          <w:rtl/>
          <w:lang w:bidi="fa-IR"/>
          <w:rPrChange w:id="26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4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="005E295E" w:rsidRPr="00CB6138">
        <w:rPr>
          <w:rFonts w:ascii="IRANSans" w:hAnsi="IRANSans" w:cs="IRANSans" w:hint="cs"/>
          <w:rtl/>
          <w:lang w:bidi="fa-IR"/>
          <w:rPrChange w:id="26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68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8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5E295E" w:rsidRPr="00CB6138">
        <w:rPr>
          <w:rFonts w:ascii="IRANSans" w:hAnsi="IRANSans" w:cs="IRANSans"/>
          <w:rtl/>
          <w:lang w:bidi="fa-IR"/>
          <w:rPrChange w:id="2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5E295E" w:rsidRPr="00CB6138">
        <w:rPr>
          <w:rFonts w:ascii="IRANSans" w:hAnsi="IRANSans" w:cs="IRANSans"/>
          <w:rtl/>
          <w:lang w:bidi="fa-IR"/>
          <w:rPrChange w:id="26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5E295E" w:rsidRPr="00CB6138">
        <w:rPr>
          <w:rFonts w:ascii="IRANSans" w:hAnsi="IRANSans" w:cs="IRANSans"/>
          <w:rtl/>
          <w:lang w:bidi="fa-IR"/>
          <w:rPrChange w:id="26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5E295E" w:rsidRPr="00CB6138">
        <w:rPr>
          <w:rFonts w:ascii="IRANSans" w:hAnsi="IRANSans" w:cs="IRANSans"/>
          <w:rtl/>
          <w:lang w:bidi="fa-IR"/>
          <w:rPrChange w:id="26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5E295E" w:rsidRPr="00CB6138">
        <w:rPr>
          <w:rFonts w:ascii="IRANSans" w:hAnsi="IRANSans" w:cs="IRANSans"/>
          <w:rtl/>
          <w:lang w:bidi="fa-IR"/>
          <w:rPrChange w:id="26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69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6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0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2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="005E295E" w:rsidRPr="00CB6138">
        <w:rPr>
          <w:rFonts w:ascii="IRANSans" w:hAnsi="IRANSans" w:cs="IRANSans" w:hint="cs"/>
          <w:rtl/>
          <w:lang w:bidi="fa-IR"/>
          <w:rPrChange w:id="27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04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="005E295E" w:rsidRPr="00CB6138">
        <w:rPr>
          <w:rFonts w:ascii="IRANSans" w:hAnsi="IRANSans" w:cs="IRANSans"/>
          <w:rtl/>
          <w:lang w:bidi="fa-IR"/>
          <w:rPrChange w:id="2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="005E295E" w:rsidRPr="00CB6138">
        <w:rPr>
          <w:rFonts w:ascii="IRANSans" w:hAnsi="IRANSans" w:cs="IRANSans"/>
          <w:rtl/>
          <w:lang w:bidi="fa-IR"/>
          <w:rPrChange w:id="27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08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5E295E" w:rsidRPr="00CB6138">
        <w:rPr>
          <w:rFonts w:ascii="IRANSans" w:hAnsi="IRANSans" w:cs="IRANSans"/>
          <w:rtl/>
          <w:lang w:bidi="fa-IR"/>
          <w:rPrChange w:id="2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="005E295E" w:rsidRPr="00CB6138">
        <w:rPr>
          <w:rFonts w:ascii="IRANSans" w:hAnsi="IRANSans" w:cs="IRANSans"/>
          <w:rtl/>
          <w:lang w:bidi="fa-IR"/>
          <w:rPrChange w:id="2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5E295E" w:rsidRPr="00CB6138">
        <w:rPr>
          <w:rFonts w:ascii="IRANSans" w:hAnsi="IRANSans" w:cs="IRANSans"/>
          <w:rtl/>
          <w:lang w:bidi="fa-IR"/>
          <w:rPrChange w:id="27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4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="005E295E" w:rsidRPr="00CB6138">
        <w:rPr>
          <w:rFonts w:ascii="IRANSans" w:hAnsi="IRANSans" w:cs="IRANSans" w:hint="cs"/>
          <w:rtl/>
          <w:lang w:bidi="fa-IR"/>
          <w:rPrChange w:id="271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16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="005E295E" w:rsidRPr="00CB6138">
        <w:rPr>
          <w:rFonts w:ascii="IRANSans" w:hAnsi="IRANSans" w:cs="IRANSans"/>
          <w:rtl/>
          <w:lang w:bidi="fa-IR"/>
          <w:rPrChange w:id="27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18" w:author="farhan daemi" w:date="2021-10-27T12:04:00Z">
            <w:rPr>
              <w:rFonts w:cs="B Badr" w:hint="eastAsia"/>
              <w:rtl/>
              <w:lang w:bidi="fa-IR"/>
            </w:rPr>
          </w:rPrChange>
        </w:rPr>
        <w:t>عقب</w:t>
      </w:r>
      <w:r w:rsidR="00D51D4D" w:rsidRPr="00CB6138">
        <w:rPr>
          <w:rFonts w:ascii="IRANSans" w:hAnsi="IRANSans" w:cs="IRANSans" w:hint="eastAsia"/>
          <w:lang w:bidi="fa-IR"/>
          <w:rPrChange w:id="271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2720" w:author="farhan daemi" w:date="2021-10-27T12:04:00Z">
            <w:rPr>
              <w:rFonts w:cs="B Badr" w:hint="eastAsia"/>
              <w:rtl/>
              <w:lang w:bidi="fa-IR"/>
            </w:rPr>
          </w:rPrChange>
        </w:rPr>
        <w:t>تر</w:t>
      </w:r>
      <w:r w:rsidR="005E295E" w:rsidRPr="00CB6138">
        <w:rPr>
          <w:rFonts w:ascii="IRANSans" w:hAnsi="IRANSans" w:cs="IRANSans"/>
          <w:rtl/>
          <w:lang w:bidi="fa-IR"/>
          <w:rPrChange w:id="27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2" w:author="farhan daemi" w:date="2021-10-27T12:04:00Z">
            <w:rPr>
              <w:rFonts w:cs="B Badr" w:hint="eastAsia"/>
              <w:rtl/>
              <w:lang w:bidi="fa-IR"/>
            </w:rPr>
          </w:rPrChange>
        </w:rPr>
        <w:t>تبد</w:t>
      </w:r>
      <w:r w:rsidR="005E295E" w:rsidRPr="00CB6138">
        <w:rPr>
          <w:rFonts w:ascii="IRANSans" w:hAnsi="IRANSans" w:cs="IRANSans" w:hint="cs"/>
          <w:rtl/>
          <w:lang w:bidi="fa-IR"/>
          <w:rPrChange w:id="272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24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5E295E" w:rsidRPr="00CB6138">
        <w:rPr>
          <w:rFonts w:ascii="IRANSans" w:hAnsi="IRANSans" w:cs="IRANSans"/>
          <w:rtl/>
          <w:lang w:bidi="fa-IR"/>
          <w:rPrChange w:id="27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6" w:author="farhan daemi" w:date="2021-10-27T12:04:00Z">
            <w:rPr>
              <w:rFonts w:cs="B Badr" w:hint="eastAsia"/>
              <w:rtl/>
              <w:lang w:bidi="fa-IR"/>
            </w:rPr>
          </w:rPrChange>
        </w:rPr>
        <w:t>خواهد</w:t>
      </w:r>
      <w:r w:rsidR="005E295E" w:rsidRPr="00CB6138">
        <w:rPr>
          <w:rFonts w:ascii="IRANSans" w:hAnsi="IRANSans" w:cs="IRANSans"/>
          <w:rtl/>
          <w:lang w:bidi="fa-IR"/>
          <w:rPrChange w:id="2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CB6138">
        <w:rPr>
          <w:rFonts w:ascii="IRANSans" w:hAnsi="IRANSans" w:cs="IRANSans" w:hint="eastAsia"/>
          <w:rtl/>
          <w:lang w:bidi="fa-IR"/>
          <w:rPrChange w:id="2728" w:author="farhan daemi" w:date="2021-10-27T12:04:00Z">
            <w:rPr>
              <w:rFonts w:cs="B Badr" w:hint="eastAsia"/>
              <w:rtl/>
              <w:lang w:bidi="fa-IR"/>
            </w:rPr>
          </w:rPrChange>
        </w:rPr>
        <w:t>شد</w:t>
      </w:r>
      <w:r w:rsidR="005E295E" w:rsidRPr="00CB6138">
        <w:rPr>
          <w:rFonts w:ascii="IRANSans" w:hAnsi="IRANSans" w:cs="IRANSans"/>
          <w:rtl/>
          <w:lang w:bidi="fa-IR"/>
          <w:rPrChange w:id="272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5E295E" w:rsidRPr="00CB6138">
        <w:rPr>
          <w:rFonts w:ascii="IRANSans" w:hAnsi="IRANSans" w:cs="IRANSans" w:hint="eastAsia"/>
          <w:rtl/>
          <w:lang w:bidi="fa-IR"/>
          <w:rPrChange w:id="2730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="005E295E" w:rsidRPr="00CB6138">
        <w:rPr>
          <w:rFonts w:ascii="IRANSans" w:hAnsi="IRANSans" w:cs="IRANSans" w:hint="cs"/>
          <w:rtl/>
          <w:lang w:bidi="fa-IR"/>
          <w:rPrChange w:id="27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273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5E295E" w:rsidRPr="00CB6138">
        <w:rPr>
          <w:rFonts w:ascii="IRANSans" w:hAnsi="IRANSans" w:cs="IRANSans"/>
          <w:rtl/>
          <w:lang w:bidi="fa-IR"/>
          <w:rPrChange w:id="27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4" w:author="farhan daemi" w:date="2021-11-17T10:05:00Z">
            <w:rPr>
              <w:rFonts w:cs="B Badr" w:hint="eastAsia"/>
              <w:rtl/>
              <w:lang w:bidi="fa-IR"/>
            </w:rPr>
          </w:rPrChange>
        </w:rPr>
        <w:t>مجموع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5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6" w:author="farhan daemi" w:date="2021-11-17T10:05:00Z">
            <w:rPr>
              <w:rFonts w:cs="B Badr" w:hint="eastAsia"/>
              <w:rtl/>
              <w:lang w:bidi="fa-IR"/>
            </w:rPr>
          </w:rPrChange>
        </w:rPr>
        <w:t>نرم</w:t>
      </w:r>
      <w:r w:rsidRPr="00676662">
        <w:rPr>
          <w:rFonts w:ascii="IRANSans" w:hAnsi="IRANSans" w:cs="IRANSans" w:hint="eastAsia"/>
          <w:color w:val="FF0000"/>
          <w:lang w:bidi="fa-IR"/>
          <w:rPrChange w:id="2737" w:author="farhan daemi" w:date="2021-11-17T10:05:00Z">
            <w:rPr>
              <w:rFonts w:cs="B Badr" w:hint="eastAsia"/>
              <w:lang w:bidi="fa-IR"/>
            </w:rPr>
          </w:rPrChange>
        </w:rPr>
        <w:t>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38" w:author="farhan daemi" w:date="2021-11-17T10:05:00Z">
            <w:rPr>
              <w:rFonts w:cs="B Badr" w:hint="eastAsia"/>
              <w:rtl/>
              <w:lang w:bidi="fa-IR"/>
            </w:rPr>
          </w:rPrChange>
        </w:rPr>
        <w:t>افزار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39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0" w:author="farhan daemi" w:date="2021-11-17T10:05:00Z">
            <w:rPr>
              <w:rFonts w:cs="B Badr" w:hint="eastAsia"/>
              <w:rtl/>
              <w:lang w:bidi="fa-IR"/>
            </w:rPr>
          </w:rPrChange>
        </w:rPr>
        <w:t>صبا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1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2" w:author="farhan daemi" w:date="2021-11-17T10:05:00Z">
            <w:rPr>
              <w:rFonts w:cs="B Badr" w:hint="eastAsia"/>
              <w:rtl/>
              <w:lang w:bidi="fa-IR"/>
            </w:rPr>
          </w:rPrChange>
        </w:rPr>
        <w:t>و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3" w:author="farhan daemi" w:date="2021-11-17T10:05:00Z">
            <w:rPr>
              <w:rFonts w:cs="B Badr"/>
              <w:rtl/>
              <w:lang w:bidi="fa-IR"/>
            </w:rPr>
          </w:rPrChange>
        </w:rPr>
        <w:t xml:space="preserve"> 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4" w:author="farhan daemi" w:date="2021-11-17T10:05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45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46" w:author="farhan daemi" w:date="2021-11-17T10:05:00Z">
            <w:rPr>
              <w:rFonts w:cs="B Badr"/>
              <w:rtl/>
              <w:lang w:bidi="fa-IR"/>
            </w:rPr>
          </w:rPrChange>
        </w:rPr>
        <w:t xml:space="preserve"> موقع انتقال شارژ خر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47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48" w:author="farhan daemi" w:date="2021-11-17T10:05:00Z">
            <w:rPr>
              <w:rFonts w:cs="B Badr" w:hint="eastAsia"/>
              <w:rtl/>
              <w:lang w:bidi="fa-IR"/>
            </w:rPr>
          </w:rPrChange>
        </w:rPr>
        <w:t>دار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49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0" w:author="farhan daemi" w:date="2021-11-17T10:05:00Z">
            <w:rPr>
              <w:rFonts w:cs="B Badr"/>
              <w:rtl/>
              <w:lang w:bidi="fa-IR"/>
            </w:rPr>
          </w:rPrChange>
        </w:rPr>
        <w:t xml:space="preserve"> شده به کنتور</w:t>
      </w:r>
      <w:r w:rsidR="00D51D4D" w:rsidRPr="00676662">
        <w:rPr>
          <w:rFonts w:ascii="IRANSans" w:hAnsi="IRANSans" w:cs="IRANSans"/>
          <w:color w:val="FF0000"/>
          <w:rtl/>
          <w:lang w:bidi="fa-IR"/>
          <w:rPrChange w:id="2751" w:author="farhan daemi" w:date="2021-11-17T10:05:00Z">
            <w:rPr>
              <w:rFonts w:cs="B Badr"/>
              <w:rtl/>
              <w:lang w:bidi="fa-IR"/>
            </w:rPr>
          </w:rPrChange>
        </w:rPr>
        <w:t xml:space="preserve"> با</w:t>
      </w:r>
      <w:r w:rsidR="00D51D4D" w:rsidRPr="00676662">
        <w:rPr>
          <w:rFonts w:ascii="IRANSans" w:hAnsi="IRANSans" w:cs="IRANSans" w:hint="cs"/>
          <w:color w:val="FF0000"/>
          <w:rtl/>
          <w:lang w:bidi="fa-IR"/>
          <w:rPrChange w:id="2752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676662">
        <w:rPr>
          <w:rFonts w:ascii="IRANSans" w:hAnsi="IRANSans" w:cs="IRANSans" w:hint="eastAsia"/>
          <w:color w:val="FF0000"/>
          <w:rtl/>
          <w:lang w:bidi="fa-IR"/>
          <w:rPrChange w:id="2753" w:author="farhan daemi" w:date="2021-11-17T10:05:00Z">
            <w:rPr>
              <w:rFonts w:cs="B Badr" w:hint="eastAsia"/>
              <w:rtl/>
              <w:lang w:bidi="fa-IR"/>
            </w:rPr>
          </w:rPrChange>
        </w:rPr>
        <w:t>د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4" w:author="farhan daemi" w:date="2021-11-17T10:05:00Z">
            <w:rPr>
              <w:rFonts w:cs="B Badr"/>
              <w:rtl/>
              <w:lang w:bidi="fa-IR"/>
            </w:rPr>
          </w:rPrChange>
        </w:rPr>
        <w:t xml:space="preserve"> مطمئن شوند که تنها</w:t>
      </w:r>
      <w:r w:rsidRPr="00676662">
        <w:rPr>
          <w:rFonts w:ascii="IRANSans" w:hAnsi="IRANSans" w:cs="IRANSans"/>
          <w:color w:val="FF0000"/>
          <w:rtl/>
          <w:lang w:bidi="fa-IR"/>
          <w:rPrChange w:id="2755" w:author="farhan daemi" w:date="2021-11-17T10:05:00Z">
            <w:rPr>
              <w:rFonts w:cs="B Badr"/>
              <w:rtl/>
              <w:lang w:bidi="fa-IR"/>
            </w:rPr>
          </w:rPrChange>
        </w:rPr>
        <w:t xml:space="preserve"> به اندازه </w:t>
      </w:r>
      <w:r w:rsidRPr="00676662">
        <w:rPr>
          <w:rFonts w:ascii="IRANSans" w:hAnsi="IRANSans" w:cs="IRANSans"/>
          <w:color w:val="FF0000"/>
          <w:lang w:bidi="fa-IR"/>
          <w:rPrChange w:id="2756" w:author="farhan daemi" w:date="2021-11-17T10:05:00Z">
            <w:rPr>
              <w:rFonts w:cs="B Badr"/>
              <w:lang w:bidi="fa-IR"/>
            </w:rPr>
          </w:rPrChange>
        </w:rPr>
        <w:t>BCap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57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از شارژ سال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58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59" w:author="farhan daemi" w:date="2021-11-17T10:05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60" w:author="farhan daemi" w:date="2021-11-17T10:05:00Z">
            <w:rPr>
              <w:rFonts w:cs="B Badr"/>
              <w:rtl/>
              <w:lang w:bidi="fa-IR"/>
            </w:rPr>
          </w:rPrChange>
        </w:rPr>
        <w:t xml:space="preserve"> در کنتور و حساب باق</w:t>
      </w:r>
      <w:r w:rsidR="005E295E" w:rsidRPr="00676662">
        <w:rPr>
          <w:rFonts w:ascii="IRANSans" w:hAnsi="IRANSans" w:cs="IRANSans" w:hint="cs"/>
          <w:color w:val="FF0000"/>
          <w:rtl/>
          <w:lang w:bidi="fa-IR"/>
          <w:rPrChange w:id="2761" w:author="farhan daemi" w:date="2021-11-17T10:05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676662">
        <w:rPr>
          <w:rFonts w:ascii="IRANSans" w:hAnsi="IRANSans" w:cs="IRANSans" w:hint="eastAsia"/>
          <w:color w:val="FF0000"/>
          <w:rtl/>
          <w:lang w:bidi="fa-IR"/>
          <w:rPrChange w:id="2762" w:author="farhan daemi" w:date="2021-11-17T10:05:00Z">
            <w:rPr>
              <w:rFonts w:cs="B Badr" w:hint="eastAsia"/>
              <w:rtl/>
              <w:lang w:bidi="fa-IR"/>
            </w:rPr>
          </w:rPrChange>
        </w:rPr>
        <w:t>مانده</w:t>
      </w:r>
      <w:r w:rsidR="005E295E" w:rsidRPr="00676662">
        <w:rPr>
          <w:rFonts w:ascii="IRANSans" w:hAnsi="IRANSans" w:cs="IRANSans"/>
          <w:color w:val="FF0000"/>
          <w:rtl/>
          <w:lang w:bidi="fa-IR"/>
          <w:rPrChange w:id="2763" w:author="farhan daemi" w:date="2021-11-17T10:05:00Z">
            <w:rPr>
              <w:rFonts w:cs="B Badr"/>
              <w:rtl/>
              <w:lang w:bidi="fa-IR"/>
            </w:rPr>
          </w:rPrChange>
        </w:rPr>
        <w:t xml:space="preserve"> است.</w:t>
      </w:r>
      <w:r w:rsidR="005E295E" w:rsidRPr="00CB6138">
        <w:rPr>
          <w:rFonts w:ascii="IRANSans" w:hAnsi="IRANSans" w:cs="IRANSans"/>
          <w:rtl/>
          <w:lang w:bidi="fa-IR"/>
          <w:rPrChange w:id="2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</w:p>
    <w:p w14:paraId="13E597E8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65" w:author="farhan daemi" w:date="2021-10-27T12:04:00Z">
            <w:rPr>
              <w:rFonts w:cs="B Badr"/>
              <w:lang w:bidi="fa-IR"/>
            </w:rPr>
          </w:rPrChange>
        </w:rPr>
        <w:pPrChange w:id="276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67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Pr="00CB6138">
        <w:rPr>
          <w:rFonts w:ascii="IRANSans" w:hAnsi="IRANSans" w:cs="IRANSans"/>
          <w:rtl/>
          <w:lang w:bidi="fa-IR"/>
          <w:rPrChange w:id="27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69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1E045B" w:rsidRPr="00CB6138">
        <w:rPr>
          <w:rFonts w:ascii="IRANSans" w:hAnsi="IRANSans" w:cs="IRANSans"/>
          <w:rtl/>
          <w:lang w:bidi="fa-IR"/>
          <w:rPrChange w:id="27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1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1E045B" w:rsidRPr="00CB6138">
        <w:rPr>
          <w:rFonts w:ascii="IRANSans" w:hAnsi="IRANSans" w:cs="IRANSans"/>
          <w:rtl/>
          <w:lang w:bidi="fa-IR"/>
          <w:rPrChange w:id="27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77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1E045B" w:rsidRPr="00CB6138">
        <w:rPr>
          <w:rFonts w:ascii="IRANSans" w:hAnsi="IRANSans" w:cs="IRANSans" w:hint="cs"/>
          <w:rtl/>
          <w:lang w:bidi="fa-IR"/>
          <w:rPrChange w:id="27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rtl/>
          <w:lang w:bidi="fa-IR"/>
          <w:rPrChange w:id="2775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7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توسط صبا به بانک حقوق آب اعلام م</w:t>
      </w:r>
      <w:r w:rsidRPr="00CB6138">
        <w:rPr>
          <w:rFonts w:ascii="IRANSans" w:hAnsi="IRANSans" w:cs="IRANSans" w:hint="cs"/>
          <w:rtl/>
          <w:lang w:bidi="fa-IR"/>
          <w:rPrChange w:id="27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7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77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78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A01505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781" w:author="farhan daemi" w:date="2021-10-27T12:04:00Z">
            <w:rPr>
              <w:rFonts w:cs="B Badr"/>
              <w:lang w:bidi="fa-IR"/>
            </w:rPr>
          </w:rPrChange>
        </w:rPr>
        <w:pPrChange w:id="278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783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7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785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7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7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2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8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7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7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7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798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Pr="00CB6138">
        <w:rPr>
          <w:rFonts w:ascii="IRANSans" w:hAnsi="IRANSans" w:cs="IRANSans"/>
          <w:rtl/>
          <w:lang w:bidi="fa-IR"/>
          <w:rPrChange w:id="27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28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2" w:author="farhan daemi" w:date="2021-10-27T12:04:00Z">
            <w:rPr>
              <w:rFonts w:cs="B Badr" w:hint="eastAsia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rtl/>
          <w:lang w:bidi="fa-IR"/>
          <w:rPrChange w:id="28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="00D51D4D" w:rsidRPr="00CB6138">
        <w:rPr>
          <w:rFonts w:ascii="IRANSans" w:hAnsi="IRANSans" w:cs="IRANSans" w:hint="eastAsia"/>
          <w:lang w:bidi="fa-IR"/>
          <w:rPrChange w:id="280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06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28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08" w:author="farhan daemi" w:date="2021-10-27T12:04:00Z">
            <w:rPr>
              <w:rFonts w:cs="B Badr" w:hint="eastAsia"/>
              <w:rtl/>
              <w:lang w:bidi="fa-IR"/>
            </w:rPr>
          </w:rPrChange>
        </w:rPr>
        <w:t>مشخص</w:t>
      </w:r>
      <w:r w:rsidRPr="00CB6138">
        <w:rPr>
          <w:rFonts w:ascii="IRANSans" w:hAnsi="IRANSans" w:cs="IRANSans"/>
          <w:rtl/>
          <w:lang w:bidi="fa-IR"/>
          <w:rPrChange w:id="28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8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1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="00446B49" w:rsidRPr="00CB6138">
        <w:rPr>
          <w:rFonts w:ascii="IRANSans" w:hAnsi="IRANSans" w:cs="IRANSans"/>
          <w:rtl/>
          <w:lang w:bidi="fa-IR"/>
          <w:rPrChange w:id="281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F74B24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15" w:author="farhan daemi" w:date="2021-10-27T12:04:00Z">
            <w:rPr>
              <w:rFonts w:cs="B Badr"/>
              <w:lang w:bidi="fa-IR"/>
            </w:rPr>
          </w:rPrChange>
        </w:rPr>
        <w:pPrChange w:id="281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1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19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28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28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23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28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/>
          <w:rtl/>
          <w:lang w:bidi="fa-IR"/>
          <w:rPrChange w:id="2825" w:author="farhan daemi" w:date="2021-10-27T12:04:00Z">
            <w:rPr>
              <w:rFonts w:cs="B Badr"/>
              <w:rtl/>
              <w:lang w:bidi="fa-IR"/>
            </w:rPr>
          </w:rPrChange>
        </w:rPr>
        <w:t>(</w:t>
      </w:r>
      <w:r w:rsidR="00D51D4D" w:rsidRPr="00CB6138">
        <w:rPr>
          <w:rFonts w:ascii="IRANSans" w:hAnsi="IRANSans" w:cs="IRANSans" w:hint="cs"/>
          <w:rtl/>
          <w:lang w:bidi="fa-IR"/>
          <w:rPrChange w:id="28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82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D51D4D" w:rsidRPr="00CB6138">
        <w:rPr>
          <w:rFonts w:ascii="IRANSans" w:hAnsi="IRANSans" w:cs="IRANSans"/>
          <w:rtl/>
          <w:lang w:bidi="fa-IR"/>
          <w:rPrChange w:id="28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2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D51D4D" w:rsidRPr="00CB6138">
        <w:rPr>
          <w:rFonts w:ascii="IRANSans" w:hAnsi="IRANSans" w:cs="IRANSans"/>
          <w:rtl/>
          <w:lang w:bidi="fa-IR"/>
          <w:rPrChange w:id="28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831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832" w:author="farhan daemi" w:date="2021-10-27T12:04:00Z">
            <w:rPr>
              <w:rFonts w:cs="B Badr"/>
              <w:rtl/>
              <w:lang w:bidi="fa-IR"/>
            </w:rPr>
          </w:rPrChange>
        </w:rPr>
        <w:t>)</w:t>
      </w:r>
      <w:r w:rsidR="00D51D4D" w:rsidRPr="00CB6138">
        <w:rPr>
          <w:rFonts w:ascii="IRANSans" w:hAnsi="IRANSans" w:cs="IRANSans"/>
          <w:rtl/>
          <w:lang w:bidi="fa-IR"/>
          <w:rPrChange w:id="2833" w:author="farhan daemi" w:date="2021-10-27T12:04:00Z">
            <w:rPr>
              <w:rFonts w:cs="Arial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4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28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36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1E045B" w:rsidRPr="00CB6138">
        <w:rPr>
          <w:rFonts w:ascii="IRANSans" w:hAnsi="IRANSans" w:cs="IRANSans" w:hint="eastAsia"/>
          <w:lang w:bidi="fa-IR"/>
          <w:rPrChange w:id="283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38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rtl/>
          <w:lang w:bidi="fa-IR"/>
          <w:rPrChange w:id="28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28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8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47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="001E045B" w:rsidRPr="00CB6138">
        <w:rPr>
          <w:rFonts w:ascii="IRANSans" w:hAnsi="IRANSans" w:cs="IRANSans"/>
          <w:rtl/>
          <w:lang w:bidi="fa-IR"/>
          <w:rPrChange w:id="2848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اجازه برداشت </w:t>
      </w:r>
      <w:r w:rsidRPr="00CB6138">
        <w:rPr>
          <w:rFonts w:ascii="IRANSans" w:hAnsi="IRANSans" w:cs="IRANSans" w:hint="eastAsia"/>
          <w:rtl/>
          <w:lang w:bidi="fa-IR"/>
          <w:rPrChange w:id="284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8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1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28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3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5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5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59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28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61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28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28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64" w:author="farhan daemi" w:date="2021-10-27T12:04:00Z">
            <w:rPr>
              <w:rFonts w:cs="B Badr" w:hint="eastAsia"/>
              <w:rtl/>
              <w:lang w:bidi="fa-IR"/>
            </w:rPr>
          </w:rPrChange>
        </w:rPr>
        <w:t>کساله</w:t>
      </w:r>
      <w:r w:rsidRPr="00CB6138">
        <w:rPr>
          <w:rFonts w:ascii="IRANSans" w:hAnsi="IRANSans" w:cs="IRANSans"/>
          <w:rtl/>
          <w:lang w:bidi="fa-IR"/>
          <w:rPrChange w:id="28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8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8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1E045B" w:rsidRPr="00CB6138">
        <w:rPr>
          <w:rFonts w:ascii="IRANSans" w:hAnsi="IRANSans" w:cs="IRANSans" w:hint="eastAsia"/>
          <w:lang w:bidi="fa-IR"/>
          <w:rPrChange w:id="28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871" w:author="farhan daemi" w:date="2021-10-27T12:04:00Z">
            <w:rPr>
              <w:rFonts w:cs="B Badr" w:hint="eastAsia"/>
              <w:rtl/>
              <w:lang w:bidi="fa-IR"/>
            </w:rPr>
          </w:rPrChange>
        </w:rPr>
        <w:t>شوند</w:t>
      </w:r>
      <w:r w:rsidRPr="00CB6138">
        <w:rPr>
          <w:rFonts w:ascii="IRANSans" w:hAnsi="IRANSans" w:cs="IRANSans"/>
          <w:rtl/>
          <w:lang w:bidi="fa-IR"/>
          <w:rPrChange w:id="287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AE884B1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873" w:author="farhan daemi" w:date="2021-10-27T12:04:00Z">
            <w:rPr>
              <w:rFonts w:cs="B Badr"/>
              <w:lang w:bidi="fa-IR"/>
            </w:rPr>
          </w:rPrChange>
        </w:rPr>
        <w:pPrChange w:id="287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87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77" w:author="farhan daemi" w:date="2021-10-27T12:04:00Z">
            <w:rPr>
              <w:rFonts w:cs="B Badr" w:hint="eastAsia"/>
              <w:rtl/>
              <w:lang w:bidi="fa-IR"/>
            </w:rPr>
          </w:rPrChange>
        </w:rPr>
        <w:t>فرارس</w:t>
      </w:r>
      <w:r w:rsidRPr="00CB6138">
        <w:rPr>
          <w:rFonts w:ascii="IRANSans" w:hAnsi="IRANSans" w:cs="IRANSans" w:hint="cs"/>
          <w:rtl/>
          <w:lang w:bidi="fa-IR"/>
          <w:rPrChange w:id="28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79" w:author="farhan daemi" w:date="2021-10-27T12:04:00Z">
            <w:rPr>
              <w:rFonts w:cs="B Badr" w:hint="eastAsia"/>
              <w:rtl/>
              <w:lang w:bidi="fa-IR"/>
            </w:rPr>
          </w:rPrChange>
        </w:rPr>
        <w:t>دن</w:t>
      </w:r>
      <w:r w:rsidRPr="00CB6138">
        <w:rPr>
          <w:rFonts w:ascii="IRANSans" w:hAnsi="IRANSans" w:cs="IRANSans"/>
          <w:rtl/>
          <w:lang w:bidi="fa-IR"/>
          <w:rPrChange w:id="28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1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28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883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28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5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/>
          <w:rtl/>
          <w:lang w:bidi="fa-IR"/>
          <w:rPrChange w:id="28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887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="00446B49" w:rsidRPr="00CB6138">
        <w:rPr>
          <w:rFonts w:ascii="IRANSans" w:hAnsi="IRANSans" w:cs="IRANSans" w:hint="eastAsia"/>
          <w:rtl/>
          <w:lang w:bidi="fa-IR"/>
          <w:rPrChange w:id="2888" w:author="farhan daemi" w:date="2021-10-27T12:04:00Z">
            <w:rPr>
              <w:rFonts w:cs="B Badr" w:hint="eastAsia"/>
              <w:rtl/>
              <w:lang w:bidi="fa-IR"/>
            </w:rPr>
          </w:rPrChange>
        </w:rPr>
        <w:t>کدام</w:t>
      </w:r>
      <w:r w:rsidR="00446B49" w:rsidRPr="00CB6138">
        <w:rPr>
          <w:rFonts w:ascii="IRANSans" w:hAnsi="IRANSans" w:cs="IRANSans"/>
          <w:rtl/>
          <w:lang w:bidi="fa-IR"/>
          <w:rPrChange w:id="28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CB6138">
        <w:rPr>
          <w:rFonts w:ascii="IRANSans" w:hAnsi="IRANSans" w:cs="IRANSans" w:hint="eastAsia"/>
          <w:rtl/>
          <w:lang w:bidi="fa-IR"/>
          <w:rPrChange w:id="2890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891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</w:t>
      </w:r>
      <w:r w:rsidR="00446B49" w:rsidRPr="00CB6138">
        <w:rPr>
          <w:rFonts w:ascii="IRANSans" w:hAnsi="IRANSans" w:cs="IRANSans" w:hint="eastAsia"/>
          <w:rtl/>
          <w:lang w:bidi="fa-IR"/>
          <w:rPrChange w:id="2892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="00446B49" w:rsidRPr="00CB6138">
        <w:rPr>
          <w:rFonts w:ascii="IRANSans" w:hAnsi="IRANSans" w:cs="IRANSans" w:hint="cs"/>
          <w:rtl/>
          <w:lang w:bidi="fa-IR"/>
          <w:rPrChange w:id="28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89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 در بانک</w:t>
      </w:r>
      <w:r w:rsidR="001E045B" w:rsidRPr="00CB6138">
        <w:rPr>
          <w:rFonts w:ascii="IRANSans" w:hAnsi="IRANSans" w:cs="IRANSans" w:hint="eastAsia"/>
          <w:rtl/>
          <w:lang w:bidi="fa-IR"/>
          <w:rPrChange w:id="289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="001E045B" w:rsidRPr="00CB6138">
        <w:rPr>
          <w:rFonts w:ascii="IRANSans" w:hAnsi="IRANSans" w:cs="IRANSans"/>
          <w:rtl/>
          <w:lang w:bidi="fa-IR"/>
          <w:rPrChange w:id="28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1E045B" w:rsidRPr="00CB6138">
        <w:rPr>
          <w:rFonts w:ascii="IRANSans" w:hAnsi="IRANSans" w:cs="IRANSans" w:hint="eastAsia"/>
          <w:rtl/>
          <w:lang w:bidi="fa-IR"/>
          <w:rPrChange w:id="289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2898" w:author="farhan daemi" w:date="2021-10-27T12:04:00Z">
            <w:rPr>
              <w:rFonts w:cs="B Badr"/>
              <w:rtl/>
              <w:lang w:bidi="fa-IR"/>
            </w:rPr>
          </w:rPrChange>
        </w:rPr>
        <w:t xml:space="preserve"> آن صفر م</w:t>
      </w:r>
      <w:r w:rsidRPr="00CB6138">
        <w:rPr>
          <w:rFonts w:ascii="IRANSans" w:hAnsi="IRANSans" w:cs="IRANSans" w:hint="cs"/>
          <w:rtl/>
          <w:lang w:bidi="fa-IR"/>
          <w:rPrChange w:id="28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0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0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290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53762E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03" w:author="farhan daemi" w:date="2021-10-27T12:04:00Z">
            <w:rPr>
              <w:rFonts w:cs="B Badr"/>
              <w:lang w:bidi="fa-IR"/>
            </w:rPr>
          </w:rPrChange>
        </w:rPr>
        <w:pPrChange w:id="2904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0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29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7" w:author="farhan daemi" w:date="2021-10-27T12:04:00Z">
            <w:rPr>
              <w:rFonts w:cs="B Badr" w:hint="eastAsia"/>
              <w:rtl/>
              <w:lang w:bidi="fa-IR"/>
            </w:rPr>
          </w:rPrChange>
        </w:rPr>
        <w:t>مراجعه</w:t>
      </w:r>
      <w:r w:rsidRPr="00CB6138">
        <w:rPr>
          <w:rFonts w:ascii="IRANSans" w:hAnsi="IRANSans" w:cs="IRANSans"/>
          <w:rtl/>
          <w:lang w:bidi="fa-IR"/>
          <w:rPrChange w:id="29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0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 w:hint="eastAsia"/>
          <w:lang w:bidi="fa-IR"/>
          <w:rPrChange w:id="291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11" w:author="farhan daemi" w:date="2021-10-27T12:04:00Z">
            <w:rPr>
              <w:rFonts w:cs="B Badr" w:hint="eastAsia"/>
              <w:rtl/>
              <w:lang w:bidi="fa-IR"/>
            </w:rPr>
          </w:rPrChange>
        </w:rPr>
        <w:t>وند،</w:t>
      </w:r>
      <w:r w:rsidRPr="00CB6138">
        <w:rPr>
          <w:rFonts w:ascii="IRANSans" w:hAnsi="IRANSans" w:cs="IRANSans"/>
          <w:rtl/>
          <w:lang w:bidi="fa-IR"/>
          <w:rPrChange w:id="29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29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18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29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20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29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29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29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2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29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0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29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3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3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3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3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8DA0146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39" w:author="farhan daemi" w:date="2021-10-27T12:04:00Z">
            <w:rPr>
              <w:rFonts w:cs="B Badr"/>
              <w:lang w:bidi="fa-IR"/>
            </w:rPr>
          </w:rPrChange>
        </w:rPr>
        <w:pPrChange w:id="294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41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29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3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4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29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4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29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2950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D51D4D" w:rsidRPr="00CB6138">
        <w:rPr>
          <w:rFonts w:ascii="IRANSans" w:hAnsi="IRANSans" w:cs="IRANSans"/>
          <w:rtl/>
          <w:lang w:bidi="fa-IR"/>
          <w:rPrChange w:id="2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D51D4D" w:rsidRPr="00CB6138">
        <w:rPr>
          <w:rFonts w:ascii="IRANSans" w:hAnsi="IRANSans" w:cs="IRANSans"/>
          <w:rtl/>
          <w:lang w:bidi="fa-IR"/>
          <w:rPrChange w:id="2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D51D4D" w:rsidRPr="00CB6138">
        <w:rPr>
          <w:rFonts w:ascii="IRANSans" w:hAnsi="IRANSans" w:cs="IRANSans"/>
          <w:rtl/>
          <w:lang w:bidi="fa-IR"/>
          <w:rPrChange w:id="29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D51D4D" w:rsidRPr="00CB6138">
        <w:rPr>
          <w:rFonts w:ascii="IRANSans" w:hAnsi="IRANSans" w:cs="IRANSans"/>
          <w:rtl/>
          <w:lang w:bidi="fa-IR"/>
          <w:rPrChange w:id="2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58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="00D51D4D" w:rsidRPr="00CB6138">
        <w:rPr>
          <w:rFonts w:ascii="IRANSans" w:hAnsi="IRANSans" w:cs="IRANSans"/>
          <w:rtl/>
          <w:lang w:bidi="fa-IR"/>
          <w:rPrChange w:id="2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0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D51D4D" w:rsidRPr="00CB6138">
        <w:rPr>
          <w:rFonts w:ascii="IRANSans" w:hAnsi="IRANSans" w:cs="IRANSans"/>
          <w:rtl/>
          <w:lang w:bidi="fa-IR"/>
          <w:rPrChange w:id="2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D51D4D" w:rsidRPr="00CB6138">
        <w:rPr>
          <w:rFonts w:ascii="IRANSans" w:hAnsi="IRANSans" w:cs="IRANSans"/>
          <w:rtl/>
          <w:lang w:bidi="fa-IR"/>
          <w:rPrChange w:id="29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D51D4D" w:rsidRPr="00CB6138">
        <w:rPr>
          <w:rFonts w:ascii="IRANSans" w:hAnsi="IRANSans" w:cs="IRANSans" w:hint="eastAsia"/>
          <w:rtl/>
          <w:lang w:bidi="fa-IR"/>
          <w:rPrChange w:id="29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D51D4D" w:rsidRPr="00CB6138">
        <w:rPr>
          <w:rFonts w:ascii="IRANSans" w:hAnsi="IRANSans" w:cs="IRANSans" w:hint="cs"/>
          <w:rtl/>
          <w:lang w:bidi="fa-IR"/>
          <w:rPrChange w:id="29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296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296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6FAD99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2969" w:author="farhan daemi" w:date="2021-10-27T12:04:00Z">
            <w:rPr>
              <w:rFonts w:cs="B Badr"/>
              <w:lang w:bidi="fa-IR"/>
            </w:rPr>
          </w:rPrChange>
        </w:rPr>
        <w:pPrChange w:id="297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297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lang w:bidi="fa-IR"/>
          <w:rPrChange w:id="29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3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29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7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29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297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2978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29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0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29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82" w:author="farhan daemi" w:date="2021-10-27T12:04:00Z">
            <w:rPr>
              <w:rFonts w:cs="B Badr"/>
              <w:rtl/>
              <w:lang w:bidi="fa-IR"/>
            </w:rPr>
          </w:rPrChange>
        </w:rPr>
        <w:t xml:space="preserve">  (</w:t>
      </w:r>
      <w:r w:rsidRPr="00CB6138">
        <w:rPr>
          <w:rFonts w:ascii="IRANSans" w:hAnsi="IRANSans" w:cs="IRANSans" w:hint="cs"/>
          <w:rtl/>
          <w:lang w:bidi="fa-IR"/>
          <w:rPrChange w:id="29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84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29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86" w:author="farhan daemi" w:date="2021-10-27T12:04:00Z">
            <w:rPr>
              <w:rFonts w:cs="B Badr" w:hint="eastAsia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rtl/>
          <w:lang w:bidi="fa-IR"/>
          <w:rPrChange w:id="2987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298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29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29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299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29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29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29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29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2999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1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کارت</w:t>
      </w:r>
      <w:r w:rsidRPr="00CB6138">
        <w:rPr>
          <w:rFonts w:ascii="IRANSans" w:hAnsi="IRANSans" w:cs="IRANSans"/>
          <w:rtl/>
          <w:lang w:bidi="fa-IR"/>
          <w:rPrChange w:id="30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0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1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D63B83F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11" w:author="farhan daemi" w:date="2021-10-27T12:04:00Z">
            <w:rPr>
              <w:rFonts w:cs="B Badr"/>
              <w:lang w:bidi="fa-IR"/>
            </w:rPr>
          </w:rPrChange>
        </w:rPr>
        <w:pPrChange w:id="3012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1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17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19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1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3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29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3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0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3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0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rtl/>
          <w:lang w:bidi="fa-IR"/>
          <w:rPrChange w:id="30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2" w:author="farhan daemi" w:date="2021-10-27T12:04:00Z">
            <w:rPr>
              <w:rFonts w:cs="B Badr" w:hint="eastAsia"/>
              <w:rtl/>
              <w:lang w:bidi="fa-IR"/>
            </w:rPr>
          </w:rPrChange>
        </w:rPr>
        <w:t>تاب</w:t>
      </w:r>
      <w:r w:rsidRPr="00CB6138">
        <w:rPr>
          <w:rFonts w:ascii="IRANSans" w:hAnsi="IRANSans" w:cs="IRANSans" w:hint="cs"/>
          <w:rtl/>
          <w:lang w:bidi="fa-IR"/>
          <w:rPrChange w:id="30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44" w:author="farhan daemi" w:date="2021-10-27T12:04:00Z">
            <w:rPr>
              <w:rFonts w:cs="B Badr" w:hint="eastAsia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/>
          <w:rtl/>
          <w:lang w:bidi="fa-IR"/>
          <w:rPrChange w:id="30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6" w:author="farhan daemi" w:date="2021-10-27T12:04:00Z">
            <w:rPr>
              <w:rFonts w:cs="B Badr" w:hint="eastAsia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rtl/>
          <w:lang w:bidi="fa-IR"/>
          <w:rPrChange w:id="3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48" w:author="farhan daemi" w:date="2021-10-27T12:04:00Z">
            <w:rPr>
              <w:rFonts w:cs="B Badr" w:hint="eastAsia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rtl/>
          <w:lang w:bidi="fa-IR"/>
          <w:rPrChange w:id="30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050" w:author="farhan daemi" w:date="2021-10-27T12:04:00Z">
            <w:rPr>
              <w:rFonts w:cs="B Badr" w:hint="eastAsia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rtl/>
          <w:lang w:bidi="fa-IR"/>
          <w:rPrChange w:id="3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5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0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5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5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5A037DC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57" w:author="farhan daemi" w:date="2021-10-27T12:04:00Z">
            <w:rPr>
              <w:rFonts w:cs="B Badr"/>
              <w:lang w:bidi="fa-IR"/>
            </w:rPr>
          </w:rPrChange>
        </w:rPr>
        <w:pPrChange w:id="305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5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D51D4D" w:rsidRPr="00CB6138">
        <w:rPr>
          <w:rFonts w:ascii="IRANSans" w:hAnsi="IRANSans" w:cs="IRANSans" w:hint="eastAsia"/>
          <w:rtl/>
          <w:lang w:bidi="fa-IR"/>
          <w:rPrChange w:id="3060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061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موجود</w:t>
      </w:r>
      <w:r w:rsidRPr="00CB6138">
        <w:rPr>
          <w:rFonts w:ascii="IRANSans" w:hAnsi="IRANSans" w:cs="IRANSans" w:hint="cs"/>
          <w:rtl/>
          <w:lang w:bidi="fa-IR"/>
          <w:rPrChange w:id="3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63" w:author="farhan daemi" w:date="2021-10-27T12:04:00Z">
            <w:rPr>
              <w:rFonts w:cs="B Badr"/>
              <w:rtl/>
              <w:lang w:bidi="fa-IR"/>
            </w:rPr>
          </w:rPrChange>
        </w:rPr>
        <w:t xml:space="preserve"> حساب چاه را اصلاح م</w:t>
      </w:r>
      <w:r w:rsidRPr="00CB6138">
        <w:rPr>
          <w:rFonts w:ascii="IRANSans" w:hAnsi="IRANSans" w:cs="IRANSans" w:hint="cs"/>
          <w:rtl/>
          <w:lang w:bidi="fa-IR"/>
          <w:rPrChange w:id="306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06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06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067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E8BA6C5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068" w:author="farhan daemi" w:date="2021-10-27T12:04:00Z">
            <w:rPr>
              <w:rFonts w:cs="B Badr"/>
              <w:lang w:bidi="fa-IR"/>
            </w:rPr>
          </w:rPrChange>
        </w:rPr>
        <w:pPrChange w:id="3069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070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0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0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0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6" w:author="farhan daemi" w:date="2021-10-27T12:04:00Z">
            <w:rPr>
              <w:rFonts w:cs="B Badr" w:hint="eastAsia"/>
              <w:rtl/>
              <w:lang w:bidi="fa-IR"/>
            </w:rPr>
          </w:rPrChange>
        </w:rPr>
        <w:t>جار</w:t>
      </w:r>
      <w:r w:rsidRPr="00CB6138">
        <w:rPr>
          <w:rFonts w:ascii="IRANSans" w:hAnsi="IRANSans" w:cs="IRANSans" w:hint="cs"/>
          <w:rtl/>
          <w:lang w:bidi="fa-IR"/>
          <w:rPrChange w:id="30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7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1" w:author="farhan daemi" w:date="2021-10-27T12:04:00Z">
            <w:rPr>
              <w:rFonts w:cs="B Badr" w:hint="eastAsia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rtl/>
          <w:lang w:bidi="fa-IR"/>
          <w:rPrChange w:id="3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0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5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7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0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8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rtl/>
          <w:lang w:bidi="fa-IR"/>
          <w:rPrChange w:id="30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2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6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098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2C7EEA" w:rsidRPr="00CB6138">
        <w:rPr>
          <w:rFonts w:ascii="IRANSans" w:hAnsi="IRANSans" w:cs="IRANSans" w:hint="eastAsia"/>
          <w:lang w:bidi="fa-IR"/>
          <w:rPrChange w:id="309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00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31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2" w:author="farhan daemi" w:date="2021-10-27T12:04:00Z">
            <w:rPr>
              <w:rFonts w:cs="B Badr" w:hint="eastAsia"/>
              <w:rtl/>
              <w:lang w:bidi="fa-IR"/>
            </w:rPr>
          </w:rPrChange>
        </w:rPr>
        <w:t>مجاز</w:t>
      </w:r>
      <w:r w:rsidRPr="00CB6138">
        <w:rPr>
          <w:rFonts w:ascii="IRANSans" w:hAnsi="IRANSans" w:cs="IRANSans"/>
          <w:rtl/>
          <w:lang w:bidi="fa-IR"/>
          <w:rPrChange w:id="31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1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6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1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08" w:author="farhan daemi" w:date="2021-10-27T12:04:00Z">
            <w:rPr>
              <w:rFonts w:cs="B Badr" w:hint="eastAsia"/>
              <w:rtl/>
              <w:lang w:bidi="fa-IR"/>
            </w:rPr>
          </w:rPrChange>
        </w:rPr>
        <w:t>مقدار</w:t>
      </w:r>
      <w:r w:rsidRPr="00CB6138">
        <w:rPr>
          <w:rFonts w:ascii="IRANSans" w:hAnsi="IRANSans" w:cs="IRANSans"/>
          <w:rtl/>
          <w:lang w:bidi="fa-IR"/>
          <w:rPrChange w:id="31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5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7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19" w:author="farhan daemi" w:date="2021-10-27T12:04:00Z">
            <w:rPr>
              <w:rFonts w:cs="B Badr" w:hint="eastAsia"/>
              <w:rtl/>
              <w:lang w:bidi="fa-IR"/>
            </w:rPr>
          </w:rPrChange>
        </w:rPr>
        <w:t>عنوان</w:t>
      </w:r>
      <w:r w:rsidRPr="00CB6138">
        <w:rPr>
          <w:rFonts w:ascii="IRANSans" w:hAnsi="IRANSans" w:cs="IRANSans"/>
          <w:rtl/>
          <w:lang w:bidi="fa-IR"/>
          <w:rPrChange w:id="31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1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2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6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28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1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0" w:author="farhan daemi" w:date="2021-10-27T12:04:00Z">
            <w:rPr>
              <w:rFonts w:cs="B Badr" w:hint="eastAsia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rtl/>
          <w:lang w:bidi="fa-IR"/>
          <w:rPrChange w:id="31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2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1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4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31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38" w:author="farhan daemi" w:date="2021-10-27T12:04:00Z">
            <w:rPr>
              <w:rFonts w:cs="B Badr" w:hint="eastAsia"/>
              <w:rtl/>
              <w:lang w:bidi="fa-IR"/>
            </w:rPr>
          </w:rPrChange>
        </w:rPr>
        <w:t>مجددا</w:t>
      </w:r>
      <w:r w:rsidRPr="00CB6138">
        <w:rPr>
          <w:rFonts w:ascii="IRANSans" w:hAnsi="IRANSans" w:cs="IRANSans"/>
          <w:rtl/>
          <w:lang w:bidi="fa-IR"/>
          <w:rPrChange w:id="31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1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1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4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4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4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14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15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5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1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4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1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1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5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1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0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31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1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1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1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69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71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1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1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1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7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17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8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1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2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18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18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18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18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188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E89C814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189" w:author="farhan daemi" w:date="2021-10-27T12:04:00Z">
            <w:rPr>
              <w:rFonts w:cs="B Badr"/>
              <w:lang w:bidi="fa-IR"/>
            </w:rPr>
          </w:rPrChange>
        </w:rPr>
        <w:pPrChange w:id="3190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191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192" w:author="farhan daemi" w:date="2021-10-27T12:04:00Z">
            <w:rPr>
              <w:rFonts w:cs="B Badr"/>
              <w:rtl/>
              <w:lang w:bidi="fa-IR"/>
            </w:rPr>
          </w:rPrChange>
        </w:rPr>
        <w:t xml:space="preserve"> جمع موجود</w:t>
      </w:r>
      <w:r w:rsidRPr="00CB6138">
        <w:rPr>
          <w:rFonts w:ascii="IRANSans" w:hAnsi="IRANSans" w:cs="IRANSans" w:hint="cs"/>
          <w:rtl/>
          <w:lang w:bidi="fa-IR"/>
          <w:rPrChange w:id="319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194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rtl/>
          <w:lang w:bidi="fa-IR"/>
          <w:rPrChange w:id="31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6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197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rtl/>
          <w:lang w:bidi="fa-IR"/>
          <w:rPrChange w:id="31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199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200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چاه، کمتر از </w:t>
      </w:r>
      <w:r w:rsidRPr="00CB6138">
        <w:rPr>
          <w:rFonts w:ascii="IRANSans" w:hAnsi="IRANSans" w:cs="IRANSans"/>
          <w:lang w:bidi="fa-IR"/>
          <w:rPrChange w:id="3201" w:author="farhan daemi" w:date="2021-10-27T12:04:00Z">
            <w:rPr>
              <w:rFonts w:cs="B Badr"/>
              <w:lang w:bidi="fa-IR"/>
            </w:rPr>
          </w:rPrChange>
        </w:rPr>
        <w:t>BCap</w:t>
      </w:r>
      <w:r w:rsidRPr="00CB6138">
        <w:rPr>
          <w:rFonts w:ascii="IRANSans" w:hAnsi="IRANSans" w:cs="IRANSans"/>
          <w:rtl/>
          <w:lang w:bidi="fa-IR"/>
          <w:rPrChange w:id="3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rtl/>
          <w:lang w:bidi="fa-IR"/>
          <w:rPrChange w:id="32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4" w:author="farhan daemi" w:date="2021-10-27T12:04:00Z">
            <w:rPr>
              <w:rFonts w:cs="B Badr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rtl/>
          <w:lang w:bidi="fa-IR"/>
          <w:rPrChange w:id="32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0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08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rtl/>
          <w:lang w:bidi="fa-IR"/>
          <w:rPrChange w:id="32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0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11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اعلام </w:t>
      </w:r>
      <w:r w:rsidRPr="00CB6138">
        <w:rPr>
          <w:rFonts w:ascii="IRANSans" w:hAnsi="IRANSans" w:cs="IRANSans"/>
          <w:rtl/>
          <w:lang w:bidi="fa-IR"/>
          <w:rPrChange w:id="3212" w:author="farhan daemi" w:date="2021-10-27T12:04:00Z">
            <w:rPr>
              <w:rFonts w:cs="B Badr"/>
              <w:rtl/>
              <w:lang w:bidi="fa-IR"/>
            </w:rPr>
          </w:rPrChange>
        </w:rPr>
        <w:lastRenderedPageBreak/>
        <w:t>م</w:t>
      </w:r>
      <w:r w:rsidRPr="00CB6138">
        <w:rPr>
          <w:rFonts w:ascii="IRANSans" w:hAnsi="IRANSans" w:cs="IRANSans" w:hint="cs"/>
          <w:rtl/>
          <w:lang w:bidi="fa-IR"/>
          <w:rPrChange w:id="32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1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16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17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19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/>
          <w:rtl/>
          <w:lang w:bidi="fa-IR"/>
          <w:rPrChange w:id="3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2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22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22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32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6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3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2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3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3" w:author="farhan daemi" w:date="2021-10-27T12:04:00Z">
            <w:rPr>
              <w:rFonts w:cs="B Badr" w:hint="eastAsia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rtl/>
          <w:lang w:bidi="fa-IR"/>
          <w:rPrChange w:id="3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35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32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38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2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4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44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2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0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D51D4D" w:rsidRPr="00CB6138">
        <w:rPr>
          <w:rFonts w:ascii="IRANSans" w:hAnsi="IRANSans" w:cs="IRANSans"/>
          <w:rtl/>
          <w:lang w:bidi="fa-IR"/>
          <w:rPrChange w:id="32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6" w:author="farhan daemi" w:date="2021-10-27T12:04:00Z">
            <w:rPr>
              <w:rFonts w:cs="B Badr" w:hint="eastAsia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 w:hint="cs"/>
          <w:rtl/>
          <w:lang w:bidi="fa-IR"/>
          <w:rPrChange w:id="32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2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59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2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1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32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2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2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6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2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6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2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2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2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75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2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7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2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7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28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28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2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3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32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5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2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7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2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89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32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291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32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2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2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7" w:author="farhan daemi" w:date="2021-10-27T12:04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CB6138">
        <w:rPr>
          <w:rFonts w:ascii="IRANSans" w:hAnsi="IRANSans" w:cs="IRANSans"/>
          <w:rtl/>
          <w:lang w:bidi="fa-IR"/>
          <w:rPrChange w:id="32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29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3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30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302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303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6CD927E" w14:textId="77777777" w:rsidR="005E295E" w:rsidRPr="00910ED4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304" w:author="farhan daemi" w:date="2021-12-12T10:13:00Z">
            <w:rPr>
              <w:rFonts w:cs="B Badr"/>
              <w:lang w:bidi="fa-IR"/>
            </w:rPr>
          </w:rPrChange>
        </w:rPr>
        <w:pPrChange w:id="3305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910ED4">
        <w:rPr>
          <w:rFonts w:ascii="IRANSans" w:hAnsi="IRANSans" w:cs="IRANSans" w:hint="eastAsia"/>
          <w:rtl/>
          <w:lang w:bidi="fa-IR"/>
          <w:rPrChange w:id="3306" w:author="farhan daemi" w:date="2021-12-12T10:13:00Z">
            <w:rPr>
              <w:rFonts w:cs="B Badr" w:hint="eastAsia"/>
              <w:rtl/>
              <w:lang w:bidi="fa-IR"/>
            </w:rPr>
          </w:rPrChange>
        </w:rPr>
        <w:t>شارژ</w:t>
      </w:r>
      <w:r w:rsidRPr="00910ED4">
        <w:rPr>
          <w:rFonts w:ascii="IRANSans" w:hAnsi="IRANSans" w:cs="IRANSans"/>
          <w:rtl/>
          <w:lang w:bidi="fa-IR"/>
          <w:rPrChange w:id="3307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08" w:author="farhan daemi" w:date="2021-12-12T10:13:00Z">
            <w:rPr>
              <w:rFonts w:cs="B Badr" w:hint="eastAsia"/>
              <w:rtl/>
              <w:lang w:bidi="fa-IR"/>
            </w:rPr>
          </w:rPrChange>
        </w:rPr>
        <w:t>مازاد</w:t>
      </w:r>
      <w:r w:rsidRPr="00910ED4">
        <w:rPr>
          <w:rFonts w:ascii="IRANSans" w:hAnsi="IRANSans" w:cs="IRANSans"/>
          <w:rtl/>
          <w:lang w:bidi="fa-IR"/>
          <w:rPrChange w:id="3309" w:author="farhan daemi" w:date="2021-12-12T10:13:00Z">
            <w:rPr>
              <w:rFonts w:cs="B Badr"/>
              <w:rtl/>
              <w:lang w:bidi="fa-IR"/>
            </w:rPr>
          </w:rPrChange>
        </w:rPr>
        <w:t xml:space="preserve"> : </w:t>
      </w:r>
      <w:r w:rsidRPr="00910ED4">
        <w:rPr>
          <w:rFonts w:ascii="IRANSans" w:hAnsi="IRANSans" w:cs="IRANSans" w:hint="eastAsia"/>
          <w:rtl/>
          <w:lang w:bidi="fa-IR"/>
          <w:rPrChange w:id="3310" w:author="farhan daemi" w:date="2021-12-12T10:13:00Z">
            <w:rPr>
              <w:rFonts w:cs="B Badr" w:hint="eastAsia"/>
              <w:rtl/>
              <w:lang w:bidi="fa-IR"/>
            </w:rPr>
          </w:rPrChange>
        </w:rPr>
        <w:t>شارژ</w:t>
      </w:r>
      <w:r w:rsidRPr="00910ED4">
        <w:rPr>
          <w:rFonts w:ascii="IRANSans" w:hAnsi="IRANSans" w:cs="IRANSans" w:hint="cs"/>
          <w:rtl/>
          <w:lang w:bidi="fa-IR"/>
          <w:rPrChange w:id="3311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31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13" w:author="farhan daemi" w:date="2021-12-12T10:13:00Z">
            <w:rPr>
              <w:rFonts w:cs="B Badr" w:hint="eastAsia"/>
              <w:rtl/>
              <w:lang w:bidi="fa-IR"/>
            </w:rPr>
          </w:rPrChange>
        </w:rPr>
        <w:t>که</w:t>
      </w:r>
      <w:r w:rsidRPr="00910ED4">
        <w:rPr>
          <w:rFonts w:ascii="IRANSans" w:hAnsi="IRANSans" w:cs="IRANSans"/>
          <w:rtl/>
          <w:lang w:bidi="fa-IR"/>
          <w:rPrChange w:id="331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15" w:author="farhan daemi" w:date="2021-12-12T10:13:00Z">
            <w:rPr>
              <w:rFonts w:cs="B Badr" w:hint="eastAsia"/>
              <w:rtl/>
              <w:lang w:bidi="fa-IR"/>
            </w:rPr>
          </w:rPrChange>
        </w:rPr>
        <w:t>برا</w:t>
      </w:r>
      <w:r w:rsidRPr="00910ED4">
        <w:rPr>
          <w:rFonts w:ascii="IRANSans" w:hAnsi="IRANSans" w:cs="IRANSans" w:hint="cs"/>
          <w:rtl/>
          <w:lang w:bidi="fa-IR"/>
          <w:rPrChange w:id="3316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317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18" w:author="farhan daemi" w:date="2021-12-12T10:13:00Z">
            <w:rPr>
              <w:rFonts w:cs="B Badr" w:hint="eastAsia"/>
              <w:rtl/>
              <w:lang w:bidi="fa-IR"/>
            </w:rPr>
          </w:rPrChange>
        </w:rPr>
        <w:t>جبران</w:t>
      </w:r>
      <w:r w:rsidRPr="00910ED4">
        <w:rPr>
          <w:rFonts w:ascii="IRANSans" w:hAnsi="IRANSans" w:cs="IRANSans"/>
          <w:rtl/>
          <w:lang w:bidi="fa-IR"/>
          <w:rPrChange w:id="3319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20" w:author="farhan daemi" w:date="2021-12-12T10:13:00Z">
            <w:rPr>
              <w:rFonts w:cs="B Badr" w:hint="eastAsia"/>
              <w:rtl/>
              <w:lang w:bidi="fa-IR"/>
            </w:rPr>
          </w:rPrChange>
        </w:rPr>
        <w:t>کمبود</w:t>
      </w:r>
      <w:r w:rsidRPr="00910ED4">
        <w:rPr>
          <w:rFonts w:ascii="IRANSans" w:hAnsi="IRANSans" w:cs="IRANSans"/>
          <w:rtl/>
          <w:lang w:bidi="fa-IR"/>
          <w:rPrChange w:id="3321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22" w:author="farhan daemi" w:date="2021-12-12T10:13:00Z">
            <w:rPr>
              <w:rFonts w:cs="B Badr" w:hint="eastAsia"/>
              <w:rtl/>
              <w:lang w:bidi="fa-IR"/>
            </w:rPr>
          </w:rPrChange>
        </w:rPr>
        <w:t>آب</w:t>
      </w:r>
      <w:r w:rsidRPr="00910ED4">
        <w:rPr>
          <w:rFonts w:ascii="IRANSans" w:hAnsi="IRANSans" w:cs="IRANSans"/>
          <w:rtl/>
          <w:lang w:bidi="fa-IR"/>
          <w:rPrChange w:id="3323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24" w:author="farhan daemi" w:date="2021-12-12T10:13:00Z">
            <w:rPr>
              <w:rFonts w:cs="B Badr" w:hint="eastAsia"/>
              <w:rtl/>
              <w:lang w:bidi="fa-IR"/>
            </w:rPr>
          </w:rPrChange>
        </w:rPr>
        <w:t>چاه</w:t>
      </w:r>
      <w:r w:rsidRPr="00910ED4">
        <w:rPr>
          <w:rFonts w:ascii="IRANSans" w:hAnsi="IRANSans" w:cs="IRANSans" w:hint="eastAsia"/>
          <w:lang w:bidi="fa-IR"/>
          <w:rPrChange w:id="3325" w:author="farhan daemi" w:date="2021-12-12T10:13:00Z">
            <w:rPr>
              <w:rFonts w:cs="B Badr" w:hint="eastAsia"/>
              <w:lang w:bidi="fa-IR"/>
            </w:rPr>
          </w:rPrChange>
        </w:rPr>
        <w:t>‌</w:t>
      </w:r>
      <w:r w:rsidR="00446B49" w:rsidRPr="00910ED4">
        <w:rPr>
          <w:rFonts w:ascii="IRANSans" w:hAnsi="IRANSans" w:cs="IRANSans" w:hint="eastAsia"/>
          <w:rtl/>
          <w:lang w:bidi="fa-IR"/>
          <w:rPrChange w:id="3326" w:author="farhan daemi" w:date="2021-12-12T10:13:00Z">
            <w:rPr>
              <w:rFonts w:cs="B Badr" w:hint="eastAsia"/>
              <w:rtl/>
              <w:lang w:bidi="fa-IR"/>
            </w:rPr>
          </w:rPrChange>
        </w:rPr>
        <w:t>وند</w:t>
      </w:r>
      <w:r w:rsidR="00446B49" w:rsidRPr="00910ED4">
        <w:rPr>
          <w:rFonts w:ascii="IRANSans" w:hAnsi="IRANSans" w:cs="IRANSans"/>
          <w:rtl/>
          <w:lang w:bidi="fa-IR"/>
          <w:rPrChange w:id="3327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910ED4">
        <w:rPr>
          <w:rFonts w:ascii="IRANSans" w:hAnsi="IRANSans" w:cs="IRANSans" w:hint="eastAsia"/>
          <w:rtl/>
          <w:lang w:bidi="fa-IR"/>
          <w:rPrChange w:id="3328" w:author="farhan daemi" w:date="2021-12-12T10:13:00Z">
            <w:rPr>
              <w:rFonts w:cs="B Badr" w:hint="eastAsia"/>
              <w:rtl/>
              <w:lang w:bidi="fa-IR"/>
            </w:rPr>
          </w:rPrChange>
        </w:rPr>
        <w:t>موقتا</w:t>
      </w:r>
      <w:r w:rsidR="00446B49" w:rsidRPr="00910ED4">
        <w:rPr>
          <w:rFonts w:ascii="IRANSans" w:hAnsi="IRANSans" w:cs="IRANSans"/>
          <w:rtl/>
          <w:lang w:bidi="fa-IR"/>
          <w:rPrChange w:id="3329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910ED4">
        <w:rPr>
          <w:rFonts w:ascii="IRANSans" w:hAnsi="IRANSans" w:cs="IRANSans" w:hint="eastAsia"/>
          <w:rtl/>
          <w:lang w:bidi="fa-IR"/>
          <w:rPrChange w:id="3330" w:author="farhan daemi" w:date="2021-12-12T10:13:00Z">
            <w:rPr>
              <w:rFonts w:cs="B Badr" w:hint="eastAsia"/>
              <w:rtl/>
              <w:lang w:bidi="fa-IR"/>
            </w:rPr>
          </w:rPrChange>
        </w:rPr>
        <w:t>در</w:t>
      </w:r>
      <w:r w:rsidR="00446B49" w:rsidRPr="00910ED4">
        <w:rPr>
          <w:rFonts w:ascii="IRANSans" w:hAnsi="IRANSans" w:cs="IRANSans"/>
          <w:rtl/>
          <w:lang w:bidi="fa-IR"/>
          <w:rPrChange w:id="3331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910ED4">
        <w:rPr>
          <w:rFonts w:ascii="IRANSans" w:hAnsi="IRANSans" w:cs="IRANSans" w:hint="eastAsia"/>
          <w:rtl/>
          <w:lang w:bidi="fa-IR"/>
          <w:rPrChange w:id="3332" w:author="farhan daemi" w:date="2021-12-12T10:13:00Z">
            <w:rPr>
              <w:rFonts w:cs="B Badr" w:hint="eastAsia"/>
              <w:rtl/>
              <w:lang w:bidi="fa-IR"/>
            </w:rPr>
          </w:rPrChange>
        </w:rPr>
        <w:t>اخت</w:t>
      </w:r>
      <w:r w:rsidR="00446B49" w:rsidRPr="00910ED4">
        <w:rPr>
          <w:rFonts w:ascii="IRANSans" w:hAnsi="IRANSans" w:cs="IRANSans" w:hint="cs"/>
          <w:rtl/>
          <w:lang w:bidi="fa-IR"/>
          <w:rPrChange w:id="3333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910ED4">
        <w:rPr>
          <w:rFonts w:ascii="IRANSans" w:hAnsi="IRANSans" w:cs="IRANSans" w:hint="eastAsia"/>
          <w:rtl/>
          <w:lang w:bidi="fa-IR"/>
          <w:rPrChange w:id="3334" w:author="farhan daemi" w:date="2021-12-12T10:13:00Z">
            <w:rPr>
              <w:rFonts w:cs="B Badr" w:hint="eastAsia"/>
              <w:rtl/>
              <w:lang w:bidi="fa-IR"/>
            </w:rPr>
          </w:rPrChange>
        </w:rPr>
        <w:t>ارش</w:t>
      </w:r>
      <w:r w:rsidR="00446B49" w:rsidRPr="00910ED4">
        <w:rPr>
          <w:rFonts w:ascii="IRANSans" w:hAnsi="IRANSans" w:cs="IRANSans"/>
          <w:rtl/>
          <w:lang w:bidi="fa-IR"/>
          <w:rPrChange w:id="3335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910ED4">
        <w:rPr>
          <w:rFonts w:ascii="IRANSans" w:hAnsi="IRANSans" w:cs="IRANSans" w:hint="eastAsia"/>
          <w:rtl/>
          <w:lang w:bidi="fa-IR"/>
          <w:rPrChange w:id="3336" w:author="farhan daemi" w:date="2021-12-12T10:13:00Z">
            <w:rPr>
              <w:rFonts w:cs="B Badr" w:hint="eastAsia"/>
              <w:rtl/>
              <w:lang w:bidi="fa-IR"/>
            </w:rPr>
          </w:rPrChange>
        </w:rPr>
        <w:t>قرار</w:t>
      </w:r>
      <w:r w:rsidR="00446B49" w:rsidRPr="00910ED4">
        <w:rPr>
          <w:rFonts w:ascii="IRANSans" w:hAnsi="IRANSans" w:cs="IRANSans"/>
          <w:rtl/>
          <w:lang w:bidi="fa-IR"/>
          <w:rPrChange w:id="3337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="00446B49" w:rsidRPr="00910ED4">
        <w:rPr>
          <w:rFonts w:ascii="IRANSans" w:hAnsi="IRANSans" w:cs="IRANSans" w:hint="eastAsia"/>
          <w:rtl/>
          <w:lang w:bidi="fa-IR"/>
          <w:rPrChange w:id="3338" w:author="farhan daemi" w:date="2021-12-12T10:13:00Z">
            <w:rPr>
              <w:rFonts w:cs="B Badr" w:hint="eastAsia"/>
              <w:rtl/>
              <w:lang w:bidi="fa-IR"/>
            </w:rPr>
          </w:rPrChange>
        </w:rPr>
        <w:t>م</w:t>
      </w:r>
      <w:r w:rsidR="00446B49" w:rsidRPr="00910ED4">
        <w:rPr>
          <w:rFonts w:ascii="IRANSans" w:hAnsi="IRANSans" w:cs="IRANSans" w:hint="cs"/>
          <w:rtl/>
          <w:lang w:bidi="fa-IR"/>
          <w:rPrChange w:id="3339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910ED4">
        <w:rPr>
          <w:rFonts w:ascii="IRANSans" w:hAnsi="IRANSans" w:cs="IRANSans" w:hint="eastAsia"/>
          <w:lang w:bidi="fa-IR"/>
          <w:rPrChange w:id="3340" w:author="farhan daemi" w:date="2021-12-12T10:13:00Z">
            <w:rPr>
              <w:rFonts w:cs="B Badr" w:hint="eastAsia"/>
              <w:lang w:bidi="fa-IR"/>
            </w:rPr>
          </w:rPrChange>
        </w:rPr>
        <w:t>‌</w:t>
      </w:r>
      <w:r w:rsidRPr="00910ED4">
        <w:rPr>
          <w:rFonts w:ascii="IRANSans" w:hAnsi="IRANSans" w:cs="IRANSans" w:hint="eastAsia"/>
          <w:rtl/>
          <w:lang w:bidi="fa-IR"/>
          <w:rPrChange w:id="3341" w:author="farhan daemi" w:date="2021-12-12T10:13:00Z">
            <w:rPr>
              <w:rFonts w:cs="B Badr" w:hint="eastAsia"/>
              <w:rtl/>
              <w:lang w:bidi="fa-IR"/>
            </w:rPr>
          </w:rPrChange>
        </w:rPr>
        <w:t>گ</w:t>
      </w:r>
      <w:r w:rsidRPr="00910ED4">
        <w:rPr>
          <w:rFonts w:ascii="IRANSans" w:hAnsi="IRANSans" w:cs="IRANSans" w:hint="cs"/>
          <w:rtl/>
          <w:lang w:bidi="fa-IR"/>
          <w:rPrChange w:id="3342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343" w:author="farhan daemi" w:date="2021-12-12T10:13:00Z">
            <w:rPr>
              <w:rFonts w:cs="B Badr" w:hint="eastAsia"/>
              <w:rtl/>
              <w:lang w:bidi="fa-IR"/>
            </w:rPr>
          </w:rPrChange>
        </w:rPr>
        <w:t>رد</w:t>
      </w:r>
      <w:r w:rsidRPr="00910ED4">
        <w:rPr>
          <w:rFonts w:ascii="IRANSans" w:hAnsi="IRANSans" w:cs="IRANSans"/>
          <w:rtl/>
          <w:lang w:bidi="fa-IR"/>
          <w:rPrChange w:id="3344" w:author="farhan daemi" w:date="2021-12-12T10:13:00Z">
            <w:rPr>
              <w:rFonts w:cs="B Badr"/>
              <w:rtl/>
              <w:lang w:bidi="fa-IR"/>
            </w:rPr>
          </w:rPrChange>
        </w:rPr>
        <w:t xml:space="preserve">. </w:t>
      </w:r>
      <w:r w:rsidRPr="00910ED4">
        <w:rPr>
          <w:rFonts w:ascii="IRANSans" w:hAnsi="IRANSans" w:cs="IRANSans" w:hint="eastAsia"/>
          <w:rtl/>
          <w:lang w:bidi="fa-IR"/>
          <w:rPrChange w:id="3345" w:author="farhan daemi" w:date="2021-12-12T10:13:00Z">
            <w:rPr>
              <w:rFonts w:cs="B Badr" w:hint="eastAsia"/>
              <w:rtl/>
              <w:lang w:bidi="fa-IR"/>
            </w:rPr>
          </w:rPrChange>
        </w:rPr>
        <w:t>در</w:t>
      </w:r>
      <w:r w:rsidRPr="00910ED4">
        <w:rPr>
          <w:rFonts w:ascii="IRANSans" w:hAnsi="IRANSans" w:cs="IRANSans"/>
          <w:rtl/>
          <w:lang w:bidi="fa-IR"/>
          <w:rPrChange w:id="3346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47" w:author="farhan daemi" w:date="2021-12-12T10:13:00Z">
            <w:rPr>
              <w:rFonts w:cs="B Badr" w:hint="eastAsia"/>
              <w:rtl/>
              <w:lang w:bidi="fa-IR"/>
            </w:rPr>
          </w:rPrChange>
        </w:rPr>
        <w:t>تنظ</w:t>
      </w:r>
      <w:r w:rsidRPr="00910ED4">
        <w:rPr>
          <w:rFonts w:ascii="IRANSans" w:hAnsi="IRANSans" w:cs="IRANSans" w:hint="cs"/>
          <w:rtl/>
          <w:lang w:bidi="fa-IR"/>
          <w:rPrChange w:id="3348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349" w:author="farhan daemi" w:date="2021-12-12T10:13:00Z">
            <w:rPr>
              <w:rFonts w:cs="B Badr" w:hint="eastAsia"/>
              <w:rtl/>
              <w:lang w:bidi="fa-IR"/>
            </w:rPr>
          </w:rPrChange>
        </w:rPr>
        <w:t>مات</w:t>
      </w:r>
      <w:r w:rsidRPr="00910ED4">
        <w:rPr>
          <w:rFonts w:ascii="IRANSans" w:hAnsi="IRANSans" w:cs="IRANSans"/>
          <w:rtl/>
          <w:lang w:bidi="fa-IR"/>
          <w:rPrChange w:id="3350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51" w:author="farhan daemi" w:date="2021-12-12T10:13:00Z">
            <w:rPr>
              <w:rFonts w:cs="B Badr" w:hint="eastAsia"/>
              <w:rtl/>
              <w:lang w:bidi="fa-IR"/>
            </w:rPr>
          </w:rPrChange>
        </w:rPr>
        <w:t>صبا</w:t>
      </w:r>
      <w:r w:rsidRPr="00910ED4">
        <w:rPr>
          <w:rFonts w:ascii="IRANSans" w:hAnsi="IRANSans" w:cs="IRANSans"/>
          <w:rtl/>
          <w:lang w:bidi="fa-IR"/>
          <w:rPrChange w:id="335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53" w:author="farhan daemi" w:date="2021-12-12T10:13:00Z">
            <w:rPr>
              <w:rFonts w:cs="B Badr" w:hint="eastAsia"/>
              <w:rtl/>
              <w:lang w:bidi="fa-IR"/>
            </w:rPr>
          </w:rPrChange>
        </w:rPr>
        <w:t>با</w:t>
      </w:r>
      <w:r w:rsidRPr="00910ED4">
        <w:rPr>
          <w:rFonts w:ascii="IRANSans" w:hAnsi="IRANSans" w:cs="IRANSans"/>
          <w:rtl/>
          <w:lang w:bidi="fa-IR"/>
          <w:rPrChange w:id="335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55" w:author="farhan daemi" w:date="2021-12-12T10:13:00Z">
            <w:rPr>
              <w:rFonts w:cs="B Badr" w:hint="eastAsia"/>
              <w:rtl/>
              <w:lang w:bidi="fa-IR"/>
            </w:rPr>
          </w:rPrChange>
        </w:rPr>
        <w:t>انتقال</w:t>
      </w:r>
      <w:r w:rsidRPr="00910ED4">
        <w:rPr>
          <w:rFonts w:ascii="IRANSans" w:hAnsi="IRANSans" w:cs="IRANSans"/>
          <w:rtl/>
          <w:lang w:bidi="fa-IR"/>
          <w:rPrChange w:id="3356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57" w:author="farhan daemi" w:date="2021-12-12T10:13:00Z">
            <w:rPr>
              <w:rFonts w:cs="B Badr" w:hint="eastAsia"/>
              <w:rtl/>
              <w:lang w:bidi="fa-IR"/>
            </w:rPr>
          </w:rPrChange>
        </w:rPr>
        <w:t>ا</w:t>
      </w:r>
      <w:r w:rsidRPr="00910ED4">
        <w:rPr>
          <w:rFonts w:ascii="IRANSans" w:hAnsi="IRANSans" w:cs="IRANSans" w:hint="cs"/>
          <w:rtl/>
          <w:lang w:bidi="fa-IR"/>
          <w:rPrChange w:id="3358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359" w:author="farhan daemi" w:date="2021-12-12T10:13:00Z">
            <w:rPr>
              <w:rFonts w:cs="B Badr" w:hint="eastAsia"/>
              <w:rtl/>
              <w:lang w:bidi="fa-IR"/>
            </w:rPr>
          </w:rPrChange>
        </w:rPr>
        <w:t>ن</w:t>
      </w:r>
      <w:r w:rsidRPr="00910ED4">
        <w:rPr>
          <w:rFonts w:ascii="IRANSans" w:hAnsi="IRANSans" w:cs="IRANSans"/>
          <w:rtl/>
          <w:lang w:bidi="fa-IR"/>
          <w:rPrChange w:id="3360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61" w:author="farhan daemi" w:date="2021-12-12T10:13:00Z">
            <w:rPr>
              <w:rFonts w:cs="B Badr" w:hint="eastAsia"/>
              <w:rtl/>
              <w:lang w:bidi="fa-IR"/>
            </w:rPr>
          </w:rPrChange>
        </w:rPr>
        <w:t>شارژ</w:t>
      </w:r>
      <w:r w:rsidRPr="00910ED4">
        <w:rPr>
          <w:rFonts w:ascii="IRANSans" w:hAnsi="IRANSans" w:cs="IRANSans"/>
          <w:rtl/>
          <w:lang w:bidi="fa-IR"/>
          <w:rPrChange w:id="336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63" w:author="farhan daemi" w:date="2021-12-12T10:13:00Z">
            <w:rPr>
              <w:rFonts w:cs="B Badr" w:hint="eastAsia"/>
              <w:rtl/>
              <w:lang w:bidi="fa-IR"/>
            </w:rPr>
          </w:rPrChange>
        </w:rPr>
        <w:t>به</w:t>
      </w:r>
      <w:r w:rsidRPr="00910ED4">
        <w:rPr>
          <w:rFonts w:ascii="IRANSans" w:hAnsi="IRANSans" w:cs="IRANSans"/>
          <w:rtl/>
          <w:lang w:bidi="fa-IR"/>
          <w:rPrChange w:id="336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65" w:author="farhan daemi" w:date="2021-12-12T10:13:00Z">
            <w:rPr>
              <w:rFonts w:cs="B Badr" w:hint="eastAsia"/>
              <w:rtl/>
              <w:lang w:bidi="fa-IR"/>
            </w:rPr>
          </w:rPrChange>
        </w:rPr>
        <w:t>کنتور،</w:t>
      </w:r>
      <w:r w:rsidRPr="00910ED4">
        <w:rPr>
          <w:rFonts w:ascii="IRANSans" w:hAnsi="IRANSans" w:cs="IRANSans"/>
          <w:rtl/>
          <w:lang w:bidi="fa-IR"/>
          <w:rPrChange w:id="3366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67" w:author="farhan daemi" w:date="2021-12-12T10:13:00Z">
            <w:rPr>
              <w:rFonts w:cs="B Badr" w:hint="eastAsia"/>
              <w:rtl/>
              <w:lang w:bidi="fa-IR"/>
            </w:rPr>
          </w:rPrChange>
        </w:rPr>
        <w:t>بق</w:t>
      </w:r>
      <w:r w:rsidRPr="00910ED4">
        <w:rPr>
          <w:rFonts w:ascii="IRANSans" w:hAnsi="IRANSans" w:cs="IRANSans" w:hint="cs"/>
          <w:rtl/>
          <w:lang w:bidi="fa-IR"/>
          <w:rPrChange w:id="3368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369" w:author="farhan daemi" w:date="2021-12-12T10:13:00Z">
            <w:rPr>
              <w:rFonts w:cs="B Badr" w:hint="eastAsia"/>
              <w:rtl/>
              <w:lang w:bidi="fa-IR"/>
            </w:rPr>
          </w:rPrChange>
        </w:rPr>
        <w:t>ه</w:t>
      </w:r>
      <w:r w:rsidRPr="00910ED4">
        <w:rPr>
          <w:rFonts w:ascii="IRANSans" w:hAnsi="IRANSans" w:cs="IRANSans"/>
          <w:rtl/>
          <w:lang w:bidi="fa-IR"/>
          <w:rPrChange w:id="3370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71" w:author="farhan daemi" w:date="2021-12-12T10:13:00Z">
            <w:rPr>
              <w:rFonts w:cs="B Badr" w:hint="eastAsia"/>
              <w:rtl/>
              <w:lang w:bidi="fa-IR"/>
            </w:rPr>
          </w:rPrChange>
        </w:rPr>
        <w:t>شارژها</w:t>
      </w:r>
      <w:r w:rsidRPr="00910ED4">
        <w:rPr>
          <w:rFonts w:ascii="IRANSans" w:hAnsi="IRANSans" w:cs="IRANSans" w:hint="cs"/>
          <w:rtl/>
          <w:lang w:bidi="fa-IR"/>
          <w:rPrChange w:id="3372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373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74" w:author="farhan daemi" w:date="2021-12-12T10:13:00Z">
            <w:rPr>
              <w:rFonts w:cs="B Badr" w:hint="eastAsia"/>
              <w:rtl/>
              <w:lang w:bidi="fa-IR"/>
            </w:rPr>
          </w:rPrChange>
        </w:rPr>
        <w:t>موجود</w:t>
      </w:r>
      <w:r w:rsidRPr="00910ED4">
        <w:rPr>
          <w:rFonts w:ascii="IRANSans" w:hAnsi="IRANSans" w:cs="IRANSans"/>
          <w:rtl/>
          <w:lang w:bidi="fa-IR"/>
          <w:rPrChange w:id="3375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76" w:author="farhan daemi" w:date="2021-12-12T10:13:00Z">
            <w:rPr>
              <w:rFonts w:cs="B Badr" w:hint="eastAsia"/>
              <w:rtl/>
              <w:lang w:bidi="fa-IR"/>
            </w:rPr>
          </w:rPrChange>
        </w:rPr>
        <w:t>صفر</w:t>
      </w:r>
      <w:r w:rsidRPr="00910ED4">
        <w:rPr>
          <w:rFonts w:ascii="IRANSans" w:hAnsi="IRANSans" w:cs="IRANSans"/>
          <w:rtl/>
          <w:lang w:bidi="fa-IR"/>
          <w:rPrChange w:id="3377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78" w:author="farhan daemi" w:date="2021-12-12T10:13:00Z">
            <w:rPr>
              <w:rFonts w:cs="B Badr" w:hint="eastAsia"/>
              <w:rtl/>
              <w:lang w:bidi="fa-IR"/>
            </w:rPr>
          </w:rPrChange>
        </w:rPr>
        <w:t>م</w:t>
      </w:r>
      <w:r w:rsidRPr="00910ED4">
        <w:rPr>
          <w:rFonts w:ascii="IRANSans" w:hAnsi="IRANSans" w:cs="IRANSans" w:hint="cs"/>
          <w:rtl/>
          <w:lang w:bidi="fa-IR"/>
          <w:rPrChange w:id="3379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="00446B49" w:rsidRPr="00910ED4">
        <w:rPr>
          <w:rFonts w:ascii="IRANSans" w:hAnsi="IRANSans" w:cs="IRANSans" w:hint="eastAsia"/>
          <w:lang w:bidi="fa-IR"/>
          <w:rPrChange w:id="3380" w:author="farhan daemi" w:date="2021-12-12T10:13:00Z">
            <w:rPr>
              <w:rFonts w:cs="B Badr" w:hint="eastAsia"/>
              <w:lang w:bidi="fa-IR"/>
            </w:rPr>
          </w:rPrChange>
        </w:rPr>
        <w:t>‌</w:t>
      </w:r>
      <w:r w:rsidRPr="00910ED4">
        <w:rPr>
          <w:rFonts w:ascii="IRANSans" w:hAnsi="IRANSans" w:cs="IRANSans" w:hint="eastAsia"/>
          <w:rtl/>
          <w:lang w:bidi="fa-IR"/>
          <w:rPrChange w:id="3381" w:author="farhan daemi" w:date="2021-12-12T10:13:00Z">
            <w:rPr>
              <w:rFonts w:cs="B Badr" w:hint="eastAsia"/>
              <w:rtl/>
              <w:lang w:bidi="fa-IR"/>
            </w:rPr>
          </w:rPrChange>
        </w:rPr>
        <w:t>شوند</w:t>
      </w:r>
      <w:r w:rsidRPr="00910ED4">
        <w:rPr>
          <w:rFonts w:ascii="IRANSans" w:hAnsi="IRANSans" w:cs="IRANSans"/>
          <w:rtl/>
          <w:lang w:bidi="fa-IR"/>
          <w:rPrChange w:id="3382" w:author="farhan daemi" w:date="2021-12-12T10:13:00Z">
            <w:rPr>
              <w:rFonts w:cs="B Badr"/>
              <w:rtl/>
              <w:lang w:bidi="fa-IR"/>
            </w:rPr>
          </w:rPrChange>
        </w:rPr>
        <w:t xml:space="preserve">. </w:t>
      </w:r>
      <w:r w:rsidRPr="00910ED4">
        <w:rPr>
          <w:rFonts w:ascii="IRANSans" w:hAnsi="IRANSans" w:cs="IRANSans" w:hint="eastAsia"/>
          <w:rtl/>
          <w:lang w:bidi="fa-IR"/>
          <w:rPrChange w:id="3383" w:author="farhan daemi" w:date="2021-12-12T10:13:00Z">
            <w:rPr>
              <w:rFonts w:cs="B Badr" w:hint="eastAsia"/>
              <w:rtl/>
              <w:lang w:bidi="fa-IR"/>
            </w:rPr>
          </w:rPrChange>
        </w:rPr>
        <w:t>در</w:t>
      </w:r>
      <w:r w:rsidRPr="00910ED4">
        <w:rPr>
          <w:rFonts w:ascii="IRANSans" w:hAnsi="IRANSans" w:cs="IRANSans"/>
          <w:rtl/>
          <w:lang w:bidi="fa-IR"/>
          <w:rPrChange w:id="338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85" w:author="farhan daemi" w:date="2021-12-12T10:13:00Z">
            <w:rPr>
              <w:rFonts w:cs="B Badr" w:hint="eastAsia"/>
              <w:rtl/>
              <w:lang w:bidi="fa-IR"/>
            </w:rPr>
          </w:rPrChange>
        </w:rPr>
        <w:t>نرم</w:t>
      </w:r>
      <w:r w:rsidRPr="00910ED4">
        <w:rPr>
          <w:rFonts w:ascii="IRANSans" w:hAnsi="IRANSans" w:cs="IRANSans" w:hint="eastAsia"/>
          <w:lang w:bidi="fa-IR"/>
          <w:rPrChange w:id="3386" w:author="farhan daemi" w:date="2021-12-12T10:13:00Z">
            <w:rPr>
              <w:rFonts w:cs="B Badr" w:hint="eastAsia"/>
              <w:lang w:bidi="fa-IR"/>
            </w:rPr>
          </w:rPrChange>
        </w:rPr>
        <w:t>‌</w:t>
      </w:r>
      <w:r w:rsidRPr="00910ED4">
        <w:rPr>
          <w:rFonts w:ascii="IRANSans" w:hAnsi="IRANSans" w:cs="IRANSans" w:hint="eastAsia"/>
          <w:rtl/>
          <w:lang w:bidi="fa-IR"/>
          <w:rPrChange w:id="3387" w:author="farhan daemi" w:date="2021-12-12T10:13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910ED4">
        <w:rPr>
          <w:rFonts w:ascii="IRANSans" w:hAnsi="IRANSans" w:cs="IRANSans" w:hint="cs"/>
          <w:rtl/>
          <w:lang w:bidi="fa-IR"/>
          <w:rPrChange w:id="3388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389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90" w:author="farhan daemi" w:date="2021-12-12T10:13:00Z">
            <w:rPr>
              <w:rFonts w:cs="B Badr" w:hint="eastAsia"/>
              <w:rtl/>
              <w:lang w:bidi="fa-IR"/>
            </w:rPr>
          </w:rPrChange>
        </w:rPr>
        <w:t>صبا</w:t>
      </w:r>
      <w:r w:rsidRPr="00910ED4">
        <w:rPr>
          <w:rFonts w:ascii="IRANSans" w:hAnsi="IRANSans" w:cs="IRANSans" w:hint="cs"/>
          <w:rtl/>
          <w:lang w:bidi="fa-IR"/>
          <w:rPrChange w:id="3391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39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93" w:author="farhan daemi" w:date="2021-12-12T10:13:00Z">
            <w:rPr>
              <w:rFonts w:cs="B Badr" w:hint="eastAsia"/>
              <w:rtl/>
              <w:lang w:bidi="fa-IR"/>
            </w:rPr>
          </w:rPrChange>
        </w:rPr>
        <w:t>متصل</w:t>
      </w:r>
      <w:r w:rsidRPr="00910ED4">
        <w:rPr>
          <w:rFonts w:ascii="IRANSans" w:hAnsi="IRANSans" w:cs="IRANSans"/>
          <w:rtl/>
          <w:lang w:bidi="fa-IR"/>
          <w:rPrChange w:id="339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95" w:author="farhan daemi" w:date="2021-12-12T10:13:00Z">
            <w:rPr>
              <w:rFonts w:cs="B Badr" w:hint="eastAsia"/>
              <w:rtl/>
              <w:lang w:bidi="fa-IR"/>
            </w:rPr>
          </w:rPrChange>
        </w:rPr>
        <w:t>به</w:t>
      </w:r>
      <w:r w:rsidRPr="00910ED4">
        <w:rPr>
          <w:rFonts w:ascii="IRANSans" w:hAnsi="IRANSans" w:cs="IRANSans"/>
          <w:rtl/>
          <w:lang w:bidi="fa-IR"/>
          <w:rPrChange w:id="3396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97" w:author="farhan daemi" w:date="2021-12-12T10:13:00Z">
            <w:rPr>
              <w:rFonts w:cs="B Badr" w:hint="eastAsia"/>
              <w:rtl/>
              <w:lang w:bidi="fa-IR"/>
            </w:rPr>
          </w:rPrChange>
        </w:rPr>
        <w:t>بانک،</w:t>
      </w:r>
      <w:r w:rsidRPr="00910ED4">
        <w:rPr>
          <w:rFonts w:ascii="IRANSans" w:hAnsi="IRANSans" w:cs="IRANSans"/>
          <w:rtl/>
          <w:lang w:bidi="fa-IR"/>
          <w:rPrChange w:id="3398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399" w:author="farhan daemi" w:date="2021-12-12T10:13:00Z">
            <w:rPr>
              <w:rFonts w:cs="B Badr" w:hint="eastAsia"/>
              <w:rtl/>
              <w:lang w:bidi="fa-IR"/>
            </w:rPr>
          </w:rPrChange>
        </w:rPr>
        <w:t>ا</w:t>
      </w:r>
      <w:r w:rsidRPr="00910ED4">
        <w:rPr>
          <w:rFonts w:ascii="IRANSans" w:hAnsi="IRANSans" w:cs="IRANSans" w:hint="cs"/>
          <w:rtl/>
          <w:lang w:bidi="fa-IR"/>
          <w:rPrChange w:id="3400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401" w:author="farhan daemi" w:date="2021-12-12T10:13:00Z">
            <w:rPr>
              <w:rFonts w:cs="B Badr" w:hint="eastAsia"/>
              <w:rtl/>
              <w:lang w:bidi="fa-IR"/>
            </w:rPr>
          </w:rPrChange>
        </w:rPr>
        <w:t>ن</w:t>
      </w:r>
      <w:r w:rsidRPr="00910ED4">
        <w:rPr>
          <w:rFonts w:ascii="IRANSans" w:hAnsi="IRANSans" w:cs="IRANSans"/>
          <w:rtl/>
          <w:lang w:bidi="fa-IR"/>
          <w:rPrChange w:id="340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03" w:author="farhan daemi" w:date="2021-12-12T10:13:00Z">
            <w:rPr>
              <w:rFonts w:cs="B Badr" w:hint="eastAsia"/>
              <w:rtl/>
              <w:lang w:bidi="fa-IR"/>
            </w:rPr>
          </w:rPrChange>
        </w:rPr>
        <w:t>شارژ</w:t>
      </w:r>
      <w:r w:rsidRPr="00910ED4">
        <w:rPr>
          <w:rFonts w:ascii="IRANSans" w:hAnsi="IRANSans" w:cs="IRANSans"/>
          <w:rtl/>
          <w:lang w:bidi="fa-IR"/>
          <w:rPrChange w:id="340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05" w:author="farhan daemi" w:date="2021-12-12T10:13:00Z">
            <w:rPr>
              <w:rFonts w:cs="B Badr" w:hint="eastAsia"/>
              <w:rtl/>
              <w:lang w:bidi="fa-IR"/>
            </w:rPr>
          </w:rPrChange>
        </w:rPr>
        <w:t>ب</w:t>
      </w:r>
      <w:r w:rsidRPr="00910ED4">
        <w:rPr>
          <w:rFonts w:ascii="IRANSans" w:hAnsi="IRANSans" w:cs="IRANSans" w:hint="cs"/>
          <w:rtl/>
          <w:lang w:bidi="fa-IR"/>
          <w:rPrChange w:id="3406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lang w:bidi="fa-IR"/>
          <w:rPrChange w:id="3407" w:author="farhan daemi" w:date="2021-12-12T10:13:00Z">
            <w:rPr>
              <w:rFonts w:cs="B Badr" w:hint="eastAsia"/>
              <w:lang w:bidi="fa-IR"/>
            </w:rPr>
          </w:rPrChange>
        </w:rPr>
        <w:t>‌</w:t>
      </w:r>
      <w:r w:rsidRPr="00910ED4">
        <w:rPr>
          <w:rFonts w:ascii="IRANSans" w:hAnsi="IRANSans" w:cs="IRANSans" w:hint="eastAsia"/>
          <w:rtl/>
          <w:lang w:bidi="fa-IR"/>
          <w:rPrChange w:id="3408" w:author="farhan daemi" w:date="2021-12-12T10:13:00Z">
            <w:rPr>
              <w:rFonts w:cs="B Badr" w:hint="eastAsia"/>
              <w:rtl/>
              <w:lang w:bidi="fa-IR"/>
            </w:rPr>
          </w:rPrChange>
        </w:rPr>
        <w:t>معن</w:t>
      </w:r>
      <w:r w:rsidRPr="00910ED4">
        <w:rPr>
          <w:rFonts w:ascii="IRANSans" w:hAnsi="IRANSans" w:cs="IRANSans" w:hint="cs"/>
          <w:rtl/>
          <w:lang w:bidi="fa-IR"/>
          <w:rPrChange w:id="3409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/>
          <w:rtl/>
          <w:lang w:bidi="fa-IR"/>
          <w:rPrChange w:id="3410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11" w:author="farhan daemi" w:date="2021-12-12T10:13:00Z">
            <w:rPr>
              <w:rFonts w:cs="B Badr" w:hint="eastAsia"/>
              <w:rtl/>
              <w:lang w:bidi="fa-IR"/>
            </w:rPr>
          </w:rPrChange>
        </w:rPr>
        <w:t>است</w:t>
      </w:r>
      <w:r w:rsidRPr="00910ED4">
        <w:rPr>
          <w:rFonts w:ascii="IRANSans" w:hAnsi="IRANSans" w:cs="IRANSans"/>
          <w:rtl/>
          <w:lang w:bidi="fa-IR"/>
          <w:rPrChange w:id="341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13" w:author="farhan daemi" w:date="2021-12-12T10:13:00Z">
            <w:rPr>
              <w:rFonts w:cs="B Badr" w:hint="eastAsia"/>
              <w:rtl/>
              <w:lang w:bidi="fa-IR"/>
            </w:rPr>
          </w:rPrChange>
        </w:rPr>
        <w:t>و</w:t>
      </w:r>
      <w:r w:rsidRPr="00910ED4">
        <w:rPr>
          <w:rFonts w:ascii="IRANSans" w:hAnsi="IRANSans" w:cs="IRANSans"/>
          <w:rtl/>
          <w:lang w:bidi="fa-IR"/>
          <w:rPrChange w:id="3414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15" w:author="farhan daemi" w:date="2021-12-12T10:13:00Z">
            <w:rPr>
              <w:rFonts w:cs="B Badr" w:hint="eastAsia"/>
              <w:rtl/>
              <w:lang w:bidi="fa-IR"/>
            </w:rPr>
          </w:rPrChange>
        </w:rPr>
        <w:t>نبا</w:t>
      </w:r>
      <w:r w:rsidRPr="00910ED4">
        <w:rPr>
          <w:rFonts w:ascii="IRANSans" w:hAnsi="IRANSans" w:cs="IRANSans" w:hint="cs"/>
          <w:rtl/>
          <w:lang w:bidi="fa-IR"/>
          <w:rPrChange w:id="3416" w:author="farhan daemi" w:date="2021-12-12T10:13:00Z">
            <w:rPr>
              <w:rFonts w:cs="B Badr" w:hint="cs"/>
              <w:rtl/>
              <w:lang w:bidi="fa-IR"/>
            </w:rPr>
          </w:rPrChange>
        </w:rPr>
        <w:t>ی</w:t>
      </w:r>
      <w:r w:rsidRPr="00910ED4">
        <w:rPr>
          <w:rFonts w:ascii="IRANSans" w:hAnsi="IRANSans" w:cs="IRANSans" w:hint="eastAsia"/>
          <w:rtl/>
          <w:lang w:bidi="fa-IR"/>
          <w:rPrChange w:id="3417" w:author="farhan daemi" w:date="2021-12-12T10:13:00Z">
            <w:rPr>
              <w:rFonts w:cs="B Badr" w:hint="eastAsia"/>
              <w:rtl/>
              <w:lang w:bidi="fa-IR"/>
            </w:rPr>
          </w:rPrChange>
        </w:rPr>
        <w:t>د</w:t>
      </w:r>
      <w:r w:rsidRPr="00910ED4">
        <w:rPr>
          <w:rFonts w:ascii="IRANSans" w:hAnsi="IRANSans" w:cs="IRANSans"/>
          <w:rtl/>
          <w:lang w:bidi="fa-IR"/>
          <w:rPrChange w:id="3418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19" w:author="farhan daemi" w:date="2021-12-12T10:13:00Z">
            <w:rPr>
              <w:rFonts w:cs="B Badr" w:hint="eastAsia"/>
              <w:rtl/>
              <w:lang w:bidi="fa-IR"/>
            </w:rPr>
          </w:rPrChange>
        </w:rPr>
        <w:t>وجود</w:t>
      </w:r>
      <w:r w:rsidRPr="00910ED4">
        <w:rPr>
          <w:rFonts w:ascii="IRANSans" w:hAnsi="IRANSans" w:cs="IRANSans"/>
          <w:rtl/>
          <w:lang w:bidi="fa-IR"/>
          <w:rPrChange w:id="3420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21" w:author="farhan daemi" w:date="2021-12-12T10:13:00Z">
            <w:rPr>
              <w:rFonts w:cs="B Badr" w:hint="eastAsia"/>
              <w:rtl/>
              <w:lang w:bidi="fa-IR"/>
            </w:rPr>
          </w:rPrChange>
        </w:rPr>
        <w:t>داشته</w:t>
      </w:r>
      <w:r w:rsidRPr="00910ED4">
        <w:rPr>
          <w:rFonts w:ascii="IRANSans" w:hAnsi="IRANSans" w:cs="IRANSans"/>
          <w:rtl/>
          <w:lang w:bidi="fa-IR"/>
          <w:rPrChange w:id="3422" w:author="farhan daemi" w:date="2021-12-12T10:13:00Z">
            <w:rPr>
              <w:rFonts w:cs="B Badr"/>
              <w:rtl/>
              <w:lang w:bidi="fa-IR"/>
            </w:rPr>
          </w:rPrChange>
        </w:rPr>
        <w:t xml:space="preserve"> </w:t>
      </w:r>
      <w:r w:rsidRPr="00910ED4">
        <w:rPr>
          <w:rFonts w:ascii="IRANSans" w:hAnsi="IRANSans" w:cs="IRANSans" w:hint="eastAsia"/>
          <w:rtl/>
          <w:lang w:bidi="fa-IR"/>
          <w:rPrChange w:id="3423" w:author="farhan daemi" w:date="2021-12-12T10:13:00Z">
            <w:rPr>
              <w:rFonts w:cs="B Badr" w:hint="eastAsia"/>
              <w:rtl/>
              <w:lang w:bidi="fa-IR"/>
            </w:rPr>
          </w:rPrChange>
        </w:rPr>
        <w:t>باشد</w:t>
      </w:r>
      <w:r w:rsidRPr="00910ED4">
        <w:rPr>
          <w:rFonts w:ascii="IRANSans" w:hAnsi="IRANSans" w:cs="IRANSans"/>
          <w:rtl/>
          <w:lang w:bidi="fa-IR"/>
          <w:rPrChange w:id="3424" w:author="farhan daemi" w:date="2021-12-12T10:13:00Z">
            <w:rPr>
              <w:rFonts w:cs="B Badr"/>
              <w:rtl/>
              <w:lang w:bidi="fa-IR"/>
            </w:rPr>
          </w:rPrChange>
        </w:rPr>
        <w:t>.</w:t>
      </w:r>
    </w:p>
    <w:p w14:paraId="17799C8E" w14:textId="3765DB69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425" w:author="farhan daemi" w:date="2021-10-27T12:04:00Z">
            <w:rPr>
              <w:rFonts w:cs="B Badr"/>
              <w:lang w:bidi="fa-IR"/>
            </w:rPr>
          </w:rPrChange>
        </w:rPr>
        <w:pPrChange w:id="3426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F7440">
        <w:rPr>
          <w:rFonts w:ascii="IRANSans" w:hAnsi="IRANSans" w:cs="IRANSans" w:hint="eastAsia"/>
          <w:color w:val="FF0000"/>
          <w:rtl/>
          <w:lang w:bidi="fa-IR"/>
          <w:rPrChange w:id="3427" w:author="farhan daemi" w:date="2021-11-17T10:19:00Z">
            <w:rPr>
              <w:rFonts w:cs="B Badr" w:hint="eastAsia"/>
              <w:rtl/>
              <w:lang w:bidi="fa-IR"/>
            </w:rPr>
          </w:rPrChange>
        </w:rPr>
        <w:t>شارژ</w:t>
      </w:r>
      <w:r w:rsidRPr="00CF7440">
        <w:rPr>
          <w:rFonts w:ascii="IRANSans" w:hAnsi="IRANSans" w:cs="IRANSans"/>
          <w:color w:val="FF0000"/>
          <w:rtl/>
          <w:lang w:bidi="fa-IR"/>
          <w:rPrChange w:id="3428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29" w:author="farhan daemi" w:date="2021-11-17T10:19:00Z">
            <w:rPr>
              <w:rFonts w:cs="B Badr" w:hint="eastAsia"/>
              <w:rtl/>
              <w:lang w:bidi="fa-IR"/>
            </w:rPr>
          </w:rPrChange>
        </w:rPr>
        <w:t>اصلاح</w:t>
      </w:r>
      <w:r w:rsidRPr="00CF7440">
        <w:rPr>
          <w:rFonts w:ascii="IRANSans" w:hAnsi="IRANSans" w:cs="IRANSans"/>
          <w:color w:val="FF0000"/>
          <w:rtl/>
          <w:lang w:bidi="fa-IR"/>
          <w:rPrChange w:id="3430" w:author="farhan daemi" w:date="2021-11-17T10:19:00Z">
            <w:rPr>
              <w:rFonts w:cs="B Badr"/>
              <w:rtl/>
              <w:lang w:bidi="fa-IR"/>
            </w:rPr>
          </w:rPrChange>
        </w:rPr>
        <w:t xml:space="preserve"> </w:t>
      </w:r>
      <w:r w:rsidRPr="00CF7440">
        <w:rPr>
          <w:rFonts w:ascii="IRANSans" w:hAnsi="IRANSans" w:cs="IRANSans" w:hint="eastAsia"/>
          <w:color w:val="FF0000"/>
          <w:rtl/>
          <w:lang w:bidi="fa-IR"/>
          <w:rPrChange w:id="3431" w:author="farhan daemi" w:date="2021-11-17T10:19:00Z">
            <w:rPr>
              <w:rFonts w:cs="B Badr" w:hint="eastAsia"/>
              <w:rtl/>
              <w:lang w:bidi="fa-IR"/>
            </w:rPr>
          </w:rPrChange>
        </w:rPr>
        <w:t>پروانه</w:t>
      </w:r>
      <w:ins w:id="3432" w:author="farhan daemi" w:date="2021-11-17T10:19:00Z">
        <w:r w:rsidR="00CF7440">
          <w:rPr>
            <w:rFonts w:ascii="IRANSans" w:hAnsi="IRANSans" w:cs="IRANSans" w:hint="cs"/>
            <w:color w:val="FF0000"/>
            <w:rtl/>
            <w:lang w:bidi="fa-IR"/>
          </w:rPr>
          <w:t xml:space="preserve"> (برای صبا تعریف نشده)</w:t>
        </w:r>
      </w:ins>
      <w:del w:id="3433" w:author="farhan daemi" w:date="2021-11-17T10:19:00Z">
        <w:r w:rsidRPr="00CF7440" w:rsidDel="009A0FD9">
          <w:rPr>
            <w:rFonts w:ascii="IRANSans" w:hAnsi="IRANSans" w:cs="IRANSans"/>
            <w:color w:val="FF0000"/>
            <w:rtl/>
            <w:lang w:bidi="fa-IR"/>
            <w:rPrChange w:id="3434" w:author="farhan daemi" w:date="2021-11-17T10:19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9A0FD9">
        <w:rPr>
          <w:rFonts w:ascii="IRANSans" w:hAnsi="IRANSans" w:cs="IRANSans"/>
          <w:color w:val="FF0000"/>
          <w:rtl/>
          <w:lang w:bidi="fa-IR"/>
          <w:rPrChange w:id="3435" w:author="farhan daemi" w:date="2021-11-17T10:20:00Z">
            <w:rPr>
              <w:rFonts w:cs="B Badr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34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7" w:author="farhan daemi" w:date="2021-10-27T12:04:00Z">
            <w:rPr>
              <w:rFonts w:cs="B Badr" w:hint="eastAsia"/>
              <w:rtl/>
              <w:lang w:bidi="fa-IR"/>
            </w:rPr>
          </w:rPrChange>
        </w:rPr>
        <w:t>ممکن</w:t>
      </w:r>
      <w:r w:rsidRPr="00CB6138">
        <w:rPr>
          <w:rFonts w:ascii="IRANSans" w:hAnsi="IRANSans" w:cs="IRANSans"/>
          <w:rtl/>
          <w:lang w:bidi="fa-IR"/>
          <w:rPrChange w:id="3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3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3" w:author="farhan daemi" w:date="2021-10-27T12:04:00Z">
            <w:rPr>
              <w:rFonts w:cs="B Badr" w:hint="eastAsia"/>
              <w:rtl/>
              <w:lang w:bidi="fa-IR"/>
            </w:rPr>
          </w:rPrChange>
        </w:rPr>
        <w:t>اواسط</w:t>
      </w:r>
      <w:r w:rsidRPr="00CB6138">
        <w:rPr>
          <w:rFonts w:ascii="IRANSans" w:hAnsi="IRANSans" w:cs="IRANSans"/>
          <w:rtl/>
          <w:lang w:bidi="fa-IR"/>
          <w:rPrChange w:id="34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4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47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44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rtl/>
          <w:lang w:bidi="fa-IR"/>
          <w:rPrChange w:id="3449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50" w:author="farhan daemi" w:date="2021-10-27T12:04:00Z">
            <w:rPr>
              <w:rFonts w:cs="B Badr"/>
              <w:rtl/>
              <w:lang w:bidi="fa-IR"/>
            </w:rPr>
          </w:rPrChange>
        </w:rPr>
        <w:t xml:space="preserve"> پروانه بهره</w:t>
      </w:r>
      <w:r w:rsidR="00D51D4D" w:rsidRPr="00CB6138">
        <w:rPr>
          <w:rFonts w:ascii="IRANSans" w:hAnsi="IRANSans" w:cs="IRANSans" w:hint="eastAsia"/>
          <w:lang w:bidi="fa-IR"/>
          <w:rPrChange w:id="345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52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بردار</w:t>
      </w:r>
      <w:r w:rsidRPr="00CB6138">
        <w:rPr>
          <w:rFonts w:ascii="IRANSans" w:hAnsi="IRANSans" w:cs="IRANSans" w:hint="cs"/>
          <w:rtl/>
          <w:lang w:bidi="fa-IR"/>
          <w:rPrChange w:id="34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4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4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5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458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(کم </w:t>
      </w:r>
      <w:r w:rsidRPr="00CB6138">
        <w:rPr>
          <w:rFonts w:ascii="IRANSans" w:hAnsi="IRANSans" w:cs="IRANSans" w:hint="cs"/>
          <w:rtl/>
          <w:lang w:bidi="fa-IR"/>
          <w:rPrChange w:id="34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4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62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rtl/>
          <w:lang w:bidi="fa-IR"/>
          <w:rPrChange w:id="346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64" w:author="farhan daemi" w:date="2021-10-27T12:04:00Z">
            <w:rPr>
              <w:rFonts w:cs="B Badr" w:hint="eastAsia"/>
              <w:rtl/>
              <w:lang w:bidi="fa-IR"/>
            </w:rPr>
          </w:rPrChange>
        </w:rPr>
        <w:t>اد</w:t>
      </w:r>
      <w:r w:rsidRPr="00CB6138">
        <w:rPr>
          <w:rFonts w:ascii="IRANSans" w:hAnsi="IRANSans" w:cs="IRANSans"/>
          <w:rtl/>
          <w:lang w:bidi="fa-IR"/>
          <w:rPrChange w:id="3465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346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6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6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4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7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D51D4D" w:rsidRPr="00CB6138">
        <w:rPr>
          <w:rFonts w:ascii="IRANSans" w:hAnsi="IRANSans" w:cs="IRANSans" w:hint="eastAsia"/>
          <w:rtl/>
          <w:lang w:bidi="fa-IR"/>
          <w:rPrChange w:id="3475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4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اصلاح پروانه در کنتور اعمال م</w:t>
      </w:r>
      <w:r w:rsidRPr="00CB6138">
        <w:rPr>
          <w:rFonts w:ascii="IRANSans" w:hAnsi="IRANSans" w:cs="IRANSans" w:hint="cs"/>
          <w:rtl/>
          <w:lang w:bidi="fa-IR"/>
          <w:rPrChange w:id="34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47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47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48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48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4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48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8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7" w:author="farhan daemi" w:date="2021-11-21T10:23:00Z">
            <w:rPr>
              <w:rFonts w:cs="B Badr" w:hint="eastAsia"/>
              <w:rtl/>
              <w:lang w:bidi="fa-IR"/>
            </w:rPr>
          </w:rPrChange>
        </w:rPr>
        <w:t>جا</w:t>
      </w:r>
      <w:r w:rsidRPr="00433BCD">
        <w:rPr>
          <w:rFonts w:ascii="IRANSans" w:hAnsi="IRANSans" w:cs="IRANSans" w:hint="cs"/>
          <w:b/>
          <w:bCs/>
          <w:rtl/>
          <w:lang w:bidi="fa-IR"/>
          <w:rPrChange w:id="3488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89" w:author="farhan daemi" w:date="2021-11-21T10:23:00Z">
            <w:rPr>
              <w:rFonts w:cs="B Badr" w:hint="eastAsia"/>
              <w:rtl/>
              <w:lang w:bidi="fa-IR"/>
            </w:rPr>
          </w:rPrChange>
        </w:rPr>
        <w:t>گز</w:t>
      </w:r>
      <w:r w:rsidRPr="00433BCD">
        <w:rPr>
          <w:rFonts w:ascii="IRANSans" w:hAnsi="IRANSans" w:cs="IRANSans" w:hint="cs"/>
          <w:b/>
          <w:bCs/>
          <w:rtl/>
          <w:lang w:bidi="fa-IR"/>
          <w:rPrChange w:id="3490" w:author="farhan daemi" w:date="2021-11-21T10:23:00Z">
            <w:rPr>
              <w:rFonts w:cs="B Badr" w:hint="cs"/>
              <w:rtl/>
              <w:lang w:bidi="fa-IR"/>
            </w:rPr>
          </w:rPrChange>
        </w:rPr>
        <w:t>ی</w:t>
      </w:r>
      <w:r w:rsidRPr="00433BCD">
        <w:rPr>
          <w:rFonts w:ascii="IRANSans" w:hAnsi="IRANSans" w:cs="IRANSans" w:hint="eastAsia"/>
          <w:b/>
          <w:bCs/>
          <w:rtl/>
          <w:lang w:bidi="fa-IR"/>
          <w:rPrChange w:id="3491" w:author="farhan daemi" w:date="2021-11-21T10:23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4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4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5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4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4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4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0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0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6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5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08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 w:hint="cs"/>
          <w:rtl/>
          <w:lang w:bidi="fa-IR"/>
          <w:rPrChange w:id="35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10" w:author="farhan daemi" w:date="2021-10-27T12:04:00Z">
            <w:rPr>
              <w:rFonts w:cs="B Badr" w:hint="eastAsia"/>
              <w:rtl/>
              <w:lang w:bidi="fa-IR"/>
            </w:rPr>
          </w:rPrChange>
        </w:rPr>
        <w:t>وه</w:t>
      </w:r>
      <w:r w:rsidRPr="00CB6138">
        <w:rPr>
          <w:rFonts w:ascii="IRANSans" w:hAnsi="IRANSans" w:cs="IRANSans"/>
          <w:rtl/>
          <w:lang w:bidi="fa-IR"/>
          <w:rPrChange w:id="35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2" w:author="farhan daemi" w:date="2021-10-27T12:04:00Z">
            <w:rPr>
              <w:rFonts w:cs="B Badr" w:hint="eastAsia"/>
              <w:rtl/>
              <w:lang w:bidi="fa-IR"/>
            </w:rPr>
          </w:rPrChange>
        </w:rPr>
        <w:t>اعمال</w:t>
      </w:r>
      <w:r w:rsidRPr="00CB6138">
        <w:rPr>
          <w:rFonts w:ascii="IRANSans" w:hAnsi="IRANSans" w:cs="IRANSans"/>
          <w:rtl/>
          <w:lang w:bidi="fa-IR"/>
          <w:rPrChange w:id="35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4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1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51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2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2" w:author="farhan daemi" w:date="2021-10-27T12:04:00Z">
            <w:rPr>
              <w:rFonts w:cs="B Badr" w:hint="eastAsia"/>
              <w:rtl/>
              <w:lang w:bidi="fa-IR"/>
            </w:rPr>
          </w:rPrChange>
        </w:rPr>
        <w:t>شکل</w:t>
      </w:r>
      <w:r w:rsidRPr="00CB6138">
        <w:rPr>
          <w:rFonts w:ascii="IRANSans" w:hAnsi="IRANSans" w:cs="IRANSans"/>
          <w:rtl/>
          <w:lang w:bidi="fa-IR"/>
          <w:rPrChange w:id="3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35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6" w:author="farhan daemi" w:date="2021-10-27T12:04:00Z">
            <w:rPr>
              <w:rFonts w:cs="B Badr" w:hint="eastAsia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rtl/>
          <w:lang w:bidi="fa-IR"/>
          <w:rPrChange w:id="35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2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0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32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rtl/>
          <w:lang w:bidi="fa-IR"/>
          <w:rPrChange w:id="35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5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38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5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4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4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شود،</w:t>
      </w:r>
      <w:r w:rsidRPr="00CB6138">
        <w:rPr>
          <w:rFonts w:ascii="IRANSans" w:hAnsi="IRANSans" w:cs="IRANSans"/>
          <w:rtl/>
          <w:lang w:bidi="fa-IR"/>
          <w:rPrChange w:id="35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546" w:author="farhan daemi" w:date="2021-10-27T12:04:00Z">
            <w:rPr>
              <w:rFonts w:cs="B Badr"/>
              <w:rtl/>
              <w:lang w:bidi="fa-IR"/>
            </w:rPr>
          </w:rPrChange>
        </w:rPr>
        <w:t xml:space="preserve">/از </w:t>
      </w:r>
      <w:r w:rsidRPr="00CB6138">
        <w:rPr>
          <w:rFonts w:ascii="IRANSans" w:hAnsi="IRANSans" w:cs="IRANSans" w:hint="eastAsia"/>
          <w:rtl/>
          <w:lang w:bidi="fa-IR"/>
          <w:rPrChange w:id="3547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35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49" w:author="farhan daemi" w:date="2021-10-27T12:04:00Z">
            <w:rPr>
              <w:rFonts w:cs="B Badr" w:hint="eastAsia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rtl/>
          <w:lang w:bidi="fa-IR"/>
          <w:rPrChange w:id="35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51" w:author="farhan daemi" w:date="2021-10-27T12:04:00Z">
            <w:rPr>
              <w:rFonts w:cs="B Badr" w:hint="eastAsia"/>
              <w:rtl/>
              <w:lang w:bidi="fa-IR"/>
            </w:rPr>
          </w:rPrChange>
        </w:rPr>
        <w:t>مانده</w:t>
      </w:r>
      <w:r w:rsidR="00D51D4D" w:rsidRPr="00CB6138">
        <w:rPr>
          <w:rFonts w:ascii="IRANSans" w:hAnsi="IRANSans" w:cs="IRANSans" w:hint="eastAsia"/>
          <w:rtl/>
          <w:lang w:bidi="fa-IR"/>
          <w:rPrChange w:id="3552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553" w:author="farhan daemi" w:date="2021-10-27T12:04:00Z">
            <w:rPr>
              <w:rFonts w:cs="B Badr"/>
              <w:rtl/>
              <w:lang w:bidi="fa-IR"/>
            </w:rPr>
          </w:rPrChange>
        </w:rPr>
        <w:t xml:space="preserve"> شارژ اصلاح</w:t>
      </w:r>
      <w:r w:rsidRPr="00CB6138">
        <w:rPr>
          <w:rFonts w:ascii="IRANSans" w:hAnsi="IRANSans" w:cs="IRANSans" w:hint="cs"/>
          <w:rtl/>
          <w:lang w:bidi="fa-IR"/>
          <w:rPrChange w:id="3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افزوده/کا</w:t>
      </w:r>
      <w:r w:rsidR="00D51D4D" w:rsidRPr="00CB6138">
        <w:rPr>
          <w:rFonts w:ascii="IRANSans" w:hAnsi="IRANSans" w:cs="IRANSans" w:hint="eastAsia"/>
          <w:rtl/>
          <w:lang w:bidi="fa-IR"/>
          <w:rPrChange w:id="3556" w:author="farhan daemi" w:date="2021-10-27T12:04:00Z">
            <w:rPr>
              <w:rFonts w:cs="B Badr" w:hint="eastAsia"/>
              <w:rtl/>
              <w:lang w:bidi="fa-IR"/>
            </w:rPr>
          </w:rPrChange>
        </w:rPr>
        <w:t>سته</w:t>
      </w:r>
      <w:r w:rsidRPr="00CB6138">
        <w:rPr>
          <w:rFonts w:ascii="IRANSans" w:hAnsi="IRANSans" w:cs="IRANSans"/>
          <w:rtl/>
          <w:lang w:bidi="fa-IR"/>
          <w:rPrChange w:id="3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Pr="00CB6138">
        <w:rPr>
          <w:rFonts w:ascii="IRANSans" w:hAnsi="IRANSans" w:cs="IRANSans" w:hint="cs"/>
          <w:rtl/>
          <w:lang w:bidi="fa-IR"/>
          <w:rPrChange w:id="35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5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D51D4D" w:rsidRPr="00CB6138">
        <w:rPr>
          <w:rFonts w:ascii="IRANSans" w:hAnsi="IRANSans" w:cs="IRANSans" w:hint="eastAsia"/>
          <w:rtl/>
          <w:lang w:bidi="fa-IR"/>
          <w:rPrChange w:id="3560" w:author="farhan daemi" w:date="2021-10-27T12:04:00Z">
            <w:rPr>
              <w:rFonts w:cs="B Badr" w:hint="eastAsia"/>
              <w:rtl/>
              <w:lang w:bidi="fa-IR"/>
            </w:rPr>
          </w:rPrChange>
        </w:rPr>
        <w:t>شو</w:t>
      </w:r>
      <w:r w:rsidRPr="00CB6138">
        <w:rPr>
          <w:rFonts w:ascii="IRANSans" w:hAnsi="IRANSans" w:cs="IRANSans" w:hint="eastAsia"/>
          <w:rtl/>
          <w:lang w:bidi="fa-IR"/>
          <w:rPrChange w:id="356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6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6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5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5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6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5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69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35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71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35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7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5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5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77" w:author="farhan daemi" w:date="2021-10-27T12:04:00Z">
            <w:rPr>
              <w:rFonts w:cs="B Badr" w:hint="eastAsia"/>
              <w:rtl/>
              <w:lang w:bidi="fa-IR"/>
            </w:rPr>
          </w:rPrChange>
        </w:rPr>
        <w:t>قبل</w:t>
      </w:r>
      <w:r w:rsidRPr="00CB6138">
        <w:rPr>
          <w:rFonts w:ascii="IRANSans" w:hAnsi="IRANSans" w:cs="IRANSans" w:hint="cs"/>
          <w:rtl/>
          <w:lang w:bidi="fa-IR"/>
          <w:rPrChange w:id="35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5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8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="00D51D4D" w:rsidRPr="00CB6138">
        <w:rPr>
          <w:rFonts w:ascii="IRANSans" w:hAnsi="IRANSans" w:cs="IRANSans"/>
          <w:rtl/>
          <w:lang w:bidi="fa-IR"/>
          <w:rPrChange w:id="358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</w:t>
      </w:r>
      <w:r w:rsidR="00D51D4D" w:rsidRPr="00CB6138">
        <w:rPr>
          <w:rFonts w:ascii="IRANSans" w:hAnsi="IRANSans" w:cs="IRANSans" w:hint="cs"/>
          <w:rtl/>
          <w:lang w:bidi="fa-IR"/>
          <w:rPrChange w:id="35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58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588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589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590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2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5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59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5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59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35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36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6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07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09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10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1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5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6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7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6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19" w:author="farhan daemi" w:date="2021-10-27T12:04:00Z">
            <w:rPr>
              <w:rFonts w:cs="B Badr" w:hint="eastAsia"/>
              <w:rtl/>
              <w:lang w:bidi="fa-IR"/>
            </w:rPr>
          </w:rPrChange>
        </w:rPr>
        <w:t>اتومات</w:t>
      </w:r>
      <w:r w:rsidRPr="00CB6138">
        <w:rPr>
          <w:rFonts w:ascii="IRANSans" w:hAnsi="IRANSans" w:cs="IRANSans" w:hint="cs"/>
          <w:rtl/>
          <w:lang w:bidi="fa-IR"/>
          <w:rPrChange w:id="36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21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36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3" w:author="farhan daemi" w:date="2021-10-27T12:04:00Z">
            <w:rPr>
              <w:rFonts w:cs="B Badr" w:hint="eastAsia"/>
              <w:rtl/>
              <w:lang w:bidi="fa-IR"/>
            </w:rPr>
          </w:rPrChange>
        </w:rPr>
        <w:t>عدد</w:t>
      </w:r>
      <w:r w:rsidRPr="00CB6138">
        <w:rPr>
          <w:rFonts w:ascii="IRANSans" w:hAnsi="IRANSans" w:cs="IRANSans"/>
          <w:rtl/>
          <w:lang w:bidi="fa-IR"/>
          <w:rPrChange w:id="36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6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2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2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6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6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6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6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3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rtl/>
          <w:lang w:bidi="fa-IR"/>
          <w:rPrChange w:id="36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39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rtl/>
          <w:lang w:bidi="fa-IR"/>
          <w:rPrChange w:id="36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41" w:author="farhan daemi" w:date="2021-10-27T12:04:00Z">
            <w:rPr>
              <w:rFonts w:cs="B Badr" w:hint="eastAsia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rtl/>
          <w:lang w:bidi="fa-IR"/>
          <w:rPrChange w:id="3642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4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4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4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649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اما تغ</w:t>
      </w:r>
      <w:r w:rsidRPr="00CB6138">
        <w:rPr>
          <w:rFonts w:ascii="IRANSans" w:hAnsi="IRANSans" w:cs="IRANSans" w:hint="cs"/>
          <w:rtl/>
          <w:lang w:bidi="fa-IR"/>
          <w:rPrChange w:id="3650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65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6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lang w:bidi="fa-IR"/>
          <w:rPrChange w:id="3653" w:author="farhan daemi" w:date="2021-10-27T12:04:00Z">
            <w:rPr>
              <w:rFonts w:cs="B Badr"/>
              <w:lang w:bidi="fa-IR"/>
            </w:rPr>
          </w:rPrChange>
        </w:rPr>
        <w:t>BCap ,</w:t>
      </w:r>
      <w:proofErr w:type="spellStart"/>
      <w:r w:rsidRPr="00CB6138">
        <w:rPr>
          <w:rFonts w:ascii="IRANSans" w:hAnsi="IRANSans" w:cs="IRANSans"/>
          <w:lang w:bidi="fa-IR"/>
          <w:rPrChange w:id="3654" w:author="farhan daemi" w:date="2021-10-27T12:04:00Z">
            <w:rPr>
              <w:rFonts w:cs="B Badr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lang w:bidi="fa-IR"/>
          <w:rPrChange w:id="3655" w:author="farhan daemi" w:date="2021-10-27T12:04:00Z">
            <w:rPr>
              <w:rFonts w:cs="B Badr"/>
              <w:lang w:bidi="fa-IR"/>
            </w:rPr>
          </w:rPrChange>
        </w:rPr>
        <w:t xml:space="preserve"> ,</w:t>
      </w:r>
      <w:proofErr w:type="spellStart"/>
      <w:r w:rsidRPr="00CB6138">
        <w:rPr>
          <w:rFonts w:ascii="IRANSans" w:hAnsi="IRANSans" w:cs="IRANSans"/>
          <w:lang w:bidi="fa-IR"/>
          <w:rPrChange w:id="3656" w:author="farhan daemi" w:date="2021-10-27T12:04:00Z">
            <w:rPr>
              <w:rFonts w:cs="B Badr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rtl/>
          <w:lang w:bidi="fa-IR"/>
          <w:rPrChange w:id="3657" w:author="farhan daemi" w:date="2021-10-27T12:04:00Z">
            <w:rPr>
              <w:rFonts w:cs="B Badr"/>
              <w:rtl/>
              <w:lang w:bidi="fa-IR"/>
            </w:rPr>
          </w:rPrChange>
        </w:rPr>
        <w:t xml:space="preserve"> تنها با درخواست آب</w:t>
      </w:r>
      <w:r w:rsidR="00D51D4D" w:rsidRPr="00CB6138">
        <w:rPr>
          <w:rFonts w:ascii="IRANSans" w:hAnsi="IRANSans" w:cs="IRANSans" w:hint="eastAsia"/>
          <w:lang w:bidi="fa-IR"/>
          <w:rPrChange w:id="365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59" w:author="farhan daemi" w:date="2021-10-27T12:04:00Z">
            <w:rPr>
              <w:rFonts w:cs="B Badr" w:hint="eastAsia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rtl/>
          <w:lang w:bidi="fa-IR"/>
          <w:rPrChange w:id="36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36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6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36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666" w:author="farhan daemi" w:date="2021-10-27T12:04:00Z">
            <w:rPr>
              <w:rFonts w:cs="B Badr" w:hint="eastAsia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rtl/>
          <w:lang w:bidi="fa-IR"/>
          <w:rPrChange w:id="36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68" w:author="farhan daemi" w:date="2021-10-27T12:04:00Z">
            <w:rPr>
              <w:rFonts w:cs="B Badr" w:hint="eastAsia"/>
              <w:rtl/>
              <w:lang w:bidi="fa-IR"/>
            </w:rPr>
          </w:rPrChange>
        </w:rPr>
        <w:t>انجام</w:t>
      </w:r>
      <w:r w:rsidRPr="00CB6138">
        <w:rPr>
          <w:rFonts w:ascii="IRANSans" w:hAnsi="IRANSans" w:cs="IRANSans"/>
          <w:rtl/>
          <w:lang w:bidi="fa-IR"/>
          <w:rPrChange w:id="36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67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6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D51D4D" w:rsidRPr="00CB6138">
        <w:rPr>
          <w:rFonts w:ascii="IRANSans" w:hAnsi="IRANSans" w:cs="IRANSans" w:hint="eastAsia"/>
          <w:lang w:bidi="fa-IR"/>
          <w:rPrChange w:id="367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67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67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="004508E9" w:rsidRPr="00CB6138">
        <w:rPr>
          <w:rFonts w:ascii="IRANSans" w:hAnsi="IRANSans" w:cs="IRANSans" w:hint="eastAsia"/>
          <w:rtl/>
          <w:lang w:bidi="fa-IR"/>
          <w:rPrChange w:id="3675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4508E9" w:rsidRPr="00CB6138">
        <w:rPr>
          <w:rFonts w:ascii="IRANSans" w:hAnsi="IRANSans" w:cs="IRANSans"/>
          <w:rtl/>
          <w:lang w:bidi="fa-IR"/>
          <w:rPrChange w:id="36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7" w:author="farhan daemi" w:date="2021-10-27T12:04:00Z">
            <w:rPr>
              <w:rFonts w:cs="B Badr" w:hint="eastAsia"/>
              <w:rtl/>
              <w:lang w:bidi="fa-IR"/>
            </w:rPr>
          </w:rPrChange>
        </w:rPr>
        <w:t>موقع</w:t>
      </w:r>
      <w:r w:rsidR="004508E9" w:rsidRPr="00CB6138">
        <w:rPr>
          <w:rFonts w:ascii="IRANSans" w:hAnsi="IRANSans" w:cs="IRANSans"/>
          <w:rtl/>
          <w:lang w:bidi="fa-IR"/>
          <w:rPrChange w:id="36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79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680" w:author="farhan daemi" w:date="2021-10-27T12:04:00Z">
            <w:rPr>
              <w:rFonts w:cs="B Badr"/>
              <w:rtl/>
              <w:lang w:bidi="fa-IR"/>
            </w:rPr>
          </w:rPrChange>
        </w:rPr>
        <w:t xml:space="preserve"> /تعد</w:t>
      </w:r>
      <w:r w:rsidR="004508E9" w:rsidRPr="00CB6138">
        <w:rPr>
          <w:rFonts w:ascii="IRANSans" w:hAnsi="IRANSans" w:cs="IRANSans" w:hint="cs"/>
          <w:rtl/>
          <w:lang w:bidi="fa-IR"/>
          <w:rPrChange w:id="36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68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="004508E9" w:rsidRPr="00CB6138">
        <w:rPr>
          <w:rFonts w:ascii="IRANSans" w:hAnsi="IRANSans" w:cs="IRANSans"/>
          <w:rtl/>
          <w:lang w:bidi="fa-IR"/>
          <w:rPrChange w:id="36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4" w:author="farhan daemi" w:date="2021-10-27T12:04:00Z">
            <w:rPr>
              <w:rFonts w:cs="B Badr" w:hint="eastAsia"/>
              <w:rtl/>
              <w:lang w:bidi="fa-IR"/>
            </w:rPr>
          </w:rPrChange>
        </w:rPr>
        <w:t>پروانه،</w:t>
      </w:r>
      <w:r w:rsidR="004508E9" w:rsidRPr="00CB6138">
        <w:rPr>
          <w:rFonts w:ascii="IRANSans" w:hAnsi="IRANSans" w:cs="IRANSans"/>
          <w:rtl/>
          <w:lang w:bidi="fa-IR"/>
          <w:rPrChange w:id="3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4508E9" w:rsidRPr="00CB6138">
        <w:rPr>
          <w:rFonts w:ascii="IRANSans" w:hAnsi="IRANSans" w:cs="IRANSans"/>
          <w:rtl/>
          <w:lang w:bidi="fa-IR"/>
          <w:rPrChange w:id="3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8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6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6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69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6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6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7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4508E9" w:rsidRPr="00CB6138">
        <w:rPr>
          <w:rFonts w:ascii="IRANSans" w:hAnsi="IRANSans" w:cs="IRANSans"/>
          <w:rtl/>
          <w:lang w:bidi="fa-IR"/>
          <w:rPrChange w:id="36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69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4508E9" w:rsidRPr="00CB6138">
        <w:rPr>
          <w:rFonts w:ascii="IRANSans" w:hAnsi="IRANSans" w:cs="IRANSans"/>
          <w:rtl/>
          <w:lang w:bidi="fa-IR"/>
          <w:rPrChange w:id="37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1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="004508E9" w:rsidRPr="00CB6138">
        <w:rPr>
          <w:rFonts w:ascii="IRANSans" w:hAnsi="IRANSans" w:cs="IRANSans"/>
          <w:rtl/>
          <w:lang w:bidi="fa-IR"/>
          <w:rPrChange w:id="37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0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4508E9" w:rsidRPr="00CB6138">
        <w:rPr>
          <w:rFonts w:ascii="IRANSans" w:hAnsi="IRANSans" w:cs="IRANSans" w:hint="cs"/>
          <w:rtl/>
          <w:lang w:bidi="fa-IR"/>
          <w:rPrChange w:id="37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0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0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4508E9" w:rsidRPr="00CB6138">
        <w:rPr>
          <w:rFonts w:ascii="IRANSans" w:hAnsi="IRANSans" w:cs="IRANSans"/>
          <w:rtl/>
          <w:lang w:bidi="fa-IR"/>
          <w:rPrChange w:id="370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708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2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37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14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37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7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1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7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20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22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 w:hint="eastAsia"/>
          <w:rtl/>
          <w:lang w:bidi="fa-IR"/>
          <w:rPrChange w:id="3723" w:author="farhan daemi" w:date="2021-10-27T12:04:00Z">
            <w:rPr>
              <w:rFonts w:cs="B Badr" w:hint="eastAsia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rtl/>
          <w:lang w:bidi="fa-IR"/>
          <w:rPrChange w:id="3724" w:author="farhan daemi" w:date="2021-10-27T12:04:00Z">
            <w:rPr>
              <w:rFonts w:cs="B Badr"/>
              <w:rtl/>
              <w:lang w:bidi="fa-IR"/>
            </w:rPr>
          </w:rPrChange>
        </w:rPr>
        <w:t xml:space="preserve"> کفاف تغ</w:t>
      </w:r>
      <w:r w:rsidRPr="00CB6138">
        <w:rPr>
          <w:rFonts w:ascii="IRANSans" w:hAnsi="IRANSans" w:cs="IRANSans" w:hint="cs"/>
          <w:rtl/>
          <w:lang w:bidi="fa-IR"/>
          <w:rPrChange w:id="3725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26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27" w:author="farhan daemi" w:date="2021-10-27T12:04:00Z">
            <w:rPr>
              <w:rFonts w:cs="B Badr"/>
              <w:rtl/>
              <w:lang w:bidi="fa-IR"/>
            </w:rPr>
          </w:rPrChange>
        </w:rPr>
        <w:t xml:space="preserve"> را م</w:t>
      </w:r>
      <w:r w:rsidRPr="00CB6138">
        <w:rPr>
          <w:rFonts w:ascii="IRANSans" w:hAnsi="IRANSans" w:cs="IRANSans" w:hint="cs"/>
          <w:rtl/>
          <w:lang w:bidi="fa-IR"/>
          <w:rPrChange w:id="37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30" w:author="farhan daemi" w:date="2021-10-27T12:04:00Z">
            <w:rPr>
              <w:rFonts w:cs="B Badr" w:hint="eastAsia"/>
              <w:rtl/>
              <w:lang w:bidi="fa-IR"/>
            </w:rPr>
          </w:rPrChange>
        </w:rPr>
        <w:t>داد</w:t>
      </w:r>
      <w:r w:rsidR="004508E9" w:rsidRPr="00CB6138">
        <w:rPr>
          <w:rFonts w:ascii="IRANSans" w:hAnsi="IRANSans" w:cs="IRANSans"/>
          <w:rtl/>
          <w:lang w:bidi="fa-IR"/>
          <w:rPrChange w:id="3731" w:author="farhan daemi" w:date="2021-10-27T12:04:00Z">
            <w:rPr>
              <w:rFonts w:cs="B Badr"/>
              <w:rtl/>
              <w:lang w:bidi="fa-IR"/>
            </w:rPr>
          </w:rPrChange>
        </w:rPr>
        <w:t xml:space="preserve"> کاربر صبا م</w:t>
      </w:r>
      <w:r w:rsidR="004508E9" w:rsidRPr="00CB6138">
        <w:rPr>
          <w:rFonts w:ascii="IRANSans" w:hAnsi="IRANSans" w:cs="IRANSans" w:hint="cs"/>
          <w:rtl/>
          <w:lang w:bidi="fa-IR"/>
          <w:rPrChange w:id="37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3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4508E9" w:rsidRPr="00CB6138">
        <w:rPr>
          <w:rFonts w:ascii="IRANSans" w:hAnsi="IRANSans" w:cs="IRANSans" w:hint="eastAsia"/>
          <w:rtl/>
          <w:lang w:bidi="fa-IR"/>
          <w:rPrChange w:id="3734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="004508E9" w:rsidRPr="00CB6138">
        <w:rPr>
          <w:rFonts w:ascii="IRANSans" w:hAnsi="IRANSans" w:cs="IRANSans"/>
          <w:rtl/>
          <w:lang w:bidi="fa-IR"/>
          <w:rPrChange w:id="37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6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="004508E9" w:rsidRPr="00CB6138">
        <w:rPr>
          <w:rFonts w:ascii="IRANSans" w:hAnsi="IRANSans" w:cs="IRANSans"/>
          <w:rtl/>
          <w:lang w:bidi="fa-IR"/>
          <w:rPrChange w:id="37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38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="004508E9" w:rsidRPr="00CB6138">
        <w:rPr>
          <w:rFonts w:ascii="IRANSans" w:hAnsi="IRANSans" w:cs="IRANSans"/>
          <w:rtl/>
          <w:lang w:bidi="fa-IR"/>
          <w:rPrChange w:id="37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0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4508E9" w:rsidRPr="00CB6138">
        <w:rPr>
          <w:rFonts w:ascii="IRANSans" w:hAnsi="IRANSans" w:cs="IRANSans" w:hint="cs"/>
          <w:rtl/>
          <w:lang w:bidi="fa-IR"/>
          <w:rPrChange w:id="37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/>
          <w:rtl/>
          <w:lang w:bidi="fa-IR"/>
          <w:rPrChange w:id="37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3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4508E9" w:rsidRPr="00CB6138">
        <w:rPr>
          <w:rFonts w:ascii="IRANSans" w:hAnsi="IRANSans" w:cs="IRANSans"/>
          <w:rtl/>
          <w:lang w:bidi="fa-IR"/>
          <w:rPrChange w:id="37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4508E9" w:rsidRPr="00CB6138">
        <w:rPr>
          <w:rFonts w:ascii="IRANSans" w:hAnsi="IRANSans" w:cs="IRANSans"/>
          <w:rtl/>
          <w:lang w:bidi="fa-IR"/>
          <w:rPrChange w:id="37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4508E9" w:rsidRPr="00CB6138">
        <w:rPr>
          <w:rFonts w:ascii="IRANSans" w:hAnsi="IRANSans" w:cs="IRANSans"/>
          <w:rtl/>
          <w:lang w:bidi="fa-IR"/>
          <w:rPrChange w:id="37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4508E9" w:rsidRPr="00CB6138">
        <w:rPr>
          <w:rFonts w:ascii="IRANSans" w:hAnsi="IRANSans" w:cs="IRANSans" w:hint="eastAsia"/>
          <w:rtl/>
          <w:lang w:bidi="fa-IR"/>
          <w:rPrChange w:id="3749" w:author="farhan daemi" w:date="2021-10-27T12:04:00Z">
            <w:rPr>
              <w:rFonts w:cs="B Badr" w:hint="eastAsia"/>
              <w:rtl/>
              <w:lang w:bidi="fa-IR"/>
            </w:rPr>
          </w:rPrChange>
        </w:rPr>
        <w:t>بنما</w:t>
      </w:r>
      <w:r w:rsidR="004508E9" w:rsidRPr="00CB6138">
        <w:rPr>
          <w:rFonts w:ascii="IRANSans" w:hAnsi="IRANSans" w:cs="IRANSans" w:hint="cs"/>
          <w:rtl/>
          <w:lang w:bidi="fa-IR"/>
          <w:rPrChange w:id="375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4508E9" w:rsidRPr="00CB6138">
        <w:rPr>
          <w:rFonts w:ascii="IRANSans" w:hAnsi="IRANSans" w:cs="IRANSans" w:hint="eastAsia"/>
          <w:rtl/>
          <w:lang w:bidi="fa-IR"/>
          <w:rPrChange w:id="375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="004508E9" w:rsidRPr="00CB6138">
        <w:rPr>
          <w:rFonts w:ascii="IRANSans" w:hAnsi="IRANSans" w:cs="IRANSans"/>
          <w:rtl/>
          <w:lang w:bidi="fa-IR"/>
          <w:rPrChange w:id="375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  <w:r w:rsidR="008A1E56" w:rsidRPr="00CB6138">
        <w:rPr>
          <w:rFonts w:ascii="IRANSans" w:hAnsi="IRANSans" w:cs="IRANSans"/>
          <w:rtl/>
          <w:lang w:bidi="fa-IR"/>
          <w:rPrChange w:id="37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="00CE20AB" w:rsidRPr="00CB6138">
        <w:rPr>
          <w:rFonts w:ascii="IRANSans" w:hAnsi="IRANSans" w:cs="IRANSans"/>
          <w:rtl/>
          <w:lang w:bidi="fa-IR"/>
          <w:rPrChange w:id="37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5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CE20AB" w:rsidRPr="00CB6138">
        <w:rPr>
          <w:rFonts w:ascii="IRANSans" w:hAnsi="IRANSans" w:cs="IRANSans" w:hint="cs"/>
          <w:rtl/>
          <w:lang w:bidi="fa-IR"/>
          <w:rPrChange w:id="37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CE20AB" w:rsidRPr="00CB6138">
        <w:rPr>
          <w:rFonts w:ascii="IRANSans" w:hAnsi="IRANSans" w:cs="IRANSans" w:hint="eastAsia"/>
          <w:rtl/>
          <w:lang w:bidi="fa-IR"/>
          <w:rPrChange w:id="3758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CE20AB" w:rsidRPr="00CB6138">
        <w:rPr>
          <w:rFonts w:ascii="IRANSans" w:hAnsi="IRANSans" w:cs="IRANSans"/>
          <w:rtl/>
          <w:lang w:bidi="fa-IR"/>
          <w:rPrChange w:id="37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CE20AB" w:rsidRPr="00CB6138">
        <w:rPr>
          <w:rFonts w:ascii="IRANSans" w:hAnsi="IRANSans" w:cs="IRANSans" w:hint="eastAsia"/>
          <w:rtl/>
          <w:lang w:bidi="fa-IR"/>
          <w:rPrChange w:id="3760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صورت،</w:t>
      </w:r>
      <w:r w:rsidRPr="00CB6138">
        <w:rPr>
          <w:rFonts w:ascii="IRANSans" w:hAnsi="IRANSans" w:cs="IRANSans"/>
          <w:rtl/>
          <w:lang w:bidi="fa-IR"/>
          <w:rPrChange w:id="3761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تغ</w:t>
      </w:r>
      <w:r w:rsidRPr="00CB6138">
        <w:rPr>
          <w:rFonts w:ascii="IRANSans" w:hAnsi="IRANSans" w:cs="IRANSans" w:hint="cs"/>
          <w:rtl/>
          <w:lang w:bidi="fa-IR"/>
          <w:rPrChange w:id="3762" w:author="farhan daemi" w:date="2021-10-27T12:04:00Z">
            <w:rPr>
              <w:rFonts w:cs="B Badr" w:hint="cs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rtl/>
          <w:lang w:bidi="fa-IR"/>
          <w:rPrChange w:id="3763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376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</w:t>
      </w:r>
      <w:r w:rsidRPr="00CB6138">
        <w:rPr>
          <w:rFonts w:ascii="IRANSans" w:hAnsi="IRANSans" w:cs="IRANSans" w:hint="cs"/>
          <w:rtl/>
          <w:lang w:bidi="fa-IR"/>
          <w:rPrChange w:id="37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766" w:author="farhan daemi" w:date="2021-10-27T12:04:00Z">
            <w:rPr>
              <w:rFonts w:cs="B Badr" w:hint="eastAsia"/>
              <w:rtl/>
              <w:lang w:bidi="fa-IR"/>
            </w:rPr>
          </w:rPrChange>
        </w:rPr>
        <w:t>ما</w:t>
      </w:r>
      <w:r w:rsidRPr="00CB6138">
        <w:rPr>
          <w:rFonts w:ascii="IRANSans" w:hAnsi="IRANSans" w:cs="IRANSans"/>
          <w:rtl/>
          <w:lang w:bidi="fa-IR"/>
          <w:rPrChange w:id="3767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حساب اعمال م</w:t>
      </w:r>
      <w:r w:rsidRPr="00CB6138">
        <w:rPr>
          <w:rFonts w:ascii="IRANSans" w:hAnsi="IRANSans" w:cs="IRANSans" w:hint="cs"/>
          <w:rtl/>
          <w:lang w:bidi="fa-IR"/>
          <w:rPrChange w:id="376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6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77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7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2F77B094" w14:textId="77777777" w:rsidR="005E295E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72" w:author="farhan daemi" w:date="2021-10-27T12:04:00Z">
            <w:rPr>
              <w:rFonts w:cs="B Badr"/>
              <w:lang w:bidi="fa-IR"/>
            </w:rPr>
          </w:rPrChange>
        </w:rPr>
        <w:pPrChange w:id="3773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74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rtl/>
          <w:lang w:bidi="fa-IR"/>
          <w:rPrChange w:id="37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76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="005E295E" w:rsidRPr="00CB6138">
        <w:rPr>
          <w:rFonts w:ascii="IRANSans" w:hAnsi="IRANSans" w:cs="IRANSans"/>
          <w:rtl/>
          <w:lang w:bidi="fa-IR"/>
          <w:rPrChange w:id="3777" w:author="farhan daemi" w:date="2021-10-27T12:04:00Z">
            <w:rPr>
              <w:rFonts w:cs="B Badr"/>
              <w:rtl/>
              <w:lang w:bidi="fa-IR"/>
            </w:rPr>
          </w:rPrChange>
        </w:rPr>
        <w:t xml:space="preserve"> سال</w:t>
      </w:r>
      <w:r w:rsidR="005E295E" w:rsidRPr="00CB6138">
        <w:rPr>
          <w:rFonts w:ascii="IRANSans" w:hAnsi="IRANSans" w:cs="IRANSans" w:hint="cs"/>
          <w:rtl/>
          <w:lang w:bidi="fa-IR"/>
          <w:rPrChange w:id="37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5E295E" w:rsidRPr="00CB6138">
        <w:rPr>
          <w:rFonts w:ascii="IRANSans" w:hAnsi="IRANSans" w:cs="IRANSans" w:hint="eastAsia"/>
          <w:rtl/>
          <w:lang w:bidi="fa-IR"/>
          <w:rPrChange w:id="3779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="005E295E" w:rsidRPr="00CB6138">
        <w:rPr>
          <w:rFonts w:ascii="IRANSans" w:hAnsi="IRANSans" w:cs="IRANSans"/>
          <w:rtl/>
          <w:lang w:bidi="fa-IR"/>
          <w:rPrChange w:id="3780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از صبا به بانک اعلام م</w:t>
      </w:r>
      <w:r w:rsidR="005E295E" w:rsidRPr="00CB6138">
        <w:rPr>
          <w:rFonts w:ascii="IRANSans" w:hAnsi="IRANSans" w:cs="IRANSans" w:hint="cs"/>
          <w:rtl/>
          <w:lang w:bidi="fa-IR"/>
          <w:rPrChange w:id="37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7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5E295E" w:rsidRPr="00CB6138">
        <w:rPr>
          <w:rFonts w:ascii="IRANSans" w:hAnsi="IRANSans" w:cs="IRANSans" w:hint="eastAsia"/>
          <w:rtl/>
          <w:lang w:bidi="fa-IR"/>
          <w:rPrChange w:id="378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78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DBDF210" w14:textId="77777777" w:rsidR="00446B49" w:rsidRPr="00CB6138" w:rsidRDefault="00446B49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785" w:author="farhan daemi" w:date="2021-10-27T12:04:00Z">
            <w:rPr>
              <w:rFonts w:cs="B Badr"/>
              <w:lang w:bidi="fa-IR"/>
            </w:rPr>
          </w:rPrChange>
        </w:rPr>
        <w:pPrChange w:id="378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787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7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8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79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7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7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7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7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79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7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0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1AFC108E" w14:textId="77777777" w:rsidR="005E295E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05" w:author="farhan daemi" w:date="2021-10-27T12:04:00Z">
            <w:rPr>
              <w:rFonts w:cs="B Badr"/>
              <w:lang w:bidi="fa-IR"/>
            </w:rPr>
          </w:rPrChange>
        </w:rPr>
        <w:pPrChange w:id="380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0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0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09" w:author="farhan daemi" w:date="2021-10-27T12:04:00Z">
            <w:rPr>
              <w:rFonts w:cs="B Badr" w:hint="eastAsia"/>
              <w:rtl/>
              <w:lang w:bidi="fa-IR"/>
            </w:rPr>
          </w:rPrChange>
        </w:rPr>
        <w:t>پاسخ</w:t>
      </w:r>
      <w:r w:rsidRPr="00CB6138">
        <w:rPr>
          <w:rFonts w:ascii="IRANSans" w:hAnsi="IRANSans" w:cs="IRANSans"/>
          <w:rtl/>
          <w:lang w:bidi="fa-IR"/>
          <w:rPrChange w:id="38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8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3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38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7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8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1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2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38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2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28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38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3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83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83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83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3834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313C8AA" w14:textId="77777777" w:rsidR="00CE20AB" w:rsidRPr="00CB6138" w:rsidRDefault="00CE20AB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35" w:author="farhan daemi" w:date="2021-10-27T12:04:00Z">
            <w:rPr>
              <w:rFonts w:cs="B Badr"/>
              <w:lang w:bidi="fa-IR"/>
            </w:rPr>
          </w:rPrChange>
        </w:rPr>
        <w:pPrChange w:id="3836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37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838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 صبا از </w:t>
      </w:r>
      <w:r w:rsidR="00F83460" w:rsidRPr="00CB6138">
        <w:rPr>
          <w:rFonts w:ascii="IRANSans" w:hAnsi="IRANSans" w:cs="IRANSans" w:hint="eastAsia"/>
          <w:rtl/>
          <w:lang w:bidi="fa-IR"/>
          <w:rPrChange w:id="383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83460" w:rsidRPr="00CB6138">
        <w:rPr>
          <w:rFonts w:ascii="IRANSans" w:hAnsi="IRANSans" w:cs="IRANSans" w:hint="cs"/>
          <w:rtl/>
          <w:lang w:bidi="fa-IR"/>
          <w:rPrChange w:id="38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83460" w:rsidRPr="00CB6138">
        <w:rPr>
          <w:rFonts w:ascii="IRANSans" w:hAnsi="IRANSans" w:cs="IRANSans"/>
          <w:rtl/>
          <w:lang w:bidi="fa-IR"/>
          <w:rPrChange w:id="38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="00F83460" w:rsidRPr="00CB6138">
        <w:rPr>
          <w:rFonts w:ascii="IRANSans" w:hAnsi="IRANSans" w:cs="IRANSans"/>
          <w:rtl/>
          <w:lang w:bidi="fa-IR"/>
          <w:rPrChange w:id="38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F83460" w:rsidRPr="00CB6138">
        <w:rPr>
          <w:rFonts w:ascii="IRANSans" w:hAnsi="IRANSans" w:cs="IRANSans"/>
          <w:rtl/>
          <w:lang w:bidi="fa-IR"/>
          <w:rPrChange w:id="38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="00F83460" w:rsidRPr="00CB6138">
        <w:rPr>
          <w:rFonts w:ascii="IRANSans" w:hAnsi="IRANSans" w:cs="IRANSans"/>
          <w:rtl/>
          <w:lang w:bidi="fa-IR"/>
          <w:rPrChange w:id="38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83460" w:rsidRPr="00CB6138">
        <w:rPr>
          <w:rFonts w:ascii="IRANSans" w:hAnsi="IRANSans" w:cs="IRANSans" w:hint="eastAsia"/>
          <w:rtl/>
          <w:lang w:bidi="fa-IR"/>
          <w:rPrChange w:id="38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F83460" w:rsidRPr="00CB6138">
        <w:rPr>
          <w:rFonts w:ascii="IRANSans" w:hAnsi="IRANSans" w:cs="IRANSans"/>
          <w:rtl/>
          <w:lang w:bidi="fa-IR"/>
          <w:rPrChange w:id="384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905FAA0" w14:textId="77777777" w:rsidR="00F83460" w:rsidRPr="00CB6138" w:rsidRDefault="00F83460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3850" w:author="farhan daemi" w:date="2021-10-27T12:04:00Z">
            <w:rPr>
              <w:rFonts w:cs="B Badr"/>
              <w:lang w:bidi="fa-IR"/>
            </w:rPr>
          </w:rPrChange>
        </w:rPr>
        <w:pPrChange w:id="385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52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38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38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6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5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38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38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7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8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69" w:author="farhan daemi" w:date="2021-10-27T12:04:00Z">
            <w:rPr>
              <w:rFonts w:cs="B Badr" w:hint="eastAsia"/>
              <w:rtl/>
              <w:lang w:bidi="fa-IR"/>
            </w:rPr>
          </w:rPrChange>
        </w:rPr>
        <w:t>کرد،</w:t>
      </w:r>
      <w:r w:rsidRPr="00CB6138">
        <w:rPr>
          <w:rFonts w:ascii="IRANSans" w:hAnsi="IRANSans" w:cs="IRANSans"/>
          <w:rtl/>
          <w:lang w:bidi="fa-IR"/>
          <w:rPrChange w:id="38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rtl/>
          <w:lang w:bidi="fa-IR"/>
          <w:rPrChange w:id="387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4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 w:hint="cs"/>
          <w:rtl/>
          <w:lang w:bidi="fa-IR"/>
          <w:rPrChange w:id="387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7" w:author="farhan daemi" w:date="2021-10-27T12:04:00Z">
            <w:rPr>
              <w:rFonts w:cs="B Badr" w:hint="eastAsia"/>
              <w:rtl/>
              <w:lang w:bidi="fa-IR"/>
            </w:rPr>
          </w:rPrChange>
        </w:rPr>
        <w:t>جداگانه</w:t>
      </w:r>
      <w:r w:rsidRPr="00CB6138">
        <w:rPr>
          <w:rFonts w:ascii="IRANSans" w:hAnsi="IRANSans" w:cs="IRANSans"/>
          <w:rtl/>
          <w:lang w:bidi="fa-IR"/>
          <w:rPrChange w:id="38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79" w:author="farhan daemi" w:date="2021-10-27T12:04:00Z">
            <w:rPr>
              <w:rFonts w:cs="B Badr" w:hint="eastAsia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rtl/>
          <w:lang w:bidi="fa-IR"/>
          <w:rPrChange w:id="38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88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56C8FF0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883" w:author="farhan daemi" w:date="2021-10-27T12:04:00Z">
            <w:rPr>
              <w:rFonts w:cs="B Badr"/>
              <w:lang w:bidi="fa-IR"/>
            </w:rPr>
          </w:rPrChange>
        </w:rPr>
        <w:pPrChange w:id="3884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88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8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87" w:author="farhan daemi" w:date="2021-10-27T12:04:00Z">
            <w:rPr>
              <w:rFonts w:cs="B Badr" w:hint="eastAsia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rtl/>
          <w:lang w:bidi="fa-IR"/>
          <w:rPrChange w:id="38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889" w:author="farhan daemi" w:date="2021-10-27T12:04:00Z">
            <w:rPr>
              <w:rFonts w:cs="B Badr" w:hint="eastAsia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rtl/>
          <w:lang w:bidi="fa-IR"/>
          <w:rPrChange w:id="38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892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3893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89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5" w:author="farhan daemi" w:date="2021-10-27T12:04:00Z">
            <w:rPr>
              <w:rFonts w:cs="B Badr" w:hint="eastAsia"/>
              <w:rtl/>
              <w:lang w:bidi="fa-IR"/>
            </w:rPr>
          </w:rPrChange>
        </w:rPr>
        <w:t>صورت</w:t>
      </w:r>
      <w:r w:rsidRPr="00CB6138">
        <w:rPr>
          <w:rFonts w:ascii="IRANSans" w:hAnsi="IRANSans" w:cs="IRANSans"/>
          <w:rtl/>
          <w:lang w:bidi="fa-IR"/>
          <w:rPrChange w:id="38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897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8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8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0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کنتور،</w:t>
      </w:r>
      <w:r w:rsidRPr="00CB6138">
        <w:rPr>
          <w:rFonts w:ascii="IRANSans" w:hAnsi="IRANSans" w:cs="IRANSans"/>
          <w:rtl/>
          <w:lang w:bidi="fa-IR"/>
          <w:rPrChange w:id="39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39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6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39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08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39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1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3" w:author="farhan daemi" w:date="2021-10-27T12:04:00Z">
            <w:rPr>
              <w:rFonts w:cs="B Badr" w:hint="eastAsia"/>
              <w:rtl/>
              <w:lang w:bidi="fa-IR"/>
            </w:rPr>
          </w:rPrChange>
        </w:rPr>
        <w:t>مع</w:t>
      </w:r>
      <w:r w:rsidRPr="00CB6138">
        <w:rPr>
          <w:rFonts w:ascii="IRANSans" w:hAnsi="IRANSans" w:cs="IRANSans" w:hint="cs"/>
          <w:rtl/>
          <w:lang w:bidi="fa-IR"/>
          <w:rPrChange w:id="391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15" w:author="farhan daemi" w:date="2021-10-27T12:04:00Z">
            <w:rPr>
              <w:rFonts w:cs="B Badr" w:hint="eastAsia"/>
              <w:rtl/>
              <w:lang w:bidi="fa-IR"/>
            </w:rPr>
          </w:rPrChange>
        </w:rPr>
        <w:t>وب</w:t>
      </w:r>
      <w:r w:rsidRPr="00CB6138">
        <w:rPr>
          <w:rFonts w:ascii="IRANSans" w:hAnsi="IRANSans" w:cs="IRANSans"/>
          <w:rtl/>
          <w:lang w:bidi="fa-IR"/>
          <w:rPrChange w:id="39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7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39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19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39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3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39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5" w:author="farhan daemi" w:date="2021-10-27T12:04:00Z">
            <w:rPr>
              <w:rFonts w:cs="B Badr" w:hint="eastAsia"/>
              <w:rtl/>
              <w:lang w:bidi="fa-IR"/>
            </w:rPr>
          </w:rPrChange>
        </w:rPr>
        <w:t>شدن</w:t>
      </w:r>
      <w:r w:rsidRPr="00CB6138">
        <w:rPr>
          <w:rFonts w:ascii="IRANSans" w:hAnsi="IRANSans" w:cs="IRANSans"/>
          <w:rtl/>
          <w:lang w:bidi="fa-IR"/>
          <w:rPrChange w:id="39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2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29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39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1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39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3" w:author="farhan daemi" w:date="2021-10-27T12:04:00Z">
            <w:rPr>
              <w:rFonts w:cs="B Badr" w:hint="eastAsia"/>
              <w:rtl/>
              <w:lang w:bidi="fa-IR"/>
            </w:rPr>
          </w:rPrChange>
        </w:rPr>
        <w:t>برداشت</w:t>
      </w:r>
      <w:r w:rsidRPr="00CB6138">
        <w:rPr>
          <w:rFonts w:ascii="IRANSans" w:hAnsi="IRANSans" w:cs="IRANSans"/>
          <w:rtl/>
          <w:lang w:bidi="fa-IR"/>
          <w:rPrChange w:id="39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5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39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39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39" w:author="farhan daemi" w:date="2021-10-27T12:04:00Z">
            <w:rPr>
              <w:rFonts w:cs="B Badr" w:hint="eastAsia"/>
              <w:rtl/>
              <w:lang w:bidi="fa-IR"/>
            </w:rPr>
          </w:rPrChange>
        </w:rPr>
        <w:t>مدت</w:t>
      </w:r>
      <w:r w:rsidRPr="00CB6138">
        <w:rPr>
          <w:rFonts w:ascii="IRANSans" w:hAnsi="IRANSans" w:cs="IRANSans"/>
          <w:rtl/>
          <w:lang w:bidi="fa-IR"/>
          <w:rPrChange w:id="39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1" w:author="farhan daemi" w:date="2021-10-27T12:04:00Z">
            <w:rPr>
              <w:rFonts w:cs="B Badr" w:hint="eastAsia"/>
              <w:rtl/>
              <w:lang w:bidi="fa-IR"/>
            </w:rPr>
          </w:rPrChange>
        </w:rPr>
        <w:t>خراب</w:t>
      </w:r>
      <w:r w:rsidRPr="00CB6138">
        <w:rPr>
          <w:rFonts w:ascii="IRANSans" w:hAnsi="IRANSans" w:cs="IRANSans" w:hint="cs"/>
          <w:rtl/>
          <w:lang w:bidi="fa-IR"/>
          <w:rPrChange w:id="39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39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4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46" w:author="farhan daemi" w:date="2021-10-27T12:04:00Z">
            <w:rPr>
              <w:rFonts w:cs="B Badr" w:hint="eastAsia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rtl/>
          <w:lang w:bidi="fa-IR"/>
          <w:rPrChange w:id="39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48" w:author="farhan daemi" w:date="2021-10-27T12:04:00Z">
            <w:rPr>
              <w:rFonts w:cs="B Badr" w:hint="eastAsia"/>
              <w:rtl/>
              <w:lang w:bidi="fa-IR"/>
            </w:rPr>
          </w:rPrChange>
        </w:rPr>
        <w:t>م،</w:t>
      </w:r>
      <w:r w:rsidRPr="00CB6138">
        <w:rPr>
          <w:rFonts w:ascii="IRANSans" w:hAnsi="IRANSans" w:cs="IRANSans"/>
          <w:rtl/>
          <w:lang w:bidi="fa-IR"/>
          <w:rPrChange w:id="39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2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39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4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395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5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39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58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39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0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39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4" w:author="farhan daemi" w:date="2021-10-27T12:04:00Z">
            <w:rPr>
              <w:rFonts w:cs="B Badr" w:hint="eastAsia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rtl/>
          <w:lang w:bidi="fa-IR"/>
          <w:rPrChange w:id="39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6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39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6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7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71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7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397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39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397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39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79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39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39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3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39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5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39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8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398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8A1E56" w:rsidRPr="00CB6138">
        <w:rPr>
          <w:rFonts w:ascii="IRANSans" w:hAnsi="IRANSans" w:cs="IRANSans" w:hint="eastAsia"/>
          <w:lang w:bidi="fa-IR"/>
          <w:rPrChange w:id="398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399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399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0DAAC6D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3992" w:author="farhan daemi" w:date="2021-10-27T12:04:00Z">
            <w:rPr>
              <w:rFonts w:cs="B Badr"/>
              <w:lang w:bidi="fa-IR"/>
            </w:rPr>
          </w:rPrChange>
        </w:rPr>
        <w:pPrChange w:id="399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399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39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6" w:author="farhan daemi" w:date="2021-10-27T12:04:00Z">
            <w:rPr>
              <w:rFonts w:cs="B Badr" w:hint="eastAsia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rtl/>
          <w:lang w:bidi="fa-IR"/>
          <w:rPrChange w:id="39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3998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399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00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del w:id="4001" w:author="farhan daemi" w:date="2021-11-21T11:11:00Z">
        <w:r w:rsidRPr="00CB6138" w:rsidDel="00457E33">
          <w:rPr>
            <w:rFonts w:ascii="IRANSans" w:hAnsi="IRANSans" w:cs="IRANSans"/>
            <w:rtl/>
            <w:lang w:bidi="fa-IR"/>
            <w:rPrChange w:id="4002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003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004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0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08" w:author="farhan daemi" w:date="2021-10-27T12:04:00Z">
            <w:rPr>
              <w:rFonts w:cs="B Badr" w:hint="eastAsia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rtl/>
          <w:lang w:bidi="fa-IR"/>
          <w:rPrChange w:id="40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0" w:author="farhan daemi" w:date="2021-10-27T12:04:00Z">
            <w:rPr>
              <w:rFonts w:cs="B Badr" w:hint="eastAsia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rtl/>
          <w:lang w:bidi="fa-IR"/>
          <w:rPrChange w:id="40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2" w:author="farhan daemi" w:date="2021-10-27T12:04:00Z">
            <w:rPr>
              <w:rFonts w:cs="B Badr" w:hint="eastAsia"/>
              <w:rtl/>
              <w:lang w:bidi="fa-IR"/>
            </w:rPr>
          </w:rPrChange>
        </w:rPr>
        <w:t>نباشد</w:t>
      </w:r>
      <w:r w:rsidRPr="00CB6138">
        <w:rPr>
          <w:rFonts w:ascii="IRANSans" w:hAnsi="IRANSans" w:cs="IRANSans"/>
          <w:rtl/>
          <w:lang w:bidi="fa-IR"/>
          <w:rPrChange w:id="40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16" w:author="farhan daemi" w:date="2021-10-27T12:04:00Z">
            <w:rPr>
              <w:rFonts w:cs="B Badr" w:hint="eastAsia"/>
              <w:rtl/>
              <w:lang w:bidi="fa-IR"/>
            </w:rPr>
          </w:rPrChange>
        </w:rPr>
        <w:t>کمتر</w:t>
      </w:r>
      <w:r w:rsidRPr="00CB6138">
        <w:rPr>
          <w:rFonts w:ascii="IRANSans" w:hAnsi="IRANSans" w:cs="IRANSans"/>
          <w:rtl/>
          <w:lang w:bidi="fa-IR"/>
          <w:rPrChange w:id="40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0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1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1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23" w:author="farhan daemi" w:date="2021-10-27T12:04:00Z">
            <w:rPr>
              <w:rFonts w:cs="B Badr" w:hint="eastAsia"/>
              <w:rtl/>
              <w:lang w:bidi="fa-IR"/>
            </w:rPr>
          </w:rPrChange>
        </w:rPr>
        <w:t>شتر</w:t>
      </w:r>
      <w:r w:rsidRPr="00CB6138">
        <w:rPr>
          <w:rFonts w:ascii="IRANSans" w:hAnsi="IRANSans" w:cs="IRANSans"/>
          <w:rtl/>
          <w:lang w:bidi="fa-IR"/>
          <w:rPrChange w:id="4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5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0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7" w:author="farhan daemi" w:date="2021-10-27T12:04:00Z">
            <w:rPr>
              <w:rFonts w:cs="B Badr" w:hint="eastAsia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/>
          <w:rtl/>
          <w:lang w:bidi="fa-IR"/>
          <w:rPrChange w:id="4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29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rtl/>
          <w:lang w:bidi="fa-IR"/>
          <w:rPrChange w:id="4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1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0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3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5" w:author="farhan daemi" w:date="2021-10-27T12:04:00Z">
            <w:rPr>
              <w:rFonts w:cs="B Badr" w:hint="eastAsia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rtl/>
          <w:lang w:bidi="fa-IR"/>
          <w:rPrChange w:id="40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باشد؛</w:t>
      </w:r>
      <w:r w:rsidRPr="00CB6138">
        <w:rPr>
          <w:rFonts w:ascii="IRANSans" w:hAnsi="IRANSans" w:cs="IRANSans"/>
          <w:rtl/>
          <w:lang w:bidi="fa-IR"/>
          <w:rPrChange w:id="40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3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3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5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0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48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0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0" w:author="farhan daemi" w:date="2021-10-27T12:04:00Z">
            <w:rPr>
              <w:rFonts w:cs="B Badr" w:hint="eastAsia"/>
              <w:rtl/>
              <w:lang w:bidi="fa-IR"/>
            </w:rPr>
          </w:rPrChange>
        </w:rPr>
        <w:t>قرائت</w:t>
      </w:r>
      <w:r w:rsidRPr="00CB6138">
        <w:rPr>
          <w:rFonts w:ascii="IRANSans" w:hAnsi="IRANSans" w:cs="IRANSans"/>
          <w:rtl/>
          <w:lang w:bidi="fa-IR"/>
          <w:rPrChange w:id="40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2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0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4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0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56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057" w:author="farhan daemi" w:date="2021-10-27T12:04:00Z">
            <w:rPr>
              <w:rFonts w:cs="B Badr"/>
              <w:rtl/>
              <w:lang w:bidi="fa-IR"/>
            </w:rPr>
          </w:rPrChange>
        </w:rPr>
        <w:t>/افزا</w:t>
      </w:r>
      <w:r w:rsidRPr="00CB6138">
        <w:rPr>
          <w:rFonts w:ascii="IRANSans" w:hAnsi="IRANSans" w:cs="IRANSans" w:hint="cs"/>
          <w:rtl/>
          <w:lang w:bidi="fa-IR"/>
          <w:rPrChange w:id="40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59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1" w:author="farhan daemi" w:date="2021-10-27T12:04:00Z">
            <w:rPr>
              <w:rFonts w:cs="B Badr" w:hint="eastAsia"/>
              <w:rtl/>
              <w:lang w:bidi="fa-IR"/>
            </w:rPr>
          </w:rPrChange>
        </w:rPr>
        <w:t>خطا</w:t>
      </w:r>
      <w:r w:rsidRPr="00CB6138">
        <w:rPr>
          <w:rFonts w:ascii="IRANSans" w:hAnsi="IRANSans" w:cs="IRANSans"/>
          <w:rtl/>
          <w:lang w:bidi="fa-IR"/>
          <w:rPrChange w:id="40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5" w:author="farhan daemi" w:date="2021-10-27T12:04:00Z">
            <w:rPr>
              <w:rFonts w:cs="B Badr" w:hint="eastAsia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rtl/>
          <w:lang w:bidi="fa-IR"/>
          <w:rPrChange w:id="40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67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0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69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3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0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5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0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77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7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1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0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0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0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86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08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08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0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09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4" w:author="farhan daemi" w:date="2021-10-27T12:04:00Z">
            <w:rPr>
              <w:rFonts w:cs="B Badr" w:hint="eastAsia"/>
              <w:rtl/>
              <w:lang w:bidi="fa-IR"/>
            </w:rPr>
          </w:rPrChange>
        </w:rPr>
        <w:t>تنها</w:t>
      </w:r>
      <w:r w:rsidRPr="00CB6138">
        <w:rPr>
          <w:rFonts w:ascii="IRANSans" w:hAnsi="IRANSans" w:cs="IRANSans"/>
          <w:rtl/>
          <w:lang w:bidi="fa-IR"/>
          <w:rPrChange w:id="4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6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0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098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0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0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41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10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05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0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00159AF5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107" w:author="farhan daemi" w:date="2021-10-27T12:04:00Z">
            <w:rPr>
              <w:rFonts w:cs="B Badr"/>
              <w:lang w:bidi="fa-IR"/>
            </w:rPr>
          </w:rPrChange>
        </w:rPr>
        <w:pPrChange w:id="4108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10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1" w:author="farhan daemi" w:date="2021-10-27T12:04:00Z">
            <w:rPr>
              <w:rFonts w:cs="B Badr" w:hint="eastAsia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rtl/>
          <w:lang w:bidi="fa-IR"/>
          <w:rPrChange w:id="41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3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5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17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118" w:author="farhan daemi" w:date="2021-11-21T11:11:00Z">
        <w:r w:rsidRPr="00CB6138" w:rsidDel="0016488D">
          <w:rPr>
            <w:rFonts w:ascii="IRANSans" w:hAnsi="IRANSans" w:cs="IRANSans"/>
            <w:rtl/>
            <w:lang w:bidi="fa-IR"/>
            <w:rPrChange w:id="4119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120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121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1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2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7" w:author="farhan daemi" w:date="2021-10-27T12:04:00Z">
            <w:rPr>
              <w:rFonts w:cs="B Badr" w:hint="eastAsia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rtl/>
          <w:lang w:bidi="fa-IR"/>
          <w:rPrChange w:id="41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1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1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3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8A1E56" w:rsidRPr="00CB6138">
        <w:rPr>
          <w:rFonts w:ascii="IRANSans" w:hAnsi="IRANSans" w:cs="IRANSans" w:hint="eastAsia"/>
          <w:lang w:bidi="fa-IR"/>
          <w:rPrChange w:id="413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F71139" w:rsidRPr="00CB6138">
        <w:rPr>
          <w:rFonts w:ascii="IRANSans" w:hAnsi="IRANSans" w:cs="IRANSans" w:hint="eastAsia"/>
          <w:rtl/>
          <w:lang w:bidi="fa-IR"/>
          <w:rPrChange w:id="413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="00F71139" w:rsidRPr="00CB6138">
        <w:rPr>
          <w:rFonts w:ascii="IRANSans" w:hAnsi="IRANSans" w:cs="IRANSans"/>
          <w:rtl/>
          <w:lang w:bidi="fa-IR"/>
          <w:rPrChange w:id="41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37" w:author="farhan daemi" w:date="2021-10-27T12:04:00Z">
            <w:rPr>
              <w:rFonts w:cs="B Badr" w:hint="eastAsia"/>
              <w:rtl/>
              <w:lang w:bidi="fa-IR"/>
            </w:rPr>
          </w:rPrChange>
        </w:rPr>
        <w:t>اجازه</w:t>
      </w:r>
      <w:r w:rsidR="00F71139" w:rsidRPr="00CB6138">
        <w:rPr>
          <w:rFonts w:ascii="IRANSans" w:hAnsi="IRANSans" w:cs="IRANSans"/>
          <w:rtl/>
          <w:lang w:bidi="fa-IR"/>
          <w:rPrChange w:id="41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39" w:author="farhan daemi" w:date="2021-10-27T12:04:00Z">
            <w:rPr>
              <w:rFonts w:cs="B Badr" w:hint="eastAsia"/>
              <w:rtl/>
              <w:lang w:bidi="fa-IR"/>
            </w:rPr>
          </w:rPrChange>
        </w:rPr>
        <w:t>داده</w:t>
      </w:r>
      <w:r w:rsidR="00F71139" w:rsidRPr="00CB6138">
        <w:rPr>
          <w:rFonts w:ascii="IRANSans" w:hAnsi="IRANSans" w:cs="IRANSans"/>
          <w:rtl/>
          <w:lang w:bidi="fa-IR"/>
          <w:rPrChange w:id="41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14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1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44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1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6" w:author="farhan daemi" w:date="2021-10-27T12:04:00Z">
            <w:rPr>
              <w:rFonts w:cs="B Badr" w:hint="eastAsia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rtl/>
          <w:lang w:bidi="fa-IR"/>
          <w:rPrChange w:id="414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4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rtl/>
          <w:lang w:bidi="fa-IR"/>
          <w:rPrChange w:id="41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3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15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5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1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7" w:author="farhan daemi" w:date="2021-10-27T12:04:00Z">
            <w:rPr>
              <w:rFonts w:cs="B Badr" w:hint="eastAsia"/>
              <w:rtl/>
              <w:lang w:bidi="fa-IR"/>
            </w:rPr>
          </w:rPrChange>
        </w:rPr>
        <w:t>خود</w:t>
      </w:r>
      <w:r w:rsidRPr="00CB6138">
        <w:rPr>
          <w:rFonts w:ascii="IRANSans" w:hAnsi="IRANSans" w:cs="IRANSans"/>
          <w:rtl/>
          <w:lang w:bidi="fa-IR"/>
          <w:rPrChange w:id="41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59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1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1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41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63" w:author="farhan daemi" w:date="2021-10-27T12:04:00Z">
            <w:rPr>
              <w:rFonts w:cs="B Badr" w:hint="eastAsia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rtl/>
          <w:lang w:bidi="fa-IR"/>
          <w:rPrChange w:id="41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5" w:author="farhan daemi" w:date="2021-10-27T12:04:00Z">
            <w:rPr>
              <w:rFonts w:cs="B Badr" w:hint="eastAsia"/>
              <w:rtl/>
              <w:lang w:bidi="fa-IR"/>
            </w:rPr>
          </w:rPrChange>
        </w:rPr>
        <w:t>خور</w:t>
      </w:r>
      <w:r w:rsidRPr="00CB6138">
        <w:rPr>
          <w:rFonts w:ascii="IRANSans" w:hAnsi="IRANSans" w:cs="IRANSans"/>
          <w:rtl/>
          <w:lang w:bidi="fa-IR"/>
          <w:rPrChange w:id="41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67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16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16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1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17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75" w:author="farhan daemi" w:date="2021-10-27T12:04:00Z">
            <w:rPr>
              <w:rFonts w:cs="B Badr" w:hint="eastAsia"/>
              <w:rtl/>
              <w:lang w:bidi="fa-IR"/>
            </w:rPr>
          </w:rPrChange>
        </w:rPr>
        <w:t>جا</w:t>
      </w:r>
      <w:r w:rsidRPr="00CB6138">
        <w:rPr>
          <w:rFonts w:ascii="IRANSans" w:hAnsi="IRANSans" w:cs="IRANSans" w:hint="cs"/>
          <w:rtl/>
          <w:lang w:bidi="fa-IR"/>
          <w:rPrChange w:id="417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7" w:author="farhan daemi" w:date="2021-10-27T12:04:00Z">
            <w:rPr>
              <w:rFonts w:cs="B Badr" w:hint="eastAsia"/>
              <w:rtl/>
              <w:lang w:bidi="fa-IR"/>
            </w:rPr>
          </w:rPrChange>
        </w:rPr>
        <w:t>گز</w:t>
      </w:r>
      <w:r w:rsidRPr="00CB6138">
        <w:rPr>
          <w:rFonts w:ascii="IRANSans" w:hAnsi="IRANSans" w:cs="IRANSans" w:hint="cs"/>
          <w:rtl/>
          <w:lang w:bidi="fa-IR"/>
          <w:rPrChange w:id="417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17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1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 w:hint="cs"/>
          <w:rtl/>
          <w:lang w:bidi="fa-IR"/>
          <w:rPrChange w:id="41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4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1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6" w:author="farhan daemi" w:date="2021-10-27T12:04:00Z">
            <w:rPr>
              <w:rFonts w:cs="B Badr" w:hint="eastAsia"/>
              <w:rtl/>
              <w:lang w:bidi="fa-IR"/>
            </w:rPr>
          </w:rPrChange>
        </w:rPr>
        <w:t>احتمال</w:t>
      </w:r>
      <w:r w:rsidRPr="00CB6138">
        <w:rPr>
          <w:rFonts w:ascii="IRANSans" w:hAnsi="IRANSans" w:cs="IRANSans" w:hint="cs"/>
          <w:rtl/>
          <w:lang w:bidi="fa-IR"/>
          <w:rPrChange w:id="41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89" w:author="farhan daemi" w:date="2021-10-27T12:04:00Z">
            <w:rPr>
              <w:rFonts w:cs="B Badr" w:hint="eastAsia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rtl/>
          <w:lang w:bidi="fa-IR"/>
          <w:rPrChange w:id="41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1" w:author="farhan daemi" w:date="2021-10-27T12:04:00Z">
            <w:rPr>
              <w:rFonts w:cs="B Badr" w:hint="eastAsia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rtl/>
          <w:lang w:bidi="fa-IR"/>
          <w:rPrChange w:id="41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1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4" w:author="farhan daemi" w:date="2021-10-27T12:04:00Z">
            <w:rPr>
              <w:rFonts w:cs="B Badr" w:hint="eastAsia"/>
              <w:rtl/>
              <w:lang w:bidi="fa-IR"/>
            </w:rPr>
          </w:rPrChange>
        </w:rPr>
        <w:lastRenderedPageBreak/>
        <w:t>کنتور</w:t>
      </w:r>
      <w:r w:rsidRPr="00CB6138">
        <w:rPr>
          <w:rFonts w:ascii="IRANSans" w:hAnsi="IRANSans" w:cs="IRANSans"/>
          <w:rtl/>
          <w:lang w:bidi="fa-IR"/>
          <w:rPrChange w:id="41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19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1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19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199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00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0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2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3" w:author="farhan daemi" w:date="2021-10-27T12:04:00Z">
            <w:rPr>
              <w:rFonts w:cs="B Badr" w:hint="eastAsia"/>
              <w:rtl/>
              <w:lang w:bidi="fa-IR"/>
            </w:rPr>
          </w:rPrChange>
        </w:rPr>
        <w:t>نرم</w:t>
      </w:r>
      <w:r w:rsidR="00F71139" w:rsidRPr="00CB6138">
        <w:rPr>
          <w:rFonts w:ascii="IRANSans" w:hAnsi="IRANSans" w:cs="IRANSans" w:hint="eastAsia"/>
          <w:lang w:bidi="fa-IR"/>
          <w:rPrChange w:id="420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05" w:author="farhan daemi" w:date="2021-10-27T12:04:00Z">
            <w:rPr>
              <w:rFonts w:cs="B Badr" w:hint="eastAsia"/>
              <w:rtl/>
              <w:lang w:bidi="fa-IR"/>
            </w:rPr>
          </w:rPrChange>
        </w:rPr>
        <w:t>افزارها</w:t>
      </w:r>
      <w:r w:rsidRPr="00CB6138">
        <w:rPr>
          <w:rFonts w:ascii="IRANSans" w:hAnsi="IRANSans" w:cs="IRANSans" w:hint="cs"/>
          <w:rtl/>
          <w:lang w:bidi="fa-IR"/>
          <w:rPrChange w:id="42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08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 w:hint="cs"/>
          <w:rtl/>
          <w:lang w:bidi="fa-IR"/>
          <w:rPrChange w:id="42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1" w:author="farhan daemi" w:date="2021-10-27T12:04:00Z">
            <w:rPr>
              <w:rFonts w:cs="B Badr" w:hint="eastAsia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rtl/>
          <w:lang w:bidi="fa-IR"/>
          <w:rPrChange w:id="42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3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rtl/>
          <w:lang w:bidi="fa-IR"/>
          <w:rPrChange w:id="42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17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1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1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1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2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3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422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E122C" w:rsidRPr="00CB6138">
        <w:rPr>
          <w:rFonts w:ascii="IRANSans" w:hAnsi="IRANSans" w:cs="IRANSans" w:hint="eastAsia"/>
          <w:lang w:bidi="fa-IR"/>
          <w:rPrChange w:id="42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26" w:author="farhan daemi" w:date="2021-10-27T12:04:00Z">
            <w:rPr>
              <w:rFonts w:cs="B Badr" w:hint="eastAsia"/>
              <w:rtl/>
              <w:lang w:bidi="fa-IR"/>
            </w:rPr>
          </w:rPrChange>
        </w:rPr>
        <w:t>معن</w:t>
      </w:r>
      <w:r w:rsidRPr="00CB6138">
        <w:rPr>
          <w:rFonts w:ascii="IRANSans" w:hAnsi="IRANSans" w:cs="IRANSans" w:hint="cs"/>
          <w:rtl/>
          <w:lang w:bidi="fa-IR"/>
          <w:rPrChange w:id="42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2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29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2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2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3" w:author="farhan daemi" w:date="2021-10-27T12:04:00Z">
            <w:rPr>
              <w:rFonts w:cs="B Badr" w:hint="eastAsia"/>
              <w:rtl/>
              <w:lang w:bidi="fa-IR"/>
            </w:rPr>
          </w:rPrChange>
        </w:rPr>
        <w:t>نبا</w:t>
      </w:r>
      <w:r w:rsidRPr="00CB6138">
        <w:rPr>
          <w:rFonts w:ascii="IRANSans" w:hAnsi="IRANSans" w:cs="IRANSans" w:hint="cs"/>
          <w:rtl/>
          <w:lang w:bidi="fa-IR"/>
          <w:rPrChange w:id="42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35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2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7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42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39" w:author="farhan daemi" w:date="2021-10-27T12:04:00Z">
            <w:rPr>
              <w:rFonts w:cs="B Badr" w:hint="eastAsia"/>
              <w:rtl/>
              <w:lang w:bidi="fa-IR"/>
            </w:rPr>
          </w:rPrChange>
        </w:rPr>
        <w:t>داشته</w:t>
      </w:r>
      <w:r w:rsidR="000E122C" w:rsidRPr="00CB6138">
        <w:rPr>
          <w:rFonts w:ascii="IRANSans" w:hAnsi="IRANSans" w:cs="IRANSans" w:hint="eastAsia"/>
          <w:lang w:bidi="fa-IR"/>
          <w:rPrChange w:id="42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41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242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7E655CF" w14:textId="77777777" w:rsidR="005E295E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243" w:author="farhan daemi" w:date="2021-10-27T12:04:00Z">
            <w:rPr>
              <w:rFonts w:cs="B Badr"/>
              <w:lang w:bidi="fa-IR"/>
            </w:rPr>
          </w:rPrChange>
        </w:rPr>
        <w:pPrChange w:id="4244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24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7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49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del w:id="4250" w:author="farhan daemi" w:date="2021-11-21T11:11:00Z">
        <w:r w:rsidRPr="00CB6138" w:rsidDel="00254484">
          <w:rPr>
            <w:rFonts w:ascii="IRANSans" w:hAnsi="IRANSans" w:cs="IRANSans"/>
            <w:rtl/>
            <w:lang w:bidi="fa-IR"/>
            <w:rPrChange w:id="4251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rtl/>
          <w:lang w:bidi="fa-IR"/>
          <w:rPrChange w:id="4252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4253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 w:hint="eastAsia"/>
          <w:lang w:bidi="fa-IR"/>
          <w:rPrChange w:id="425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55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425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5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25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25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260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2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rtl/>
          <w:lang w:bidi="fa-IR"/>
          <w:rPrChange w:id="4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2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6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0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بعدش</w:t>
      </w:r>
      <w:r w:rsidRPr="00CB6138">
        <w:rPr>
          <w:rFonts w:ascii="IRANSans" w:hAnsi="IRANSans" w:cs="IRANSans"/>
          <w:rtl/>
          <w:lang w:bidi="fa-IR"/>
          <w:rPrChange w:id="4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2" w:author="farhan daemi" w:date="2021-10-27T12:04:00Z">
            <w:rPr>
              <w:rFonts w:cs="B Badr" w:hint="eastAsia"/>
              <w:rtl/>
              <w:lang w:bidi="fa-IR"/>
            </w:rPr>
          </w:rPrChange>
        </w:rPr>
        <w:t>زودتر</w:t>
      </w:r>
      <w:r w:rsidRPr="00CB6138">
        <w:rPr>
          <w:rFonts w:ascii="IRANSans" w:hAnsi="IRANSans" w:cs="IRANSans"/>
          <w:rtl/>
          <w:lang w:bidi="fa-IR"/>
          <w:rPrChange w:id="42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4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2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6" w:author="farhan daemi" w:date="2021-10-27T12:04:00Z">
            <w:rPr>
              <w:rFonts w:cs="B Badr" w:hint="eastAsia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rtl/>
          <w:lang w:bidi="fa-IR"/>
          <w:rPrChange w:id="4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78" w:author="farhan daemi" w:date="2021-10-27T12:04:00Z">
            <w:rPr>
              <w:rFonts w:cs="B Badr" w:hint="eastAsia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rtl/>
          <w:lang w:bidi="fa-IR"/>
          <w:rPrChange w:id="4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0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281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282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28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84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6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2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8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0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42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292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2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6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/>
          <w:rtl/>
          <w:lang w:bidi="fa-IR"/>
          <w:rPrChange w:id="42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298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2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0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3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3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30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6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3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08" w:author="farhan daemi" w:date="2021-10-27T12:04:00Z">
            <w:rPr>
              <w:rFonts w:cs="B Badr" w:hint="eastAsia"/>
              <w:rtl/>
              <w:lang w:bidi="fa-IR"/>
            </w:rPr>
          </w:rPrChange>
        </w:rPr>
        <w:t>بنابرا</w:t>
      </w:r>
      <w:r w:rsidRPr="00CB6138">
        <w:rPr>
          <w:rFonts w:ascii="IRANSans" w:hAnsi="IRANSans" w:cs="IRANSans" w:hint="cs"/>
          <w:rtl/>
          <w:lang w:bidi="fa-IR"/>
          <w:rPrChange w:id="430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1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2" w:author="farhan daemi" w:date="2021-10-27T12:04:00Z">
            <w:rPr>
              <w:rFonts w:cs="B Badr" w:hint="eastAsia"/>
              <w:rtl/>
              <w:lang w:bidi="fa-IR"/>
            </w:rPr>
          </w:rPrChange>
        </w:rPr>
        <w:t>تداخل</w:t>
      </w:r>
      <w:r w:rsidRPr="00CB6138">
        <w:rPr>
          <w:rFonts w:ascii="IRANSans" w:hAnsi="IRANSans" w:cs="IRANSans" w:hint="cs"/>
          <w:rtl/>
          <w:lang w:bidi="fa-IR"/>
          <w:rPrChange w:id="43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5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1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19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32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1" w:author="farhan daemi" w:date="2021-10-27T12:04:00Z">
            <w:rPr>
              <w:rFonts w:cs="B Badr" w:hint="eastAsia"/>
              <w:rtl/>
              <w:lang w:bidi="fa-IR"/>
            </w:rPr>
          </w:rPrChange>
        </w:rPr>
        <w:t>ندارد</w:t>
      </w:r>
      <w:r w:rsidRPr="00CB6138">
        <w:rPr>
          <w:rFonts w:ascii="IRANSans" w:hAnsi="IRANSans" w:cs="IRANSans"/>
          <w:rtl/>
          <w:lang w:bidi="fa-IR"/>
          <w:rPrChange w:id="4322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23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32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2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27" w:author="farhan daemi" w:date="2021-10-27T12:04:00Z">
            <w:rPr>
              <w:rFonts w:cs="B Badr" w:hint="eastAsia"/>
              <w:rtl/>
              <w:lang w:bidi="fa-IR"/>
            </w:rPr>
          </w:rPrChange>
        </w:rPr>
        <w:t>زان</w:t>
      </w:r>
      <w:r w:rsidRPr="00CB6138">
        <w:rPr>
          <w:rFonts w:ascii="IRANSans" w:hAnsi="IRANSans" w:cs="IRANSans"/>
          <w:rtl/>
          <w:lang w:bidi="fa-IR"/>
          <w:rPrChange w:id="43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29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1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3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5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3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7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39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4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41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42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343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344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34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34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48" w:author="farhan daemi" w:date="2021-10-27T12:04:00Z">
            <w:rPr>
              <w:rFonts w:cs="B Badr" w:hint="eastAsia"/>
              <w:rtl/>
              <w:lang w:bidi="fa-IR"/>
            </w:rPr>
          </w:rPrChange>
        </w:rPr>
        <w:t>اول</w:t>
      </w:r>
      <w:r w:rsidRPr="00CB6138">
        <w:rPr>
          <w:rFonts w:ascii="IRANSans" w:hAnsi="IRANSans" w:cs="IRANSans" w:hint="cs"/>
          <w:rtl/>
          <w:lang w:bidi="fa-IR"/>
          <w:rPrChange w:id="43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50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43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2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3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58" w:author="farhan daemi" w:date="2021-10-27T12:04:00Z">
            <w:rPr>
              <w:rFonts w:cs="B Badr" w:hint="eastAsia"/>
              <w:rtl/>
              <w:lang w:bidi="fa-IR"/>
            </w:rPr>
          </w:rPrChange>
        </w:rPr>
        <w:t>بعد،</w:t>
      </w:r>
      <w:r w:rsidRPr="00CB6138">
        <w:rPr>
          <w:rFonts w:ascii="IRANSans" w:hAnsi="IRANSans" w:cs="IRANSans"/>
          <w:rtl/>
          <w:lang w:bidi="fa-IR"/>
          <w:rPrChange w:id="43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0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3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3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6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rtl/>
          <w:lang w:bidi="fa-IR"/>
          <w:rPrChange w:id="43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68" w:author="farhan daemi" w:date="2021-10-27T12:04:00Z">
            <w:rPr>
              <w:rFonts w:cs="B Badr" w:hint="eastAsia"/>
              <w:rtl/>
              <w:lang w:bidi="fa-IR"/>
            </w:rPr>
          </w:rPrChange>
        </w:rPr>
        <w:t>نسبت</w:t>
      </w:r>
      <w:r w:rsidRPr="00CB6138">
        <w:rPr>
          <w:rFonts w:ascii="IRANSans" w:hAnsi="IRANSans" w:cs="IRANSans"/>
          <w:rtl/>
          <w:lang w:bidi="fa-IR"/>
          <w:rPrChange w:id="43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3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2" w:author="farhan daemi" w:date="2021-10-27T12:04:00Z">
            <w:rPr>
              <w:rFonts w:cs="B Badr" w:hint="eastAsia"/>
              <w:rtl/>
              <w:lang w:bidi="fa-IR"/>
            </w:rPr>
          </w:rPrChange>
        </w:rPr>
        <w:t>محاسبه</w:t>
      </w:r>
      <w:r w:rsidRPr="00CB6138">
        <w:rPr>
          <w:rFonts w:ascii="IRANSans" w:hAnsi="IRANSans" w:cs="IRANSans"/>
          <w:rtl/>
          <w:lang w:bidi="fa-IR"/>
          <w:rPrChange w:id="4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3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3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78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0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43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3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rtl/>
          <w:lang w:bidi="fa-IR"/>
          <w:rPrChange w:id="43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5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0E122C" w:rsidRPr="00CB6138">
        <w:rPr>
          <w:rFonts w:ascii="IRANSans" w:hAnsi="IRANSans" w:cs="IRANSans" w:hint="eastAsia"/>
          <w:lang w:bidi="fa-IR"/>
          <w:rPrChange w:id="438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87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438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89" w:author="farhan daemi" w:date="2021-10-27T12:04:00Z">
            <w:rPr>
              <w:rFonts w:cs="B Badr" w:hint="eastAsia"/>
              <w:rtl/>
              <w:lang w:bidi="fa-IR"/>
            </w:rPr>
          </w:rPrChange>
        </w:rPr>
        <w:t>اقدام</w:t>
      </w:r>
      <w:r w:rsidRPr="00CB6138">
        <w:rPr>
          <w:rFonts w:ascii="IRANSans" w:hAnsi="IRANSans" w:cs="IRANSans"/>
          <w:rtl/>
          <w:lang w:bidi="fa-IR"/>
          <w:rPrChange w:id="43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3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39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39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3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39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3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398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3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0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2" w:author="farhan daemi" w:date="2021-10-27T12:04:00Z">
            <w:rPr>
              <w:rFonts w:cs="B Badr" w:hint="eastAsia"/>
              <w:rtl/>
              <w:lang w:bidi="fa-IR"/>
            </w:rPr>
          </w:rPrChange>
        </w:rPr>
        <w:t>جواب</w:t>
      </w:r>
      <w:r w:rsidRPr="00CB6138">
        <w:rPr>
          <w:rFonts w:ascii="IRANSans" w:hAnsi="IRANSans" w:cs="IRANSans"/>
          <w:rtl/>
          <w:lang w:bidi="fa-IR"/>
          <w:rPrChange w:id="44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4" w:author="farhan daemi" w:date="2021-10-27T12:04:00Z">
            <w:rPr>
              <w:rFonts w:cs="B Badr" w:hint="eastAsia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rtl/>
          <w:lang w:bidi="fa-IR"/>
          <w:rPrChange w:id="44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6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40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0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4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4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18" w:author="farhan daemi" w:date="2021-10-27T12:04:00Z">
            <w:rPr>
              <w:rFonts w:cs="B Badr" w:hint="eastAsia"/>
              <w:rtl/>
              <w:lang w:bidi="fa-IR"/>
            </w:rPr>
          </w:rPrChange>
        </w:rPr>
        <w:t>ارسال</w:t>
      </w:r>
      <w:r w:rsidRPr="00CB6138">
        <w:rPr>
          <w:rFonts w:ascii="IRANSans" w:hAnsi="IRANSans" w:cs="IRANSans"/>
          <w:rtl/>
          <w:lang w:bidi="fa-IR"/>
          <w:rPrChange w:id="44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2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2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2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42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25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4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7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4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2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4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1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rtl/>
          <w:lang w:bidi="fa-IR"/>
          <w:rPrChange w:id="44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3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34" w:author="farhan daemi" w:date="2021-10-27T12:04:00Z">
            <w:rPr>
              <w:rFonts w:cs="B Badr"/>
              <w:rtl/>
              <w:lang w:bidi="fa-IR"/>
            </w:rPr>
          </w:rPrChange>
        </w:rPr>
        <w:t xml:space="preserve"> (خر</w:t>
      </w:r>
      <w:r w:rsidRPr="00CB6138">
        <w:rPr>
          <w:rFonts w:ascii="IRANSans" w:hAnsi="IRANSans" w:cs="IRANSans" w:hint="cs"/>
          <w:rtl/>
          <w:lang w:bidi="fa-IR"/>
          <w:rPrChange w:id="443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36" w:author="farhan daemi" w:date="2021-10-27T12:04:00Z">
            <w:rPr>
              <w:rFonts w:cs="B Badr" w:hint="eastAsia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rtl/>
          <w:lang w:bidi="fa-IR"/>
          <w:rPrChange w:id="44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39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4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444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42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44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4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rtl/>
          <w:lang w:bidi="fa-IR"/>
          <w:rPrChange w:id="44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46" w:author="farhan daemi" w:date="2021-10-27T12:04:00Z">
            <w:rPr>
              <w:rFonts w:cs="B Badr" w:hint="eastAsia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rtl/>
          <w:lang w:bidi="fa-IR"/>
          <w:rPrChange w:id="4447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rtl/>
          <w:lang w:bidi="fa-IR"/>
          <w:rPrChange w:id="4448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rtl/>
          <w:lang w:bidi="fa-IR"/>
          <w:rPrChange w:id="444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0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5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5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58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4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0" w:author="farhan daemi" w:date="2021-10-27T12:04:00Z">
            <w:rPr>
              <w:rFonts w:cs="B Badr" w:hint="eastAsia"/>
              <w:rtl/>
              <w:lang w:bidi="fa-IR"/>
            </w:rPr>
          </w:rPrChange>
        </w:rPr>
        <w:t>نم</w:t>
      </w:r>
      <w:r w:rsidRPr="00CB6138">
        <w:rPr>
          <w:rFonts w:ascii="IRANSans" w:hAnsi="IRANSans" w:cs="IRANSans" w:hint="cs"/>
          <w:rtl/>
          <w:lang w:bidi="fa-IR"/>
          <w:rPrChange w:id="44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6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6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464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65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46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467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4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69" w:author="farhan daemi" w:date="2021-10-27T12:04:00Z">
            <w:rPr>
              <w:rFonts w:cs="B Badr" w:hint="eastAsia"/>
              <w:rtl/>
              <w:lang w:bidi="fa-IR"/>
            </w:rPr>
          </w:rPrChange>
        </w:rPr>
        <w:t>شروع</w:t>
      </w:r>
      <w:r w:rsidRPr="00CB6138">
        <w:rPr>
          <w:rFonts w:ascii="IRANSans" w:hAnsi="IRANSans" w:cs="IRANSans"/>
          <w:rtl/>
          <w:lang w:bidi="fa-IR"/>
          <w:rPrChange w:id="447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4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3" w:author="farhan daemi" w:date="2021-10-27T12:04:00Z">
            <w:rPr>
              <w:rFonts w:cs="B Badr" w:hint="eastAsia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rtl/>
          <w:lang w:bidi="fa-IR"/>
          <w:rPrChange w:id="44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6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44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7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4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4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4" w:author="farhan daemi" w:date="2021-10-27T12:04:00Z">
            <w:rPr>
              <w:rFonts w:cs="B Badr" w:hint="eastAsia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rtl/>
          <w:lang w:bidi="fa-IR"/>
          <w:rPrChange w:id="44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6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4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88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cs"/>
          <w:rtl/>
          <w:lang w:bidi="fa-IR"/>
          <w:rPrChange w:id="448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9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1" w:author="farhan daemi" w:date="2021-10-27T12:04:00Z">
            <w:rPr>
              <w:rFonts w:cs="B Badr" w:hint="eastAsia"/>
              <w:rtl/>
              <w:lang w:bidi="fa-IR"/>
            </w:rPr>
          </w:rPrChange>
        </w:rPr>
        <w:t>آت</w:t>
      </w:r>
      <w:r w:rsidRPr="00CB6138">
        <w:rPr>
          <w:rFonts w:ascii="IRANSans" w:hAnsi="IRANSans" w:cs="IRANSans" w:hint="cs"/>
          <w:rtl/>
          <w:lang w:bidi="fa-IR"/>
          <w:rPrChange w:id="449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4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494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49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496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497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498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499" w:author="farhan daemi" w:date="2021-10-27T12:04:00Z">
            <w:rPr>
              <w:rFonts w:cs="B Badr" w:hint="eastAsia"/>
              <w:rtl/>
              <w:lang w:bidi="fa-IR"/>
            </w:rPr>
          </w:rPrChange>
        </w:rPr>
        <w:t>مد</w:t>
      </w:r>
      <w:r w:rsidRPr="00CB6138">
        <w:rPr>
          <w:rFonts w:ascii="IRANSans" w:hAnsi="IRANSans" w:cs="IRANSans" w:hint="cs"/>
          <w:rtl/>
          <w:lang w:bidi="fa-IR"/>
          <w:rPrChange w:id="450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01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 w:hint="cs"/>
          <w:rtl/>
          <w:lang w:bidi="fa-IR"/>
          <w:rPrChange w:id="45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0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45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5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45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07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حسابدار</w:t>
      </w:r>
      <w:r w:rsidRPr="00CB6138">
        <w:rPr>
          <w:rFonts w:ascii="IRANSans" w:hAnsi="IRANSans" w:cs="IRANSans" w:hint="cs"/>
          <w:rtl/>
          <w:lang w:bidi="fa-IR"/>
          <w:rPrChange w:id="45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0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شارژها</w:t>
      </w:r>
      <w:r w:rsidRPr="00CB6138">
        <w:rPr>
          <w:rFonts w:ascii="IRANSans" w:hAnsi="IRANSans" w:cs="IRANSans"/>
          <w:rtl/>
          <w:lang w:bidi="fa-IR"/>
          <w:rPrChange w:id="45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2" w:author="farhan daemi" w:date="2021-10-27T12:04:00Z">
            <w:rPr>
              <w:rFonts w:cs="B Badr" w:hint="eastAsia"/>
              <w:rtl/>
              <w:lang w:bidi="fa-IR"/>
            </w:rPr>
          </w:rPrChange>
        </w:rPr>
        <w:t>وظ</w:t>
      </w:r>
      <w:r w:rsidRPr="00CB6138">
        <w:rPr>
          <w:rFonts w:ascii="IRANSans" w:hAnsi="IRANSans" w:cs="IRANSans" w:hint="cs"/>
          <w:rtl/>
          <w:lang w:bidi="fa-IR"/>
          <w:rPrChange w:id="45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14" w:author="farhan daemi" w:date="2021-10-27T12:04:00Z">
            <w:rPr>
              <w:rFonts w:cs="B Badr" w:hint="eastAsia"/>
              <w:rtl/>
              <w:lang w:bidi="fa-IR"/>
            </w:rPr>
          </w:rPrChange>
        </w:rPr>
        <w:t>فه</w:t>
      </w:r>
      <w:r w:rsidRPr="00CB6138">
        <w:rPr>
          <w:rFonts w:ascii="IRANSans" w:hAnsi="IRANSans" w:cs="IRANSans"/>
          <w:rtl/>
          <w:lang w:bidi="fa-IR"/>
          <w:rPrChange w:id="45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5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18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rtl/>
          <w:lang w:bidi="fa-IR"/>
          <w:rPrChange w:id="451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3A76D7DE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20" w:author="farhan daemi" w:date="2021-10-27T12:04:00Z">
            <w:rPr>
              <w:rFonts w:cs="B Badr"/>
              <w:lang w:bidi="fa-IR"/>
            </w:rPr>
          </w:rPrChange>
        </w:rPr>
        <w:pPrChange w:id="452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2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5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24" w:author="farhan daemi" w:date="2021-10-27T12:04:00Z">
            <w:rPr>
              <w:rFonts w:cs="B Badr" w:hint="eastAsia"/>
              <w:rtl/>
              <w:lang w:bidi="fa-IR"/>
            </w:rPr>
          </w:rPrChange>
        </w:rPr>
        <w:t>درخو</w:t>
      </w:r>
      <w:r w:rsidR="00F71139" w:rsidRPr="00CB6138">
        <w:rPr>
          <w:rFonts w:ascii="IRANSans" w:hAnsi="IRANSans" w:cs="IRANSans" w:hint="eastAsia"/>
          <w:rtl/>
          <w:lang w:bidi="fa-IR"/>
          <w:rPrChange w:id="4525" w:author="farhan daemi" w:date="2021-10-27T12:04:00Z">
            <w:rPr>
              <w:rFonts w:cs="B Badr" w:hint="eastAsia"/>
              <w:rtl/>
              <w:lang w:bidi="fa-IR"/>
            </w:rPr>
          </w:rPrChange>
        </w:rPr>
        <w:t>است</w:t>
      </w:r>
      <w:r w:rsidR="00F71139" w:rsidRPr="00CB6138">
        <w:rPr>
          <w:rFonts w:ascii="IRANSans" w:hAnsi="IRANSans" w:cs="IRANSans"/>
          <w:rtl/>
          <w:lang w:bidi="fa-IR"/>
          <w:rPrChange w:id="45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7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5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29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1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3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3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3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cs"/>
          <w:rtl/>
          <w:lang w:bidi="fa-IR"/>
          <w:rPrChange w:id="453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537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="00F71139" w:rsidRPr="00CB6138">
        <w:rPr>
          <w:rFonts w:ascii="IRANSans" w:hAnsi="IRANSans" w:cs="IRANSans"/>
          <w:rtl/>
          <w:lang w:bidi="fa-IR"/>
          <w:rPrChange w:id="453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39" w:author="farhan daemi" w:date="2021-10-27T12:04:00Z">
            <w:rPr>
              <w:rFonts w:cs="B Badr" w:hint="eastAsia"/>
              <w:rtl/>
              <w:lang w:bidi="fa-IR"/>
            </w:rPr>
          </w:rPrChange>
        </w:rPr>
        <w:t>چاه</w:t>
      </w:r>
      <w:r w:rsidR="00F71139" w:rsidRPr="00CB6138">
        <w:rPr>
          <w:rFonts w:ascii="IRANSans" w:hAnsi="IRANSans" w:cs="IRANSans"/>
          <w:rtl/>
          <w:lang w:bidi="fa-IR"/>
          <w:rPrChange w:id="454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4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5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4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44" w:author="farhan daemi" w:date="2021-10-27T12:04:00Z">
            <w:rPr>
              <w:rFonts w:cs="B Badr" w:hint="eastAsia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rtl/>
          <w:lang w:bidi="fa-IR"/>
          <w:rPrChange w:id="454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46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</w:p>
    <w:p w14:paraId="7C4435D0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547" w:author="farhan daemi" w:date="2021-10-27T12:04:00Z">
            <w:rPr>
              <w:rFonts w:cs="B Badr"/>
              <w:lang w:bidi="fa-IR"/>
            </w:rPr>
          </w:rPrChange>
        </w:rPr>
        <w:pPrChange w:id="4548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549" w:author="farhan daemi" w:date="2021-10-27T12:04:00Z">
            <w:rPr>
              <w:rFonts w:cs="B Badr" w:hint="eastAsia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rtl/>
          <w:lang w:bidi="fa-IR"/>
          <w:rPrChange w:id="45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45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3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دارا</w:t>
      </w:r>
      <w:r w:rsidRPr="00CB6138">
        <w:rPr>
          <w:rFonts w:ascii="IRANSans" w:hAnsi="IRANSans" w:cs="IRANSans" w:hint="cs"/>
          <w:rtl/>
          <w:lang w:bidi="fa-IR"/>
          <w:rPrChange w:id="45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45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6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5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58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45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0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456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62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45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4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456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66" w:author="farhan daemi" w:date="2021-10-27T12:04:00Z">
            <w:rPr>
              <w:rFonts w:cs="B Badr" w:hint="eastAsia"/>
              <w:rtl/>
              <w:lang w:bidi="fa-IR"/>
            </w:rPr>
          </w:rPrChange>
        </w:rPr>
        <w:t>سررس</w:t>
      </w:r>
      <w:r w:rsidRPr="00CB6138">
        <w:rPr>
          <w:rFonts w:ascii="IRANSans" w:hAnsi="IRANSans" w:cs="IRANSans" w:hint="cs"/>
          <w:rtl/>
          <w:lang w:bidi="fa-IR"/>
          <w:rPrChange w:id="456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568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456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0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45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2" w:author="farhan daemi" w:date="2021-10-27T12:04:00Z">
            <w:rPr>
              <w:rFonts w:cs="B Badr" w:hint="eastAsia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rtl/>
          <w:lang w:bidi="fa-IR"/>
          <w:rPrChange w:id="45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4" w:author="farhan daemi" w:date="2021-10-27T12:04:00Z">
            <w:rPr>
              <w:rFonts w:cs="B Badr" w:hint="eastAsia"/>
              <w:rtl/>
              <w:lang w:bidi="fa-IR"/>
            </w:rPr>
          </w:rPrChange>
        </w:rPr>
        <w:t>همان</w:t>
      </w:r>
      <w:r w:rsidRPr="00CB6138">
        <w:rPr>
          <w:rFonts w:ascii="IRANSans" w:hAnsi="IRANSans" w:cs="IRANSans"/>
          <w:rtl/>
          <w:lang w:bidi="fa-IR"/>
          <w:rPrChange w:id="45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6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5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78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rtl/>
          <w:lang w:bidi="fa-IR"/>
          <w:rPrChange w:id="45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5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58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583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58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5" w:author="farhan daemi" w:date="2021-10-27T12:04:00Z">
            <w:rPr>
              <w:rFonts w:cs="B Badr" w:hint="eastAsia"/>
              <w:rtl/>
              <w:lang w:bidi="fa-IR"/>
            </w:rPr>
          </w:rPrChange>
        </w:rPr>
        <w:t>وگرنه</w:t>
      </w:r>
      <w:r w:rsidRPr="00CB6138">
        <w:rPr>
          <w:rFonts w:ascii="IRANSans" w:hAnsi="IRANSans" w:cs="IRANSans"/>
          <w:rtl/>
          <w:lang w:bidi="fa-IR"/>
          <w:rPrChange w:id="45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587" w:author="farhan daemi" w:date="2021-10-27T12:04:00Z">
            <w:rPr>
              <w:rFonts w:cs="B Badr" w:hint="eastAsia"/>
              <w:rtl/>
              <w:lang w:bidi="fa-IR"/>
            </w:rPr>
          </w:rPrChange>
        </w:rPr>
        <w:t>شا</w:t>
      </w:r>
      <w:r w:rsidR="00F71139" w:rsidRPr="00CB6138">
        <w:rPr>
          <w:rFonts w:ascii="IRANSans" w:hAnsi="IRANSans" w:cs="IRANSans" w:hint="eastAsia"/>
          <w:rtl/>
          <w:lang w:bidi="fa-IR"/>
          <w:rPrChange w:id="4588" w:author="farhan daemi" w:date="2021-10-27T12:04:00Z">
            <w:rPr>
              <w:rFonts w:cs="B Badr" w:hint="eastAsia"/>
              <w:rtl/>
              <w:lang w:bidi="fa-IR"/>
            </w:rPr>
          </w:rPrChange>
        </w:rPr>
        <w:t>رژ</w:t>
      </w:r>
      <w:r w:rsidR="00F71139" w:rsidRPr="00CB6138">
        <w:rPr>
          <w:rFonts w:ascii="IRANSans" w:hAnsi="IRANSans" w:cs="IRANSans"/>
          <w:rtl/>
          <w:lang w:bidi="fa-IR"/>
          <w:rPrChange w:id="45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0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="00F71139" w:rsidRPr="00CB6138">
        <w:rPr>
          <w:rFonts w:ascii="IRANSans" w:hAnsi="IRANSans" w:cs="IRANSans"/>
          <w:rtl/>
          <w:lang w:bidi="fa-IR"/>
          <w:rPrChange w:id="45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2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="00F71139" w:rsidRPr="00CB6138">
        <w:rPr>
          <w:rFonts w:ascii="IRANSans" w:hAnsi="IRANSans" w:cs="IRANSans"/>
          <w:rtl/>
          <w:lang w:bidi="fa-IR"/>
          <w:rPrChange w:id="45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5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6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5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59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599" w:author="farhan daemi" w:date="2021-10-27T12:04:00Z">
            <w:rPr>
              <w:rFonts w:cs="B Badr" w:hint="eastAsia"/>
              <w:rtl/>
              <w:lang w:bidi="fa-IR"/>
            </w:rPr>
          </w:rPrChange>
        </w:rPr>
        <w:t>همه</w:t>
      </w:r>
      <w:r w:rsidR="00F71139" w:rsidRPr="00CB6138">
        <w:rPr>
          <w:rFonts w:ascii="IRANSans" w:hAnsi="IRANSans" w:cs="IRANSans"/>
          <w:rtl/>
          <w:lang w:bidi="fa-IR"/>
          <w:rPrChange w:id="460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1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0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03" w:author="farhan daemi" w:date="2021-10-27T12:04:00Z">
            <w:rPr>
              <w:rFonts w:cs="B Badr" w:hint="eastAsia"/>
              <w:rtl/>
              <w:lang w:bidi="fa-IR"/>
            </w:rPr>
          </w:rPrChange>
        </w:rPr>
        <w:t>جاد</w:t>
      </w:r>
      <w:r w:rsidR="00F71139" w:rsidRPr="00CB6138">
        <w:rPr>
          <w:rFonts w:ascii="IRANSans" w:hAnsi="IRANSans" w:cs="IRANSans"/>
          <w:rtl/>
          <w:lang w:bidi="fa-IR"/>
          <w:rPrChange w:id="46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0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0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07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08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0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5FD1686B" w14:textId="77777777" w:rsidR="005E295E" w:rsidRPr="00CB6138" w:rsidRDefault="005E295E">
      <w:pPr>
        <w:pStyle w:val="ListParagraph"/>
        <w:numPr>
          <w:ilvl w:val="3"/>
          <w:numId w:val="1"/>
        </w:numPr>
        <w:bidi/>
        <w:jc w:val="both"/>
        <w:rPr>
          <w:rFonts w:ascii="IRANSans" w:hAnsi="IRANSans" w:cs="IRANSans"/>
          <w:lang w:bidi="fa-IR"/>
          <w:rPrChange w:id="4610" w:author="farhan daemi" w:date="2021-10-27T12:04:00Z">
            <w:rPr>
              <w:rFonts w:cs="B Badr"/>
              <w:lang w:bidi="fa-IR"/>
            </w:rPr>
          </w:rPrChange>
        </w:rPr>
        <w:pPrChange w:id="4611" w:author="farhan daemi" w:date="2021-10-27T12:03:00Z">
          <w:pPr>
            <w:pStyle w:val="ListParagraph"/>
            <w:numPr>
              <w:ilvl w:val="3"/>
              <w:numId w:val="1"/>
            </w:numPr>
            <w:bidi/>
            <w:ind w:left="288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12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4" w:author="farhan daemi" w:date="2021-10-27T12:04:00Z">
            <w:rPr>
              <w:rFonts w:cs="B Badr" w:hint="eastAsia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rtl/>
          <w:lang w:bidi="fa-IR"/>
          <w:rPrChange w:id="46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6" w:author="farhan daemi" w:date="2021-10-27T12:04:00Z">
            <w:rPr>
              <w:rFonts w:cs="B Badr" w:hint="eastAsia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/>
          <w:rtl/>
          <w:lang w:bidi="fa-IR"/>
          <w:rPrChange w:id="46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18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461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0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462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2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rtl/>
          <w:lang w:bidi="fa-IR"/>
          <w:rPrChange w:id="462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24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</w:t>
      </w:r>
      <w:r w:rsidR="00F71139" w:rsidRPr="00CB6138">
        <w:rPr>
          <w:rFonts w:ascii="IRANSans" w:hAnsi="IRANSans" w:cs="IRANSans" w:hint="eastAsia"/>
          <w:rtl/>
          <w:lang w:bidi="fa-IR"/>
          <w:rPrChange w:id="4625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/>
          <w:rtl/>
          <w:lang w:bidi="fa-IR"/>
          <w:rPrChange w:id="462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27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2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29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30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31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7F9FB472" w14:textId="576940A4" w:rsidR="00F71139" w:rsidRPr="00CB6138" w:rsidRDefault="005E295E">
      <w:pPr>
        <w:pStyle w:val="ListParagraph"/>
        <w:numPr>
          <w:ilvl w:val="2"/>
          <w:numId w:val="1"/>
        </w:numPr>
        <w:bidi/>
        <w:jc w:val="both"/>
        <w:rPr>
          <w:rFonts w:ascii="IRANSans" w:hAnsi="IRANSans" w:cs="IRANSans"/>
          <w:lang w:bidi="fa-IR"/>
          <w:rPrChange w:id="4632" w:author="farhan daemi" w:date="2021-10-27T12:04:00Z">
            <w:rPr>
              <w:rFonts w:cs="B Badr"/>
              <w:lang w:bidi="fa-IR"/>
            </w:rPr>
          </w:rPrChange>
        </w:rPr>
        <w:pPrChange w:id="4633" w:author="farhan daemi" w:date="2021-10-27T12:03:00Z">
          <w:pPr>
            <w:pStyle w:val="ListParagraph"/>
            <w:numPr>
              <w:ilvl w:val="2"/>
              <w:numId w:val="1"/>
            </w:numPr>
            <w:bidi/>
            <w:ind w:left="2160" w:hanging="18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4634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3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36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63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38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del w:id="4639" w:author="farhan daemi" w:date="2021-11-21T11:11:00Z">
        <w:r w:rsidR="00F71139" w:rsidRPr="00CB6138" w:rsidDel="00FF1AE8">
          <w:rPr>
            <w:rFonts w:ascii="IRANSans" w:hAnsi="IRANSans" w:cs="IRANSans"/>
            <w:rtl/>
            <w:lang w:bidi="fa-IR"/>
            <w:rPrChange w:id="4640" w:author="farhan daemi" w:date="2021-10-27T12:04:00Z">
              <w:rPr>
                <w:rFonts w:cs="B Badr"/>
                <w:rtl/>
                <w:lang w:bidi="fa-IR"/>
              </w:rPr>
            </w:rPrChange>
          </w:rPr>
          <w:delText xml:space="preserve">  </w:delText>
        </w:r>
      </w:del>
      <w:r w:rsidR="00F71139" w:rsidRPr="00CB6138">
        <w:rPr>
          <w:rFonts w:ascii="IRANSans" w:hAnsi="IRANSans" w:cs="IRANSans"/>
          <w:rtl/>
          <w:lang w:bidi="fa-IR"/>
          <w:rPrChange w:id="4641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F71139" w:rsidRPr="00CB6138">
        <w:rPr>
          <w:rFonts w:ascii="IRANSans" w:hAnsi="IRANSans" w:cs="IRANSans" w:hint="eastAsia"/>
          <w:rtl/>
          <w:lang w:bidi="fa-IR"/>
          <w:rPrChange w:id="4642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="00F71139" w:rsidRPr="00CB6138">
        <w:rPr>
          <w:rFonts w:ascii="IRANSans" w:hAnsi="IRANSans" w:cs="IRANSans"/>
          <w:rtl/>
          <w:lang w:bidi="fa-IR"/>
          <w:rPrChange w:id="464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44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45" w:author="farhan daemi" w:date="2021-10-27T12:04:00Z">
            <w:rPr>
              <w:rFonts w:cs="B Badr"/>
              <w:rtl/>
              <w:lang w:bidi="fa-IR"/>
            </w:rPr>
          </w:rPrChange>
        </w:rPr>
        <w:t xml:space="preserve"> (کاربر </w:t>
      </w:r>
      <w:r w:rsidR="00F71139" w:rsidRPr="00CB6138">
        <w:rPr>
          <w:rFonts w:ascii="IRANSans" w:hAnsi="IRANSans" w:cs="IRANSans" w:hint="eastAsia"/>
          <w:rtl/>
          <w:lang w:bidi="fa-IR"/>
          <w:rPrChange w:id="4646" w:author="farhan daemi" w:date="2021-10-27T12:04:00Z">
            <w:rPr>
              <w:rFonts w:cs="B Badr" w:hint="eastAsia"/>
              <w:rtl/>
              <w:lang w:bidi="fa-IR"/>
            </w:rPr>
          </w:rPrChange>
        </w:rPr>
        <w:t>ستاد</w:t>
      </w:r>
      <w:r w:rsidR="00F71139" w:rsidRPr="00CB6138">
        <w:rPr>
          <w:rFonts w:ascii="IRANSans" w:hAnsi="IRANSans" w:cs="IRANSans"/>
          <w:rtl/>
          <w:lang w:bidi="fa-IR"/>
          <w:rPrChange w:id="4647" w:author="farhan daemi" w:date="2021-10-27T12:04:00Z">
            <w:rPr>
              <w:rFonts w:cs="B Badr"/>
              <w:rtl/>
              <w:lang w:bidi="fa-IR"/>
            </w:rPr>
          </w:rPrChange>
        </w:rPr>
        <w:t xml:space="preserve">) </w:t>
      </w:r>
      <w:r w:rsidR="00F71139" w:rsidRPr="00CB6138">
        <w:rPr>
          <w:rFonts w:ascii="IRANSans" w:hAnsi="IRANSans" w:cs="IRANSans" w:hint="eastAsia"/>
          <w:rtl/>
          <w:lang w:bidi="fa-IR"/>
          <w:rPrChange w:id="464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4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5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51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4652" w:author="farhan daemi" w:date="2021-10-27T12:04:00Z">
            <w:rPr>
              <w:rFonts w:cs="B Badr"/>
              <w:rtl/>
              <w:lang w:bidi="fa-IR"/>
            </w:rPr>
          </w:rPrChange>
        </w:rPr>
        <w:t xml:space="preserve"> با درج توض</w:t>
      </w:r>
      <w:r w:rsidRPr="00CB6138">
        <w:rPr>
          <w:rFonts w:ascii="IRANSans" w:hAnsi="IRANSans" w:cs="IRANSans" w:hint="cs"/>
          <w:rtl/>
          <w:lang w:bidi="fa-IR"/>
          <w:rPrChange w:id="465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54" w:author="farhan daemi" w:date="2021-10-27T12:04:00Z">
            <w:rPr>
              <w:rFonts w:cs="B Badr" w:hint="eastAsia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rtl/>
          <w:lang w:bidi="fa-IR"/>
          <w:rPrChange w:id="4655" w:author="farhan daemi" w:date="2021-10-27T12:04:00Z">
            <w:rPr>
              <w:rFonts w:cs="B Badr"/>
              <w:rtl/>
              <w:lang w:bidi="fa-IR"/>
            </w:rPr>
          </w:rPrChange>
        </w:rPr>
        <w:t xml:space="preserve"> مستقل از همه اتفاقات بالا به کنتور شارژ منتقل کند </w:t>
      </w:r>
      <w:r w:rsidR="00F71139" w:rsidRPr="00CB6138">
        <w:rPr>
          <w:rFonts w:ascii="IRANSans" w:hAnsi="IRANSans" w:cs="IRANSans" w:hint="eastAsia"/>
          <w:rtl/>
          <w:lang w:bidi="fa-IR"/>
          <w:rPrChange w:id="4656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="00F71139" w:rsidRPr="00CB6138">
        <w:rPr>
          <w:rFonts w:ascii="IRANSans" w:hAnsi="IRANSans" w:cs="IRANSans" w:hint="cs"/>
          <w:rtl/>
          <w:lang w:bidi="fa-IR"/>
          <w:rPrChange w:id="465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5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59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F71139" w:rsidRPr="00CB6138">
        <w:rPr>
          <w:rFonts w:ascii="IRANSans" w:hAnsi="IRANSans" w:cs="IRANSans" w:hint="cs"/>
          <w:rtl/>
          <w:lang w:bidi="fa-IR"/>
          <w:rPrChange w:id="466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61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/>
          <w:rtl/>
          <w:lang w:bidi="fa-IR"/>
          <w:rPrChange w:id="466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3" w:author="farhan daemi" w:date="2021-10-27T12:04:00Z">
            <w:rPr>
              <w:rFonts w:cs="B Badr" w:hint="eastAsia"/>
              <w:rtl/>
              <w:lang w:bidi="fa-IR"/>
            </w:rPr>
          </w:rPrChange>
        </w:rPr>
        <w:t>منظور</w:t>
      </w:r>
      <w:r w:rsidR="00F71139" w:rsidRPr="00CB6138">
        <w:rPr>
          <w:rFonts w:ascii="IRANSans" w:hAnsi="IRANSans" w:cs="IRANSans"/>
          <w:rtl/>
          <w:lang w:bidi="fa-IR"/>
          <w:rPrChange w:id="466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F71139" w:rsidRPr="00CB6138">
        <w:rPr>
          <w:rFonts w:ascii="IRANSans" w:hAnsi="IRANSans" w:cs="IRANSans"/>
          <w:rtl/>
          <w:lang w:bidi="fa-IR"/>
          <w:rPrChange w:id="46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6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69" w:author="farhan daemi" w:date="2021-10-27T12:04:00Z">
            <w:rPr>
              <w:rFonts w:cs="B Badr" w:hint="eastAsia"/>
              <w:rtl/>
              <w:lang w:bidi="fa-IR"/>
            </w:rPr>
          </w:rPrChange>
        </w:rPr>
        <w:t>تعر</w:t>
      </w:r>
      <w:r w:rsidR="00F71139" w:rsidRPr="00CB6138">
        <w:rPr>
          <w:rFonts w:ascii="IRANSans" w:hAnsi="IRANSans" w:cs="IRANSans" w:hint="cs"/>
          <w:rtl/>
          <w:lang w:bidi="fa-IR"/>
          <w:rPrChange w:id="467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671" w:author="farhan daemi" w:date="2021-10-27T12:04:00Z">
            <w:rPr>
              <w:rFonts w:cs="B Badr" w:hint="eastAsia"/>
              <w:rtl/>
              <w:lang w:bidi="fa-IR"/>
            </w:rPr>
          </w:rPrChange>
        </w:rPr>
        <w:t>ف</w:t>
      </w:r>
      <w:r w:rsidR="00F71139" w:rsidRPr="00CB6138">
        <w:rPr>
          <w:rFonts w:ascii="IRANSans" w:hAnsi="IRANSans" w:cs="IRANSans"/>
          <w:rtl/>
          <w:lang w:bidi="fa-IR"/>
          <w:rPrChange w:id="46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73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6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7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7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677" w:author="farhan daemi" w:date="2021-10-27T12:04:00Z">
            <w:rPr>
              <w:rFonts w:cs="B Badr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rtl/>
          <w:lang w:bidi="fa-IR"/>
          <w:rPrChange w:id="4678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46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0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rtl/>
          <w:lang w:bidi="fa-IR"/>
          <w:rPrChange w:id="468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468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rtl/>
          <w:lang w:bidi="fa-IR"/>
          <w:rPrChange w:id="46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4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46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6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rtl/>
          <w:lang w:bidi="fa-IR"/>
          <w:rPrChange w:id="468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88" w:author="farhan daemi" w:date="2021-10-27T12:04:00Z">
            <w:rPr>
              <w:rFonts w:cs="B Badr" w:hint="eastAsia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rtl/>
          <w:lang w:bidi="fa-IR"/>
          <w:rPrChange w:id="46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4690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46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69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693" w:author="farhan daemi" w:date="2021-10-27T12:04:00Z">
            <w:rPr>
              <w:rFonts w:cs="B Badr" w:hint="eastAsia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rtl/>
          <w:lang w:bidi="fa-IR"/>
          <w:rPrChange w:id="4694" w:author="farhan daemi" w:date="2021-10-27T12:04:00Z">
            <w:rPr>
              <w:rFonts w:cs="B Badr"/>
              <w:rtl/>
              <w:lang w:bidi="fa-IR"/>
            </w:rPr>
          </w:rPrChange>
        </w:rPr>
        <w:t xml:space="preserve">. بانک در جواب استعلام </w:t>
      </w:r>
      <w:r w:rsidR="00F71139" w:rsidRPr="00CB6138">
        <w:rPr>
          <w:rFonts w:ascii="IRANSans" w:hAnsi="IRANSans" w:cs="IRANSans" w:hint="eastAsia"/>
          <w:rtl/>
          <w:lang w:bidi="fa-IR"/>
          <w:rPrChange w:id="4695" w:author="farhan daemi" w:date="2021-10-27T12:04:00Z">
            <w:rPr>
              <w:rFonts w:cs="B Badr" w:hint="eastAsia"/>
              <w:rtl/>
              <w:lang w:bidi="fa-IR"/>
            </w:rPr>
          </w:rPrChange>
        </w:rPr>
        <w:t>صبا</w:t>
      </w:r>
      <w:r w:rsidR="00F71139" w:rsidRPr="00CB6138">
        <w:rPr>
          <w:rFonts w:ascii="IRANSans" w:hAnsi="IRANSans" w:cs="IRANSans"/>
          <w:rtl/>
          <w:lang w:bidi="fa-IR"/>
          <w:rPrChange w:id="469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697" w:author="farhan daemi" w:date="2021-10-27T12:04:00Z">
            <w:rPr>
              <w:rFonts w:cs="B Badr" w:hint="eastAsia"/>
              <w:rtl/>
              <w:lang w:bidi="fa-IR"/>
            </w:rPr>
          </w:rPrChange>
        </w:rPr>
        <w:t>موجود</w:t>
      </w:r>
      <w:r w:rsidR="00F71139" w:rsidRPr="00CB6138">
        <w:rPr>
          <w:rFonts w:ascii="IRANSans" w:hAnsi="IRANSans" w:cs="IRANSans" w:hint="cs"/>
          <w:rtl/>
          <w:lang w:bidi="fa-IR"/>
          <w:rPrChange w:id="469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/>
          <w:rtl/>
          <w:lang w:bidi="fa-IR"/>
          <w:rPrChange w:id="46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0" w:author="farhan daemi" w:date="2021-10-27T12:04:00Z">
            <w:rPr>
              <w:rFonts w:cs="B Badr" w:hint="eastAsia"/>
              <w:rtl/>
              <w:lang w:bidi="fa-IR"/>
            </w:rPr>
          </w:rPrChange>
        </w:rPr>
        <w:t>سا</w:t>
      </w:r>
      <w:r w:rsidR="00F71139" w:rsidRPr="00CB6138">
        <w:rPr>
          <w:rFonts w:ascii="IRANSans" w:hAnsi="IRANSans" w:cs="IRANSans" w:hint="cs"/>
          <w:rtl/>
          <w:lang w:bidi="fa-IR"/>
          <w:rPrChange w:id="470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702" w:author="farhan daemi" w:date="2021-10-27T12:04:00Z">
            <w:rPr>
              <w:rFonts w:cs="B Badr" w:hint="eastAsia"/>
              <w:rtl/>
              <w:lang w:bidi="fa-IR"/>
            </w:rPr>
          </w:rPrChange>
        </w:rPr>
        <w:t>ر</w:t>
      </w:r>
      <w:r w:rsidR="00F71139" w:rsidRPr="00CB6138">
        <w:rPr>
          <w:rFonts w:ascii="IRANSans" w:hAnsi="IRANSans" w:cs="IRANSans"/>
          <w:rtl/>
          <w:lang w:bidi="fa-IR"/>
          <w:rPrChange w:id="47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4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F71139" w:rsidRPr="00CB6138">
        <w:rPr>
          <w:rFonts w:ascii="IRANSans" w:hAnsi="IRANSans" w:cs="IRANSans"/>
          <w:rtl/>
          <w:lang w:bidi="fa-IR"/>
          <w:rPrChange w:id="470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06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F71139" w:rsidRPr="00CB6138">
        <w:rPr>
          <w:rFonts w:ascii="IRANSans" w:hAnsi="IRANSans" w:cs="IRANSans" w:hint="cs"/>
          <w:rtl/>
          <w:lang w:bidi="fa-IR"/>
          <w:rPrChange w:id="470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rtl/>
          <w:lang w:bidi="fa-IR"/>
          <w:rPrChange w:id="4708" w:author="farhan daemi" w:date="2021-10-27T12:04:00Z">
            <w:rPr>
              <w:rFonts w:cs="B Badr" w:hint="eastAsia"/>
              <w:rtl/>
              <w:lang w:bidi="fa-IR"/>
            </w:rPr>
          </w:rPrChange>
        </w:rPr>
        <w:t>ز</w:t>
      </w:r>
      <w:r w:rsidR="00F71139" w:rsidRPr="00CB6138">
        <w:rPr>
          <w:rFonts w:ascii="IRANSans" w:hAnsi="IRANSans" w:cs="IRANSans"/>
          <w:rtl/>
          <w:lang w:bidi="fa-IR"/>
          <w:rPrChange w:id="470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10" w:author="farhan daemi" w:date="2021-10-27T12:04:00Z">
            <w:rPr>
              <w:rFonts w:cs="B Badr" w:hint="eastAsia"/>
              <w:rtl/>
              <w:lang w:bidi="fa-IR"/>
            </w:rPr>
          </w:rPrChange>
        </w:rPr>
        <w:t>اعلام</w:t>
      </w:r>
      <w:r w:rsidR="00F71139" w:rsidRPr="00CB6138">
        <w:rPr>
          <w:rFonts w:ascii="IRANSans" w:hAnsi="IRANSans" w:cs="IRANSans"/>
          <w:rtl/>
          <w:lang w:bidi="fa-IR"/>
          <w:rPrChange w:id="471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F71139" w:rsidRPr="00CB6138">
        <w:rPr>
          <w:rFonts w:ascii="IRANSans" w:hAnsi="IRANSans" w:cs="IRANSans" w:hint="eastAsia"/>
          <w:rtl/>
          <w:lang w:bidi="fa-IR"/>
          <w:rPrChange w:id="4712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F71139" w:rsidRPr="00CB6138">
        <w:rPr>
          <w:rFonts w:ascii="IRANSans" w:hAnsi="IRANSans" w:cs="IRANSans" w:hint="cs"/>
          <w:rtl/>
          <w:lang w:bidi="fa-IR"/>
          <w:rPrChange w:id="4713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F71139" w:rsidRPr="00CB6138">
        <w:rPr>
          <w:rFonts w:ascii="IRANSans" w:hAnsi="IRANSans" w:cs="IRANSans" w:hint="eastAsia"/>
          <w:lang w:bidi="fa-IR"/>
          <w:rPrChange w:id="471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4715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4716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2CDA88FA" w14:textId="77777777" w:rsidR="00026A58" w:rsidRPr="00CB6138" w:rsidRDefault="00026A58">
      <w:pPr>
        <w:pStyle w:val="ListParagraph"/>
        <w:bidi/>
        <w:ind w:left="2160"/>
        <w:jc w:val="both"/>
        <w:rPr>
          <w:rFonts w:ascii="IRANSans" w:hAnsi="IRANSans" w:cs="IRANSans"/>
          <w:rtl/>
          <w:lang w:bidi="fa-IR"/>
          <w:rPrChange w:id="4717" w:author="farhan daemi" w:date="2021-10-27T12:04:00Z">
            <w:rPr>
              <w:rFonts w:cs="B Badr"/>
              <w:rtl/>
              <w:lang w:bidi="fa-IR"/>
            </w:rPr>
          </w:rPrChange>
        </w:rPr>
        <w:pPrChange w:id="4718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56C5B98F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71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720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472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2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73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7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</w:p>
    <w:p w14:paraId="7A6C7B83" w14:textId="77777777" w:rsidR="00F71139" w:rsidRPr="002D2E0A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4736" w:author="farhan daemi" w:date="2021-12-12T10:2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37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38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39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40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41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42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="00013A45"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43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حقوق</w:t>
      </w:r>
      <w:r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44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 </w:t>
      </w:r>
      <w:r w:rsidRPr="002D2E0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745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46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2D2E0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747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48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49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صورت منظم اطلاعات مبادله م</w:t>
      </w:r>
      <w:r w:rsidRPr="002D2E0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750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751" w:author="farhan daemi" w:date="2021-12-12T10:2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2E0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752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کنند</w:t>
      </w:r>
      <w:r w:rsidRPr="002D2E0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753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CB4541" w14:textId="77777777" w:rsidR="00F71139" w:rsidRPr="005035E1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4754" w:author="farhan daemi" w:date="2021-11-21T11:1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755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5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5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5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61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67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6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6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7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78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79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0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785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lang w:bidi="fa-IR"/>
          <w:rPrChange w:id="4786" w:author="farhan daemi" w:date="2021-11-21T11:1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8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8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79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79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06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0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0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10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4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5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6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17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1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1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24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2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2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0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1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2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3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4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5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6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7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38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39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035E1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4840" w:author="farhan daemi" w:date="2021-11-21T11:1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41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035E1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4842" w:author="farhan daemi" w:date="2021-11-21T11:1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5035E1">
        <w:rPr>
          <w:rFonts w:ascii="IRANSans" w:hAnsi="IRANSans" w:cs="IRANSans"/>
          <w:color w:val="FF0000"/>
          <w:sz w:val="24"/>
          <w:szCs w:val="24"/>
          <w:rtl/>
          <w:lang w:bidi="fa-IR"/>
          <w:rPrChange w:id="4843" w:author="farhan daemi" w:date="2021-11-21T11:1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72CA169" w14:textId="4C1C6146" w:rsidR="00F71139" w:rsidRPr="00C83959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4844" w:author="farhan daemi" w:date="2021-12-12T10:2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45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46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8395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847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48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49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50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51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52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53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54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8395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855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56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57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58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59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60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61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62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63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64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65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66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67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026A58"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868" w:author="farhan daemi" w:date="2021-12-12T10:2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69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70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71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72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73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8395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874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875" w:author="farhan daemi" w:date="2021-12-12T10:2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8395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76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8395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77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7CC89C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487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79" w:author="farhan daemi" w:date="2021-10-27T12:03:00Z">
          <w:pPr>
            <w:bidi/>
            <w:jc w:val="both"/>
          </w:pPr>
        </w:pPrChange>
      </w:pPr>
    </w:p>
    <w:p w14:paraId="163907F9" w14:textId="77777777" w:rsidR="00013A45" w:rsidRPr="00CB6138" w:rsidRDefault="00013A45">
      <w:pPr>
        <w:pStyle w:val="ListParagraph"/>
        <w:numPr>
          <w:ilvl w:val="0"/>
          <w:numId w:val="6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488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4881" w:author="farhan daemi" w:date="2021-10-27T12:03:00Z">
          <w:pPr>
            <w:pStyle w:val="ListParagraph"/>
            <w:numPr>
              <w:numId w:val="6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8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488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488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</w:p>
    <w:p w14:paraId="24F3923B" w14:textId="77777777" w:rsidR="00F71139" w:rsidRPr="001363AC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4887" w:author="farhan daemi" w:date="2021-12-12T10:2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888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89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90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91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92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93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94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95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896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897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898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899" w:author="farhan daemi" w:date="2021-12-12T10:2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00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01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02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03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04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05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06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07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08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09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10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11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12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13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14" w:author="farhan daemi" w:date="2021-12-12T10:2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15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16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17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18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19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جواب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20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21" w:author="farhan daemi" w:date="2021-12-12T10:2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del w:id="4922" w:author="farhan daemi" w:date="2021-11-21T11:16:00Z">
        <w:r w:rsidRPr="001363AC" w:rsidDel="005035E1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4923" w:author="farhan daemi" w:date="2021-12-12T10:2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24" w:author="farhan daemi" w:date="2021-12-12T10:2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F3DB2CF" w14:textId="77777777" w:rsidR="00F71139" w:rsidRPr="001363AC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4925" w:author="farhan daemi" w:date="2021-12-12T10:2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4926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2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28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29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3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3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3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33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3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35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3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37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3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39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4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4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4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4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4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45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4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47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4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="00026A58"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49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5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5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5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5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5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55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5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57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5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59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960" w:author="farhan daemi" w:date="2021-12-12T10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6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6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6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همچن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64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6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6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6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6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6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70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7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7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7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7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7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7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7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78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7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8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8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8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8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84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85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8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87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8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89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9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9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9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9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9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363A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4995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4996" w:author="farhan daemi" w:date="2021-12-12T10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363A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499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013A45" w:rsidRPr="001363A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499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D016CB7" w14:textId="572B7F8E" w:rsidR="00F71139" w:rsidRPr="00A77715" w:rsidRDefault="00013A45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4999" w:author="farhan daemi" w:date="2021-12-12T10:2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000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0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موجود</w:t>
      </w:r>
      <w:r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02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0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سال آ</w:t>
      </w:r>
      <w:r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04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0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نده،</w:t>
      </w:r>
      <w:r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0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0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0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0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1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1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12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1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1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1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1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1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1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1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2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2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2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2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2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2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2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2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28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029" w:author="farhan daemi" w:date="2021-12-12T10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3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3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3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3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3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35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3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37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3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39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40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41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4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4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44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45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46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47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4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دارا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49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5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5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5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5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5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5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56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5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5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5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6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6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سررس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62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6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6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6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6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6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6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6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همان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7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7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7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7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7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7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76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077" w:author="farhan daemi" w:date="2021-12-12T10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78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79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(شارژ سال</w:t>
      </w:r>
      <w:ins w:id="5080" w:author="farhan daemi" w:date="2021-11-21T11:17:00Z">
        <w:r w:rsidR="00D04358" w:rsidRPr="00A7771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lang w:bidi="fa-IR"/>
            <w:rPrChange w:id="5081" w:author="farhan daemi" w:date="2021-12-12T10:24:00Z">
              <w:rPr>
                <w:rFonts w:ascii="IRANSans" w:hAnsi="IRANSans" w:cs="IRANSans"/>
                <w:sz w:val="24"/>
                <w:szCs w:val="24"/>
                <w:lang w:bidi="fa-IR"/>
              </w:rPr>
            </w:rPrChange>
          </w:rPr>
          <w:t xml:space="preserve"> </w:t>
        </w:r>
      </w:ins>
      <w:r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8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083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8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).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8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8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8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8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8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90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91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92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93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94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95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96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97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098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099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F71139" w:rsidRPr="00A7771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00" w:author="farhan daemi" w:date="2021-12-12T10:2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101" w:author="farhan daemi" w:date="2021-12-12T10:2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71139" w:rsidRPr="00A7771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02" w:author="farhan daemi" w:date="2021-12-12T10:2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="00F71139" w:rsidRPr="00A7771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03" w:author="farhan daemi" w:date="2021-12-12T10:2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AB48730" w14:textId="7C98E7D0" w:rsidR="00F71139" w:rsidRPr="00CB6138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z w:val="24"/>
          <w:szCs w:val="24"/>
          <w:lang w:bidi="fa-IR"/>
          <w:rPrChange w:id="51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05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مطابق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1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1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13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1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del w:id="5140" w:author="farhan daemi" w:date="2021-11-21T11:17:00Z">
        <w:r w:rsidRPr="00CB6138" w:rsidDel="0072388F">
          <w:rPr>
            <w:rFonts w:ascii="IRANSans" w:hAnsi="IRANSans" w:cs="IRANSans"/>
            <w:sz w:val="24"/>
            <w:szCs w:val="24"/>
            <w:rtl/>
            <w:lang w:bidi="fa-IR"/>
            <w:rPrChange w:id="5141" w:author="farhan daemi" w:date="2021-10-27T12:0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CB6138">
        <w:rPr>
          <w:rFonts w:ascii="IRANSans" w:hAnsi="IRANSans" w:cs="IRANSans"/>
          <w:sz w:val="24"/>
          <w:szCs w:val="24"/>
          <w:rtl/>
          <w:lang w:bidi="fa-IR"/>
          <w:rPrChange w:id="5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AB32D0E" w14:textId="539A9ADF" w:rsidR="00F71139" w:rsidRPr="00B1197D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143" w:author="farhan daemi" w:date="2021-12-12T10:2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144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45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46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47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48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149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B1197D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150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151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B1197D">
        <w:rPr>
          <w:rFonts w:ascii="IRANSans" w:hAnsi="IRANSans" w:cs="IRANSans" w:hint="c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152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153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54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55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56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57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58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59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60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61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62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63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64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65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66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67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68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69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70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71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باشد؛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72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73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74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75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76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77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78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79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80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81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82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83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84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85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86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87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88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89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90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91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92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93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94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195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196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197" w:author="farhan daemi" w:date="2021-12-12T10:2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ins w:id="5198" w:author="farhan daemi" w:date="2021-11-21T11:17:00Z">
        <w:r w:rsidR="00A12180" w:rsidRPr="00B1197D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5199" w:author="farhan daemi" w:date="2021-12-12T10:25:00Z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rPrChange>
          </w:rPr>
          <w:t>‌</w:t>
        </w:r>
      </w:ins>
      <w:del w:id="5200" w:author="farhan daemi" w:date="2021-11-21T11:17:00Z">
        <w:r w:rsidRPr="00B1197D" w:rsidDel="00A12180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5201" w:author="farhan daemi" w:date="2021-12-12T10:25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</w:del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202" w:author="farhan daemi" w:date="2021-12-12T10:2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203" w:author="farhan daemi" w:date="2021-12-12T10:2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D44C27" w14:textId="5C537C4D" w:rsidR="00F71139" w:rsidRPr="00CB6138" w:rsidRDefault="00F71139">
      <w:pPr>
        <w:pStyle w:val="ListParagraph"/>
        <w:numPr>
          <w:ilvl w:val="2"/>
          <w:numId w:val="2"/>
        </w:numPr>
        <w:bidi/>
        <w:ind w:left="1211"/>
        <w:jc w:val="both"/>
        <w:rPr>
          <w:rFonts w:ascii="IRANSans" w:hAnsi="IRANSans" w:cs="IRANSans"/>
          <w:sz w:val="24"/>
          <w:szCs w:val="24"/>
          <w:lang w:bidi="fa-IR"/>
          <w:rPrChange w:id="520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205" w:author="farhan daemi" w:date="2021-10-27T12:03:00Z">
          <w:pPr>
            <w:pStyle w:val="ListParagraph"/>
            <w:numPr>
              <w:ilvl w:val="2"/>
              <w:numId w:val="2"/>
            </w:numPr>
            <w:bidi/>
            <w:ind w:left="121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نصورت،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اگر جمع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و شارژ 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1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حساب چاه، کمتر از </w:t>
      </w:r>
      <w:r w:rsidRPr="00CB6138">
        <w:rPr>
          <w:rFonts w:ascii="IRANSans" w:hAnsi="IRANSans" w:cs="IRANSans"/>
          <w:sz w:val="24"/>
          <w:szCs w:val="24"/>
          <w:lang w:bidi="fa-IR"/>
          <w:rPrChange w:id="522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BCap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باشد. بانک در پاسخ استعلام صبا 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2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را 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Start w:id="5233"/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3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23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شرط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4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commentRangeEnd w:id="5233"/>
      <w:r w:rsidR="00434F1C" w:rsidRPr="00CB6138">
        <w:rPr>
          <w:rStyle w:val="CommentReference"/>
          <w:rFonts w:ascii="IRANSans" w:hAnsi="IRANSans" w:cs="IRANSans"/>
          <w:rPrChange w:id="5247" w:author="farhan daemi" w:date="2021-10-27T12:04:00Z">
            <w:rPr>
              <w:rStyle w:val="CommentReference"/>
            </w:rPr>
          </w:rPrChange>
        </w:rPr>
        <w:commentReference w:id="5233"/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525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29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2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2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9D46E04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29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00" w:author="farhan daemi" w:date="2021-10-27T12:03:00Z">
          <w:pPr>
            <w:bidi/>
            <w:jc w:val="both"/>
          </w:pPr>
        </w:pPrChange>
      </w:pPr>
    </w:p>
    <w:p w14:paraId="097A3463" w14:textId="77777777" w:rsidR="00013A45" w:rsidRPr="00CB6138" w:rsidRDefault="00013A45">
      <w:pPr>
        <w:pStyle w:val="ListParagraph"/>
        <w:numPr>
          <w:ilvl w:val="0"/>
          <w:numId w:val="7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30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302" w:author="farhan daemi" w:date="2021-10-27T12:03:00Z">
          <w:pPr>
            <w:pStyle w:val="ListParagraph"/>
            <w:numPr>
              <w:numId w:val="7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3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30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30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</w:p>
    <w:p w14:paraId="303860A1" w14:textId="77777777" w:rsidR="00F71139" w:rsidRPr="00B1197D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308" w:author="farhan daemi" w:date="2021-12-12T10:2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09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10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11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60EA7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2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460EA7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3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60EA7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4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460EA7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5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60EA7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6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460EA7">
        <w:rPr>
          <w:rFonts w:ascii="IRANSans" w:hAnsi="IRANSans" w:cs="IRANSans" w:hint="c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7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460EA7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1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37DCA"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19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20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21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37DCA" w:rsidRPr="00BD74C9">
        <w:rPr>
          <w:rFonts w:ascii="IRANSans" w:hAnsi="IRANSans" w:cs="IRANSans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2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استعلام صب</w:t>
      </w:r>
      <w:r w:rsidR="00013A45" w:rsidRPr="00BD74C9">
        <w:rPr>
          <w:rFonts w:ascii="IRANSans" w:hAnsi="IRANSans" w:cs="IRANSans" w:hint="eastAsia"/>
          <w:b/>
          <w:bCs/>
          <w:strike/>
          <w:color w:val="A6A6A6" w:themeColor="background1" w:themeShade="A6"/>
          <w:sz w:val="24"/>
          <w:szCs w:val="24"/>
          <w:rtl/>
          <w:lang w:bidi="fa-IR"/>
          <w:rPrChange w:id="532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937DCA"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2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(هرکدام زودتر رخ دهد)</w:t>
      </w:r>
      <w:r w:rsidR="00013A45"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25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="00013A45"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26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13A45"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27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اعلام شارژ سال بعد،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2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همه حساب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329" w:author="farhan daemi" w:date="2021-12-12T10:27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30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31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3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3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3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3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3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3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38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3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4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4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4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4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4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4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46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4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4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4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5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5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52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5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5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5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56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5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5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59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60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361" w:author="farhan daemi" w:date="2021-12-12T10:27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62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63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64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65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66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67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368" w:author="farhan daemi" w:date="2021-12-12T10:27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6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شوند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7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DDFCFD5" w14:textId="0988EFDB" w:rsidR="00937DCA" w:rsidRPr="00B1197D" w:rsidRDefault="00937DCA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371" w:author="farhan daemi" w:date="2021-12-12T10:2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37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7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7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7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7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7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7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7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تطابق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8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8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8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8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8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8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8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8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برداشت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8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8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90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9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9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9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394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9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9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9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39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39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0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0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02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0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0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0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0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0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0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0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10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1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عدم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1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1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1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1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16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1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1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1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20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2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2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2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2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2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26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27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28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29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اطم</w:t>
      </w:r>
      <w:r w:rsidRPr="00B1197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30" w:author="farhan daemi" w:date="2021-12-12T10:2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31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نان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32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33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حاصل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34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1197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35" w:author="farhan daemi" w:date="2021-12-12T10:2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1197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36" w:author="farhan daemi" w:date="2021-12-12T10:2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5665363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4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38" w:author="farhan daemi" w:date="2021-10-27T12:03:00Z">
          <w:pPr>
            <w:bidi/>
            <w:jc w:val="both"/>
          </w:pPr>
        </w:pPrChange>
      </w:pPr>
    </w:p>
    <w:p w14:paraId="0E352C4C" w14:textId="77777777" w:rsidR="00937DCA" w:rsidRPr="00CB6138" w:rsidRDefault="00937DCA">
      <w:pPr>
        <w:pStyle w:val="ListParagraph"/>
        <w:numPr>
          <w:ilvl w:val="0"/>
          <w:numId w:val="8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4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440" w:author="farhan daemi" w:date="2021-10-27T12:03:00Z">
          <w:pPr>
            <w:pStyle w:val="ListParagraph"/>
            <w:numPr>
              <w:numId w:val="8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44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44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4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28F11449" w14:textId="5402476B" w:rsidR="00F71139" w:rsidRPr="005867A9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445" w:author="farhan daemi" w:date="2021-12-12T10:2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446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47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48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49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50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51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52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53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روز،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54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55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56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57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58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59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60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61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62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63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64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65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66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67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68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69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70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71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72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73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چک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74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75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76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477" w:author="farhan daemi" w:date="2021-12-12T10:2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78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79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80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81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82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فرارس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83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84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85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86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487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88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89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90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انقضا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91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92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93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94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95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96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97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498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499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00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01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02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03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04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05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06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صفر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07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08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867A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09" w:author="farhan daemi" w:date="2021-12-12T10:2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510" w:author="farhan daemi" w:date="2021-12-12T10:2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867A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11" w:author="farhan daemi" w:date="2021-12-12T10:2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5867A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12" w:author="farhan daemi" w:date="2021-12-12T10:2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7AB5CD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51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14" w:author="farhan daemi" w:date="2021-10-27T12:03:00Z">
          <w:pPr>
            <w:bidi/>
            <w:jc w:val="both"/>
          </w:pPr>
        </w:pPrChange>
      </w:pPr>
    </w:p>
    <w:p w14:paraId="43A40298" w14:textId="11B5803C" w:rsidR="00937DCA" w:rsidRPr="00CB6138" w:rsidRDefault="00937DCA">
      <w:pPr>
        <w:pStyle w:val="ListParagraph"/>
        <w:numPr>
          <w:ilvl w:val="0"/>
          <w:numId w:val="9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5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516" w:author="farhan daemi" w:date="2021-10-27T12:03:00Z">
          <w:pPr>
            <w:pStyle w:val="ListParagraph"/>
            <w:numPr>
              <w:numId w:val="9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1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1C5942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1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809EB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51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5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کنتور</w:t>
      </w:r>
    </w:p>
    <w:p w14:paraId="06046567" w14:textId="77777777" w:rsidR="00F71139" w:rsidRPr="00BD1CC0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521" w:author="farhan daemi" w:date="2021-12-12T10:3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2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2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2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2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مراجعه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2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2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528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2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3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3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3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3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34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3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3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37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3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3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4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4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4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4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4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4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4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4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4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4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5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5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5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53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554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5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5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5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58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5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60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6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6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6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6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6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6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6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6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6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7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7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7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73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574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7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7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937DCA"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7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937DCA"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78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7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باق</w:t>
      </w:r>
      <w:r w:rsidR="00937DCA"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80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8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="00937DCA"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8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در کنتور در کارت مشخص است.</w:t>
      </w:r>
    </w:p>
    <w:p w14:paraId="71B2CE45" w14:textId="77777777" w:rsidR="00F71139" w:rsidRPr="00BD1CC0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583" w:author="farhan daemi" w:date="2021-12-12T10:3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58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8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8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8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پاسخ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88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8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9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9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استعلام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9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9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9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9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9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59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598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59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0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0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0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03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0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0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0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0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0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0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1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1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1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1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1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1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1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1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1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1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620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2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2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3A0338F" w14:textId="77777777" w:rsidR="00F71139" w:rsidRPr="00BD1CC0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623" w:author="farhan daemi" w:date="2021-12-12T10:3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24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2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626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2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28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2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30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631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3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3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3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3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3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3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3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بخش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3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4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 (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41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4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4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4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4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4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4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4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4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5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5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5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53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5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5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5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5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58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5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6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6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6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6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6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6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6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3E6F6F3" w14:textId="77777777" w:rsidR="00F71139" w:rsidRPr="00BD1CC0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667" w:author="farhan daemi" w:date="2021-12-12T10:3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668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6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7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7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72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7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7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7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7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7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78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79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80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8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8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83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84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8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8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8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88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689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9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9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9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9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9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69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9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97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69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تاب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69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0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0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0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0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0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705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0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0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0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D1CC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70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710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D1CC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1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D1CC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1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E9CA7D0" w14:textId="2C829E71" w:rsidR="00F71139" w:rsidRPr="00B435A2" w:rsidRDefault="00F71139">
      <w:pPr>
        <w:pStyle w:val="ListParagraph"/>
        <w:numPr>
          <w:ilvl w:val="1"/>
          <w:numId w:val="2"/>
        </w:numPr>
        <w:bidi/>
        <w:ind w:left="851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5713" w:author="farhan daemi" w:date="2021-12-12T10:3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14" w:author="farhan daemi" w:date="2021-10-27T12:03:00Z">
          <w:pPr>
            <w:pStyle w:val="ListParagraph"/>
            <w:numPr>
              <w:ilvl w:val="1"/>
              <w:numId w:val="2"/>
            </w:numPr>
            <w:bidi/>
            <w:ind w:left="851" w:hanging="360"/>
            <w:jc w:val="both"/>
          </w:pPr>
        </w:pPrChange>
      </w:pP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15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بانک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16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17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435A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718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19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20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21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22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23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24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25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26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27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28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435A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5729" w:author="farhan daemi" w:date="2021-12-12T10:3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37DCA"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5730" w:author="farhan daemi" w:date="2021-12-12T10:3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435A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5731" w:author="farhan daemi" w:date="2021-12-12T10:3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B435A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5732" w:author="farhan daemi" w:date="2021-12-12T10:3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A051C76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73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34" w:author="farhan daemi" w:date="2021-10-27T12:03:00Z">
          <w:pPr>
            <w:bidi/>
            <w:jc w:val="both"/>
          </w:pPr>
        </w:pPrChange>
      </w:pPr>
    </w:p>
    <w:p w14:paraId="4ADEA0BE" w14:textId="77777777" w:rsidR="00937DCA" w:rsidRPr="00CB6138" w:rsidRDefault="00937DCA">
      <w:pPr>
        <w:pStyle w:val="ListParagraph"/>
        <w:numPr>
          <w:ilvl w:val="0"/>
          <w:numId w:val="10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7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736" w:author="farhan daemi" w:date="2021-10-27T12:03:00Z">
          <w:pPr>
            <w:pStyle w:val="ListParagraph"/>
            <w:numPr>
              <w:numId w:val="10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74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7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</w:p>
    <w:p w14:paraId="59C96C1E" w14:textId="77777777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7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743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درخواست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7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8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783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(به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79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7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1F45A599" w14:textId="42F13684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1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12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3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937DCA" w:rsidRPr="00CB6138">
        <w:rPr>
          <w:rFonts w:ascii="IRANSans" w:hAnsi="IRANSans" w:cs="IRANSans" w:hint="eastAsia"/>
          <w:sz w:val="24"/>
          <w:szCs w:val="24"/>
          <w:lang w:bidi="fa-IR"/>
          <w:rPrChange w:id="584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5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85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r w:rsidR="00482C5D" w:rsidRPr="00CB6138">
        <w:rPr>
          <w:rFonts w:ascii="IRANSans" w:hAnsi="IRANSans" w:cs="IRANSans"/>
          <w:sz w:val="24"/>
          <w:szCs w:val="24"/>
          <w:rtl/>
          <w:lang w:bidi="fa-IR"/>
          <w:rPrChange w:id="5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</w:p>
    <w:p w14:paraId="3AC53707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8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60" w:author="farhan daemi" w:date="2021-10-27T12:03:00Z">
          <w:pPr>
            <w:bidi/>
            <w:jc w:val="both"/>
          </w:pPr>
        </w:pPrChange>
      </w:pPr>
    </w:p>
    <w:p w14:paraId="4DEEAB3C" w14:textId="77777777" w:rsidR="00482C5D" w:rsidRPr="00CB6138" w:rsidRDefault="00482C5D">
      <w:pPr>
        <w:pStyle w:val="ListParagraph"/>
        <w:numPr>
          <w:ilvl w:val="0"/>
          <w:numId w:val="11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86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862" w:author="farhan daemi" w:date="2021-10-27T12:03:00Z">
          <w:pPr>
            <w:pStyle w:val="ListParagraph"/>
            <w:numPr>
              <w:numId w:val="11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6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86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86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86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</w:p>
    <w:p w14:paraId="582BEFAB" w14:textId="54E660FF" w:rsidR="00F71139" w:rsidRPr="00CB6138" w:rsidRDefault="00F71139">
      <w:pPr>
        <w:pStyle w:val="ListParagraph"/>
        <w:numPr>
          <w:ilvl w:val="0"/>
          <w:numId w:val="2"/>
        </w:numPr>
        <w:bidi/>
        <w:ind w:left="581"/>
        <w:jc w:val="both"/>
        <w:rPr>
          <w:rFonts w:ascii="IRANSans" w:hAnsi="IRANSans" w:cs="IRANSans"/>
          <w:sz w:val="24"/>
          <w:szCs w:val="24"/>
          <w:lang w:bidi="fa-IR"/>
          <w:rPrChange w:id="587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871" w:author="farhan daemi" w:date="2021-10-27T12:03:00Z">
          <w:pPr>
            <w:pStyle w:val="ListParagraph"/>
            <w:numPr>
              <w:numId w:val="2"/>
            </w:numPr>
            <w:bidi/>
            <w:ind w:left="581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7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شامل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8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ض،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مدل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2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6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5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6A58" w:rsidRPr="00CB6138">
        <w:rPr>
          <w:rFonts w:ascii="IRANSans" w:hAnsi="IRANSans" w:cs="IRANSans" w:hint="eastAsia"/>
          <w:sz w:val="24"/>
          <w:szCs w:val="24"/>
          <w:lang w:bidi="fa-IR"/>
          <w:rPrChange w:id="59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524060F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59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74" w:author="farhan daemi" w:date="2021-10-27T12:03:00Z">
          <w:pPr>
            <w:bidi/>
            <w:jc w:val="both"/>
          </w:pPr>
        </w:pPrChange>
      </w:pPr>
    </w:p>
    <w:p w14:paraId="289648EA" w14:textId="77777777" w:rsidR="00482C5D" w:rsidRPr="00CB6138" w:rsidRDefault="00482C5D">
      <w:pPr>
        <w:pStyle w:val="ListParagraph"/>
        <w:numPr>
          <w:ilvl w:val="0"/>
          <w:numId w:val="12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597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5976" w:author="farhan daemi" w:date="2021-10-27T12:03:00Z">
          <w:pPr>
            <w:pStyle w:val="ListParagraph"/>
            <w:numPr>
              <w:numId w:val="12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7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7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598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8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598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598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</w:p>
    <w:p w14:paraId="28781206" w14:textId="21BF20D9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598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5985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5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5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0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نبودن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1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1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2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C5BEEC9" w14:textId="77777777" w:rsidR="009F3121" w:rsidRPr="00CB6138" w:rsidRDefault="009F3121">
      <w:pPr>
        <w:bidi/>
        <w:jc w:val="both"/>
        <w:rPr>
          <w:rFonts w:ascii="IRANSans" w:hAnsi="IRANSans" w:cs="IRANSans"/>
          <w:sz w:val="24"/>
          <w:szCs w:val="24"/>
          <w:lang w:bidi="fa-IR"/>
          <w:rPrChange w:id="602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030" w:author="farhan daemi" w:date="2021-10-27T12:03:00Z">
          <w:pPr>
            <w:bidi/>
            <w:jc w:val="both"/>
          </w:pPr>
        </w:pPrChange>
      </w:pPr>
    </w:p>
    <w:p w14:paraId="215841EE" w14:textId="77777777" w:rsidR="00482C5D" w:rsidRPr="00CB6138" w:rsidRDefault="00482C5D">
      <w:pPr>
        <w:pStyle w:val="ListParagraph"/>
        <w:numPr>
          <w:ilvl w:val="0"/>
          <w:numId w:val="13"/>
        </w:numPr>
        <w:bidi/>
        <w:ind w:left="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603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6032" w:author="farhan daemi" w:date="2021-10-27T12:03:00Z">
          <w:pPr>
            <w:pStyle w:val="ListParagraph"/>
            <w:numPr>
              <w:numId w:val="13"/>
            </w:numPr>
            <w:bidi/>
            <w:ind w:left="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603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603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60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51E60174" w14:textId="77777777" w:rsidR="00026A58" w:rsidRPr="00CB6138" w:rsidRDefault="00026A58">
      <w:pPr>
        <w:pStyle w:val="ListParagraph"/>
        <w:numPr>
          <w:ilvl w:val="0"/>
          <w:numId w:val="2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6038" w:author="farhan daemi" w:date="2021-10-27T12:04:00Z">
            <w:rPr>
              <w:rFonts w:cs="B Badr"/>
              <w:sz w:val="24"/>
              <w:szCs w:val="24"/>
              <w:lang w:bidi="fa-IR"/>
            </w:rPr>
          </w:rPrChange>
        </w:rPr>
        <w:pPrChange w:id="6039" w:author="farhan daemi" w:date="2021-10-27T12:03:00Z">
          <w:pPr>
            <w:pStyle w:val="ListParagraph"/>
            <w:numPr>
              <w:numId w:val="2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اعلام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صبا،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5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"سا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"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کنتور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درج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توض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8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ذخ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8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60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609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60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609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FD2AF9B" w14:textId="77777777" w:rsidR="00026A58" w:rsidRPr="00CB6138" w:rsidRDefault="00026A58">
      <w:pPr>
        <w:pStyle w:val="ListParagraph"/>
        <w:bidi/>
        <w:ind w:left="581"/>
        <w:jc w:val="both"/>
        <w:rPr>
          <w:rFonts w:ascii="IRANSans" w:hAnsi="IRANSans" w:cs="IRANSans"/>
          <w:lang w:bidi="fa-IR"/>
          <w:rPrChange w:id="6095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6096" w:author="farhan daemi" w:date="2021-10-27T12:03:00Z">
          <w:pPr>
            <w:pStyle w:val="ListParagraph"/>
            <w:bidi/>
            <w:ind w:left="581"/>
            <w:jc w:val="both"/>
          </w:pPr>
        </w:pPrChange>
      </w:pPr>
    </w:p>
    <w:p w14:paraId="50A7BFCC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97" w:author="farhan daemi" w:date="2021-10-27T12:04:00Z">
            <w:rPr>
              <w:rFonts w:cs="B Badr"/>
              <w:rtl/>
              <w:lang w:bidi="fa-IR"/>
            </w:rPr>
          </w:rPrChange>
        </w:rPr>
        <w:pPrChange w:id="6098" w:author="farhan daemi" w:date="2021-10-27T12:03:00Z">
          <w:pPr>
            <w:bidi/>
            <w:jc w:val="both"/>
          </w:pPr>
        </w:pPrChange>
      </w:pPr>
    </w:p>
    <w:p w14:paraId="4E75E3EE" w14:textId="77777777" w:rsidR="008406A2" w:rsidRPr="00CB6138" w:rsidRDefault="008406A2">
      <w:pPr>
        <w:bidi/>
        <w:jc w:val="both"/>
        <w:rPr>
          <w:rFonts w:ascii="IRANSans" w:hAnsi="IRANSans" w:cs="IRANSans"/>
          <w:rtl/>
          <w:lang w:bidi="fa-IR"/>
          <w:rPrChange w:id="6099" w:author="farhan daemi" w:date="2021-10-27T12:04:00Z">
            <w:rPr>
              <w:rFonts w:cs="B Badr"/>
              <w:rtl/>
              <w:lang w:bidi="fa-IR"/>
            </w:rPr>
          </w:rPrChange>
        </w:rPr>
        <w:pPrChange w:id="6100" w:author="farhan daemi" w:date="2021-10-27T12:03:00Z">
          <w:pPr>
            <w:bidi/>
            <w:jc w:val="both"/>
          </w:pPr>
        </w:pPrChange>
      </w:pPr>
    </w:p>
    <w:p w14:paraId="74919767" w14:textId="77777777" w:rsidR="006E4DBE" w:rsidRPr="00CB6138" w:rsidRDefault="006E4DBE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6101" w:author="farhan daemi" w:date="2021-10-27T12:04:00Z">
            <w:rPr>
              <w:rFonts w:cs="B Badr"/>
              <w:lang w:bidi="fa-IR"/>
            </w:rPr>
          </w:rPrChange>
        </w:rPr>
        <w:pPrChange w:id="6102" w:author="farhan daemi" w:date="2021-10-27T12:03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6103" w:author="farhan daemi" w:date="2021-10-27T12:04:00Z">
            <w:rPr>
              <w:rFonts w:cs="B Badr" w:hint="eastAsia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rtl/>
          <w:lang w:bidi="fa-IR"/>
          <w:rPrChange w:id="610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0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rtl/>
          <w:lang w:bidi="fa-IR"/>
          <w:rPrChange w:id="61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07" w:author="farhan daemi" w:date="2021-10-27T12:04:00Z">
            <w:rPr>
              <w:rFonts w:cs="B Badr" w:hint="eastAsia"/>
              <w:rtl/>
              <w:lang w:bidi="fa-IR"/>
            </w:rPr>
          </w:rPrChange>
        </w:rPr>
        <w:t>ب</w:t>
      </w:r>
      <w:r w:rsidRPr="00CB6138">
        <w:rPr>
          <w:rFonts w:ascii="IRANSans" w:hAnsi="IRANSans" w:cs="IRANSans" w:hint="cs"/>
          <w:rtl/>
          <w:lang w:bidi="fa-IR"/>
          <w:rPrChange w:id="61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6109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61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6111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lang w:bidi="fa-IR"/>
          <w:rPrChange w:id="6112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6113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</w:p>
    <w:p w14:paraId="106A2DDA" w14:textId="08391224" w:rsidR="006E4DBE" w:rsidRPr="0032599E" w:rsidRDefault="006E4DBE">
      <w:pPr>
        <w:pStyle w:val="ListParagraph"/>
        <w:bidi/>
        <w:ind w:left="1440"/>
        <w:jc w:val="both"/>
        <w:rPr>
          <w:rFonts w:ascii="IRANSans" w:hAnsi="IRANSans" w:cs="IRANSans"/>
          <w:strike/>
          <w:rtl/>
          <w:rPrChange w:id="6114" w:author="farhan daemi" w:date="2021-12-12T10:37:00Z">
            <w:rPr>
              <w:rFonts w:cs="B Badr"/>
              <w:rtl/>
            </w:rPr>
          </w:rPrChange>
        </w:rPr>
        <w:pPrChange w:id="6115" w:author="farhan daemi" w:date="2021-10-27T12:03:00Z">
          <w:pPr>
            <w:pStyle w:val="ListParagraph"/>
            <w:bidi/>
            <w:ind w:left="1440"/>
          </w:pPr>
        </w:pPrChange>
      </w:pP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16" w:author="farhan daemi" w:date="2021-12-12T10:37:00Z">
            <w:rPr>
              <w:rFonts w:cs="B Badr" w:hint="eastAsia"/>
              <w:rtl/>
              <w:lang w:bidi="fa-IR"/>
            </w:rPr>
          </w:rPrChange>
        </w:rPr>
        <w:t>موضوع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17" w:author="farhan daemi" w:date="2021-12-12T10:37:00Z">
            <w:rPr>
              <w:rFonts w:cs="B Badr"/>
              <w:rtl/>
              <w:lang w:bidi="fa-IR"/>
            </w:rPr>
          </w:rPrChange>
        </w:rPr>
        <w:t xml:space="preserve"> :</w:t>
      </w:r>
      <w:r w:rsidRPr="0032599E">
        <w:rPr>
          <w:rFonts w:ascii="IRANSans" w:hAnsi="IRANSans" w:cs="IRANSans"/>
          <w:strike/>
          <w:color w:val="A6A6A6" w:themeColor="background1" w:themeShade="A6"/>
          <w:lang w:bidi="fa-IR"/>
          <w:rPrChange w:id="6118" w:author="farhan daemi" w:date="2021-12-12T10:37:00Z">
            <w:rPr>
              <w:rFonts w:cs="B Badr"/>
              <w:lang w:bidi="fa-IR"/>
            </w:rPr>
          </w:rPrChange>
        </w:rPr>
        <w:t xml:space="preserve"> 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19" w:author="farhan daemi" w:date="2021-12-12T10:37:00Z">
            <w:rPr>
              <w:rFonts w:cs="B Badr" w:hint="eastAsia"/>
              <w:rtl/>
              <w:lang w:bidi="fa-IR"/>
            </w:rPr>
          </w:rPrChange>
        </w:rPr>
        <w:t>هر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2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21" w:author="farhan daemi" w:date="2021-12-12T10:37:00Z">
            <w:rPr>
              <w:rFonts w:cs="B Badr" w:hint="eastAsia"/>
              <w:rtl/>
              <w:lang w:bidi="fa-IR"/>
            </w:rPr>
          </w:rPrChange>
        </w:rPr>
        <w:t>آب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22" w:author="farhan daemi" w:date="2021-12-12T10:37:00Z">
            <w:rPr>
              <w:rFonts w:cs="B Badr" w:hint="eastAsia"/>
              <w:rtl/>
            </w:rPr>
          </w:rPrChange>
        </w:rPr>
        <w:t>وند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2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24" w:author="farhan daemi" w:date="2021-12-12T10:37:00Z">
            <w:rPr>
              <w:rFonts w:cs="B Badr" w:hint="eastAsia"/>
              <w:rtl/>
            </w:rPr>
          </w:rPrChange>
        </w:rPr>
        <w:t>در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25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26" w:author="farhan daemi" w:date="2021-12-12T10:37:00Z">
            <w:rPr>
              <w:rFonts w:cs="B Badr" w:hint="eastAsia"/>
              <w:rtl/>
            </w:rPr>
          </w:rPrChange>
        </w:rPr>
        <w:t>بانک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27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28" w:author="farhan daemi" w:date="2021-12-12T10:37:00Z">
            <w:rPr>
              <w:rFonts w:cs="B Badr" w:hint="eastAsia"/>
              <w:rtl/>
            </w:rPr>
          </w:rPrChange>
        </w:rPr>
        <w:t>حقوق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29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30" w:author="farhan daemi" w:date="2021-12-12T10:37:00Z">
            <w:rPr>
              <w:rFonts w:cs="B Badr" w:hint="eastAsia"/>
              <w:rtl/>
            </w:rPr>
          </w:rPrChange>
        </w:rPr>
        <w:t>آب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31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32" w:author="farhan daemi" w:date="2021-12-12T10:37:00Z">
            <w:rPr>
              <w:rFonts w:cs="B Badr" w:hint="eastAsia"/>
              <w:rtl/>
            </w:rPr>
          </w:rPrChange>
        </w:rPr>
        <w:t>دارا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33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34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35" w:author="farhan daemi" w:date="2021-12-12T10:37:00Z">
            <w:rPr>
              <w:rFonts w:cs="B Badr" w:hint="eastAsia"/>
              <w:rtl/>
            </w:rPr>
          </w:rPrChange>
        </w:rPr>
        <w:t>حداقل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36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37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38" w:author="farhan daemi" w:date="2021-12-12T10:37:00Z">
            <w:rPr>
              <w:rFonts w:cs="B Badr" w:hint="eastAsia"/>
              <w:rtl/>
            </w:rPr>
          </w:rPrChange>
        </w:rPr>
        <w:t>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39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40" w:author="farhan daemi" w:date="2021-12-12T10:37:00Z">
            <w:rPr>
              <w:rFonts w:cs="B Badr" w:hint="eastAsia"/>
              <w:rtl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41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42" w:author="farhan daemi" w:date="2021-12-12T10:37:00Z">
            <w:rPr>
              <w:rFonts w:cs="B Badr" w:hint="eastAsia"/>
              <w:rtl/>
            </w:rPr>
          </w:rPrChange>
        </w:rPr>
        <w:t>است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43" w:author="farhan daemi" w:date="2021-12-12T10:37:00Z">
            <w:rPr>
              <w:rFonts w:cs="B Badr"/>
              <w:rtl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44" w:author="farhan daemi" w:date="2021-12-12T10:37:00Z">
            <w:rPr>
              <w:rFonts w:cs="B Badr" w:hint="eastAsia"/>
              <w:rtl/>
            </w:rPr>
          </w:rPrChange>
        </w:rPr>
        <w:t>هر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45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46" w:author="farhan daemi" w:date="2021-12-12T10:37:00Z">
            <w:rPr>
              <w:rFonts w:cs="B Badr" w:hint="eastAsia"/>
              <w:rtl/>
            </w:rPr>
          </w:rPrChange>
        </w:rPr>
        <w:t>چاه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47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48" w:author="farhan daemi" w:date="2021-12-12T10:37:00Z">
            <w:rPr>
              <w:rFonts w:cs="B Badr" w:hint="eastAsia"/>
              <w:rtl/>
            </w:rPr>
          </w:rPrChange>
        </w:rPr>
        <w:t>ن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49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50" w:author="farhan daemi" w:date="2021-12-12T10:37:00Z">
            <w:rPr>
              <w:rFonts w:cs="B Badr" w:hint="eastAsia"/>
              <w:rtl/>
            </w:rPr>
          </w:rPrChange>
        </w:rPr>
        <w:t>ز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51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52" w:author="farhan daemi" w:date="2021-12-12T10:37:00Z">
            <w:rPr>
              <w:rFonts w:cs="B Badr" w:hint="eastAsia"/>
              <w:rtl/>
            </w:rPr>
          </w:rPrChange>
        </w:rPr>
        <w:t>دارا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53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54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55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56" w:author="farhan daemi" w:date="2021-12-12T10:37:00Z">
            <w:rPr>
              <w:rFonts w:cs="B Badr" w:hint="eastAsia"/>
              <w:rtl/>
            </w:rPr>
          </w:rPrChange>
        </w:rPr>
        <w:t>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57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58" w:author="farhan daemi" w:date="2021-12-12T10:37:00Z">
            <w:rPr>
              <w:rFonts w:cs="B Badr" w:hint="eastAsia"/>
              <w:rtl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59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60" w:author="farhan daemi" w:date="2021-12-12T10:37:00Z">
            <w:rPr>
              <w:rFonts w:cs="B Badr" w:hint="eastAsia"/>
              <w:rtl/>
            </w:rPr>
          </w:rPrChange>
        </w:rPr>
        <w:t>و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161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62" w:author="farhan daemi" w:date="2021-12-12T10:37:00Z">
            <w:rPr>
              <w:rFonts w:cs="B Badr" w:hint="eastAsia"/>
              <w:rtl/>
            </w:rPr>
          </w:rPrChange>
        </w:rPr>
        <w:t>ژه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6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64" w:author="farhan daemi" w:date="2021-12-12T10:37:00Z">
            <w:rPr>
              <w:rFonts w:cs="B Badr" w:hint="eastAsia"/>
              <w:rtl/>
            </w:rPr>
          </w:rPrChange>
        </w:rPr>
        <w:t>خود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165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166" w:author="farhan daemi" w:date="2021-12-12T10:37:00Z">
            <w:rPr>
              <w:rFonts w:cs="B Badr" w:hint="eastAsia"/>
              <w:rtl/>
            </w:rPr>
          </w:rPrChange>
        </w:rPr>
        <w:t>است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67" w:author="farhan daemi" w:date="2021-12-12T10:37:00Z">
            <w:rPr>
              <w:rFonts w:cs="B Badr"/>
              <w:rtl/>
              <w:lang w:bidi="fa-IR"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68" w:author="farhan daemi" w:date="2021-12-12T10:37:00Z">
            <w:rPr>
              <w:rFonts w:cs="B Badr" w:hint="eastAsia"/>
              <w:rtl/>
              <w:lang w:bidi="fa-IR"/>
            </w:rPr>
          </w:rPrChange>
        </w:rPr>
        <w:t>هر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69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70" w:author="farhan daemi" w:date="2021-12-12T10:37:00Z">
            <w:rPr>
              <w:rFonts w:cs="B Badr" w:hint="eastAsia"/>
              <w:rtl/>
              <w:lang w:bidi="fa-IR"/>
            </w:rPr>
          </w:rPrChange>
        </w:rPr>
        <w:t>چاه</w:t>
      </w:r>
      <w:r w:rsidRPr="0032599E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6171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72" w:author="farhan daemi" w:date="2021-12-12T10:37:00Z">
            <w:rPr>
              <w:rFonts w:cs="B Badr" w:hint="eastAsia"/>
              <w:rtl/>
              <w:lang w:bidi="fa-IR"/>
            </w:rPr>
          </w:rPrChange>
        </w:rPr>
        <w:t>وند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73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174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75" w:author="farhan daemi" w:date="2021-12-12T10:37:00Z">
            <w:rPr>
              <w:rFonts w:cs="B Badr" w:hint="eastAsia"/>
              <w:rtl/>
              <w:lang w:bidi="fa-IR"/>
            </w:rPr>
          </w:rPrChange>
        </w:rPr>
        <w:t>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7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77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7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79" w:author="farhan daemi" w:date="2021-12-12T10:37:00Z">
            <w:rPr>
              <w:rFonts w:cs="B Badr" w:hint="eastAsia"/>
              <w:rtl/>
              <w:lang w:bidi="fa-IR"/>
            </w:rPr>
          </w:rPrChange>
        </w:rPr>
        <w:t>و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180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81" w:author="farhan daemi" w:date="2021-12-12T10:37:00Z">
            <w:rPr>
              <w:rFonts w:cs="B Badr" w:hint="eastAsia"/>
              <w:rtl/>
              <w:lang w:bidi="fa-IR"/>
            </w:rPr>
          </w:rPrChange>
        </w:rPr>
        <w:t>ژه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8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83" w:author="farhan daemi" w:date="2021-12-12T10:37:00Z">
            <w:rPr>
              <w:rFonts w:cs="B Badr" w:hint="eastAsia"/>
              <w:rtl/>
              <w:lang w:bidi="fa-IR"/>
            </w:rPr>
          </w:rPrChange>
        </w:rPr>
        <w:t>آب</w:t>
      </w:r>
      <w:r w:rsidRPr="0032599E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6184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85" w:author="farhan daemi" w:date="2021-12-12T10:37:00Z">
            <w:rPr>
              <w:rFonts w:cs="B Badr" w:hint="eastAsia"/>
              <w:rtl/>
              <w:lang w:bidi="fa-IR"/>
            </w:rPr>
          </w:rPrChange>
        </w:rPr>
        <w:t>وند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186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87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88" w:author="farhan daemi" w:date="2021-12-12T10:37:00Z">
            <w:rPr>
              <w:rFonts w:cs="B Badr" w:hint="eastAsia"/>
              <w:rtl/>
              <w:lang w:bidi="fa-IR"/>
            </w:rPr>
          </w:rPrChange>
        </w:rPr>
        <w:t>دارد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89" w:author="farhan daemi" w:date="2021-12-12T10:37:00Z">
            <w:rPr>
              <w:rFonts w:cs="B Badr"/>
              <w:rtl/>
              <w:lang w:bidi="fa-IR"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90" w:author="farhan daemi" w:date="2021-12-12T10:37:00Z">
            <w:rPr>
              <w:rFonts w:cs="B Badr" w:hint="eastAsia"/>
              <w:rtl/>
              <w:lang w:bidi="fa-IR"/>
            </w:rPr>
          </w:rPrChange>
        </w:rPr>
        <w:t>هر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9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92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93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94" w:author="farhan daemi" w:date="2021-12-12T10:37:00Z">
            <w:rPr>
              <w:rFonts w:cs="B Badr" w:hint="eastAsia"/>
              <w:rtl/>
              <w:lang w:bidi="fa-IR"/>
            </w:rPr>
          </w:rPrChange>
        </w:rPr>
        <w:t>چاه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95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96" w:author="farhan daemi" w:date="2021-12-12T10:37:00Z">
            <w:rPr>
              <w:rFonts w:cs="B Badr" w:hint="eastAsia"/>
              <w:rtl/>
              <w:lang w:bidi="fa-IR"/>
            </w:rPr>
          </w:rPrChange>
        </w:rPr>
        <w:t>به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197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198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199" w:author="farhan daemi" w:date="2021-12-12T10:37:00Z">
            <w:rPr>
              <w:rFonts w:cs="B Badr" w:hint="eastAsia"/>
              <w:rtl/>
              <w:lang w:bidi="fa-IR"/>
            </w:rPr>
          </w:rPrChange>
        </w:rPr>
        <w:t>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0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01" w:author="farhan daemi" w:date="2021-12-12T10:37:00Z">
            <w:rPr>
              <w:rFonts w:cs="B Badr" w:hint="eastAsia"/>
              <w:rtl/>
              <w:lang w:bidi="fa-IR"/>
            </w:rPr>
          </w:rPrChange>
        </w:rPr>
        <w:t>و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0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03" w:author="farhan daemi" w:date="2021-12-12T10:37:00Z">
            <w:rPr>
              <w:rFonts w:cs="B Badr" w:hint="eastAsia"/>
              <w:rtl/>
              <w:lang w:bidi="fa-IR"/>
            </w:rPr>
          </w:rPrChange>
        </w:rPr>
        <w:t>تنها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0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05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06" w:author="farhan daemi" w:date="2021-12-12T10:37:00Z">
            <w:rPr>
              <w:rFonts w:cs="B Badr" w:hint="eastAsia"/>
              <w:rtl/>
              <w:lang w:bidi="fa-IR"/>
            </w:rPr>
          </w:rPrChange>
        </w:rPr>
        <w:t>ک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07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08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09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10" w:author="farhan daemi" w:date="2021-12-12T10:37:00Z">
            <w:rPr>
              <w:rFonts w:cs="B Badr" w:hint="eastAsia"/>
              <w:rtl/>
              <w:lang w:bidi="fa-IR"/>
            </w:rPr>
          </w:rPrChange>
        </w:rPr>
        <w:t>چاه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1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12" w:author="farhan daemi" w:date="2021-12-12T10:37:00Z">
            <w:rPr>
              <w:rFonts w:cs="B Badr" w:hint="eastAsia"/>
              <w:rtl/>
              <w:lang w:bidi="fa-IR"/>
            </w:rPr>
          </w:rPrChange>
        </w:rPr>
        <w:t>وند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13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1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15" w:author="farhan daemi" w:date="2021-12-12T10:37:00Z">
            <w:rPr>
              <w:rFonts w:cs="B Badr" w:hint="eastAsia"/>
              <w:rtl/>
              <w:lang w:bidi="fa-IR"/>
            </w:rPr>
          </w:rPrChange>
        </w:rPr>
        <w:t>متصل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1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17" w:author="farhan daemi" w:date="2021-12-12T10:37:00Z">
            <w:rPr>
              <w:rFonts w:cs="B Badr" w:hint="eastAsia"/>
              <w:rtl/>
              <w:lang w:bidi="fa-IR"/>
            </w:rPr>
          </w:rPrChange>
        </w:rPr>
        <w:t>است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18" w:author="farhan daemi" w:date="2021-12-12T10:37:00Z">
            <w:rPr>
              <w:rFonts w:cs="B Badr"/>
              <w:rtl/>
              <w:lang w:bidi="fa-IR"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19" w:author="farhan daemi" w:date="2021-12-12T10:37:00Z">
            <w:rPr>
              <w:rFonts w:cs="B Badr" w:hint="eastAsia"/>
              <w:rtl/>
              <w:lang w:bidi="fa-IR"/>
            </w:rPr>
          </w:rPrChange>
        </w:rPr>
        <w:t>در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2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21" w:author="farhan daemi" w:date="2021-12-12T10:37:00Z">
            <w:rPr>
              <w:rFonts w:cs="B Badr" w:hint="eastAsia"/>
              <w:rtl/>
              <w:lang w:bidi="fa-IR"/>
            </w:rPr>
          </w:rPrChange>
        </w:rPr>
        <w:t>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22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23" w:author="farhan daemi" w:date="2021-12-12T10:37:00Z">
            <w:rPr>
              <w:rFonts w:cs="B Badr" w:hint="eastAsia"/>
              <w:rtl/>
              <w:lang w:bidi="fa-IR"/>
            </w:rPr>
          </w:rPrChange>
        </w:rPr>
        <w:t>ن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2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25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2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27" w:author="farhan daemi" w:date="2021-12-12T10:37:00Z">
            <w:rPr>
              <w:rFonts w:cs="B Badr" w:hint="eastAsia"/>
              <w:rtl/>
              <w:lang w:bidi="fa-IR"/>
            </w:rPr>
          </w:rPrChange>
        </w:rPr>
        <w:t>ها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2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29" w:author="farhan daemi" w:date="2021-12-12T10:37:00Z">
            <w:rPr>
              <w:rFonts w:cs="B Badr" w:hint="eastAsia"/>
              <w:rtl/>
              <w:lang w:bidi="fa-IR"/>
            </w:rPr>
          </w:rPrChange>
        </w:rPr>
        <w:t>شارژها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30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3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32" w:author="farhan daemi" w:date="2021-12-12T10:37:00Z">
            <w:rPr>
              <w:rFonts w:cs="B Badr" w:hint="eastAsia"/>
              <w:rtl/>
              <w:lang w:bidi="fa-IR"/>
            </w:rPr>
          </w:rPrChange>
        </w:rPr>
        <w:t>سال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33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34" w:author="farhan daemi" w:date="2021-12-12T10:37:00Z">
            <w:rPr>
              <w:rFonts w:cs="B Badr" w:hint="eastAsia"/>
              <w:rtl/>
              <w:lang w:bidi="fa-IR"/>
            </w:rPr>
          </w:rPrChange>
        </w:rPr>
        <w:t>انه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35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36" w:author="farhan daemi" w:date="2021-12-12T10:37:00Z">
            <w:rPr>
              <w:rFonts w:cs="B Badr" w:hint="eastAsia"/>
              <w:rtl/>
              <w:lang w:bidi="fa-IR"/>
            </w:rPr>
          </w:rPrChange>
        </w:rPr>
        <w:t>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37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3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39" w:author="farhan daemi" w:date="2021-12-12T10:37:00Z">
            <w:rPr>
              <w:rFonts w:cs="B Badr" w:hint="eastAsia"/>
              <w:rtl/>
              <w:lang w:bidi="fa-IR"/>
            </w:rPr>
          </w:rPrChange>
        </w:rPr>
        <w:t>که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4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41" w:author="farhan daemi" w:date="2021-12-12T10:37:00Z">
            <w:rPr>
              <w:rFonts w:cs="B Badr" w:hint="eastAsia"/>
              <w:rtl/>
              <w:lang w:bidi="fa-IR"/>
            </w:rPr>
          </w:rPrChange>
        </w:rPr>
        <w:t>هنوز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4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43" w:author="farhan daemi" w:date="2021-12-12T10:37:00Z">
            <w:rPr>
              <w:rFonts w:cs="B Badr" w:hint="eastAsia"/>
              <w:rtl/>
              <w:lang w:bidi="fa-IR"/>
            </w:rPr>
          </w:rPrChange>
        </w:rPr>
        <w:t>به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4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45" w:author="farhan daemi" w:date="2021-12-12T10:37:00Z">
            <w:rPr>
              <w:rFonts w:cs="B Badr" w:hint="eastAsia"/>
              <w:rtl/>
              <w:lang w:bidi="fa-IR"/>
            </w:rPr>
          </w:rPrChange>
        </w:rPr>
        <w:t>کنتورها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46" w:author="farhan daemi" w:date="2021-12-12T10:37:00Z">
            <w:rPr>
              <w:rFonts w:cs="B Badr"/>
              <w:rtl/>
              <w:lang w:bidi="fa-IR"/>
            </w:rPr>
          </w:rPrChange>
        </w:rPr>
        <w:t xml:space="preserve"> 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47" w:author="farhan daemi" w:date="2021-12-12T10:37:00Z">
            <w:rPr>
              <w:rFonts w:cs="B Badr" w:hint="eastAsia"/>
              <w:rtl/>
              <w:lang w:bidi="fa-IR"/>
            </w:rPr>
          </w:rPrChange>
        </w:rPr>
        <w:t>منتقل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4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49" w:author="farhan daemi" w:date="2021-12-12T10:37:00Z">
            <w:rPr>
              <w:rFonts w:cs="B Badr" w:hint="eastAsia"/>
              <w:rtl/>
              <w:lang w:bidi="fa-IR"/>
            </w:rPr>
          </w:rPrChange>
        </w:rPr>
        <w:t>نشده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5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51" w:author="farhan daemi" w:date="2021-12-12T10:37:00Z">
            <w:rPr>
              <w:rFonts w:cs="B Badr" w:hint="eastAsia"/>
              <w:rtl/>
              <w:lang w:bidi="fa-IR"/>
            </w:rPr>
          </w:rPrChange>
        </w:rPr>
        <w:t>است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5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53" w:author="farhan daemi" w:date="2021-12-12T10:37:00Z">
            <w:rPr>
              <w:rFonts w:cs="B Badr" w:hint="eastAsia"/>
              <w:rtl/>
              <w:lang w:bidi="fa-IR"/>
            </w:rPr>
          </w:rPrChange>
        </w:rPr>
        <w:t>نگهدار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54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55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56" w:author="farhan daemi" w:date="2021-12-12T10:37:00Z">
            <w:rPr>
              <w:rFonts w:cs="B Badr" w:hint="eastAsia"/>
              <w:rtl/>
              <w:lang w:bidi="fa-IR"/>
            </w:rPr>
          </w:rPrChange>
        </w:rPr>
        <w:t>م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6257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5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59" w:author="farhan daemi" w:date="2021-12-12T10:37:00Z">
            <w:rPr>
              <w:rFonts w:cs="B Badr" w:hint="eastAsia"/>
              <w:rtl/>
              <w:lang w:bidi="fa-IR"/>
            </w:rPr>
          </w:rPrChange>
        </w:rPr>
        <w:t>شوند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6260" w:author="farhan daemi" w:date="2021-12-12T10:37:00Z">
            <w:rPr>
              <w:rFonts w:cs="B Badr"/>
              <w:rtl/>
              <w:lang w:bidi="fa-IR"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6261" w:author="farhan daemi" w:date="2021-12-12T10:37:00Z">
            <w:rPr>
              <w:rFonts w:cs="B Badr" w:hint="eastAsia"/>
              <w:rtl/>
              <w:lang w:bidi="fa-IR"/>
            </w:rPr>
          </w:rPrChange>
        </w:rPr>
        <w:t>هرآب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62" w:author="farhan daemi" w:date="2021-12-12T10:37:00Z">
            <w:rPr>
              <w:rFonts w:cs="B Badr" w:hint="eastAsia"/>
              <w:rtl/>
            </w:rPr>
          </w:rPrChange>
        </w:rPr>
        <w:t>وند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6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64" w:author="farhan daemi" w:date="2021-12-12T10:37:00Z">
            <w:rPr>
              <w:rFonts w:cs="B Badr" w:hint="eastAsia"/>
              <w:rtl/>
            </w:rPr>
          </w:rPrChange>
        </w:rPr>
        <w:t>م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65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66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67" w:author="farhan daemi" w:date="2021-12-12T10:37:00Z">
            <w:rPr>
              <w:rFonts w:cs="B Badr" w:hint="eastAsia"/>
              <w:rtl/>
            </w:rPr>
          </w:rPrChange>
        </w:rPr>
        <w:t>تواند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68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69" w:author="farhan daemi" w:date="2021-12-12T10:37:00Z">
            <w:rPr>
              <w:rFonts w:cs="B Badr" w:hint="eastAsia"/>
              <w:rtl/>
            </w:rPr>
          </w:rPrChange>
        </w:rPr>
        <w:t>ب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70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71" w:author="farhan daemi" w:date="2021-12-12T10:37:00Z">
            <w:rPr>
              <w:rFonts w:cs="B Badr" w:hint="eastAsia"/>
              <w:rtl/>
            </w:rPr>
          </w:rPrChange>
        </w:rPr>
        <w:t>ن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72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73" w:author="farhan daemi" w:date="2021-12-12T10:37:00Z">
            <w:rPr>
              <w:rFonts w:cs="B Badr" w:hint="eastAsia"/>
              <w:rtl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74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75" w:author="farhan daemi" w:date="2021-12-12T10:37:00Z">
            <w:rPr>
              <w:rFonts w:cs="B Badr" w:hint="eastAsia"/>
              <w:rtl/>
            </w:rPr>
          </w:rPrChange>
        </w:rPr>
        <w:t>ها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76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77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78" w:author="farhan daemi" w:date="2021-12-12T10:37:00Z">
            <w:rPr>
              <w:rFonts w:cs="B Badr" w:hint="eastAsia"/>
              <w:rtl/>
            </w:rPr>
          </w:rPrChange>
        </w:rPr>
        <w:t>مختلف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79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80" w:author="farhan daemi" w:date="2021-12-12T10:37:00Z">
            <w:rPr>
              <w:rFonts w:cs="B Badr" w:hint="eastAsia"/>
              <w:rtl/>
            </w:rPr>
          </w:rPrChange>
        </w:rPr>
        <w:t>خود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81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82" w:author="farhan daemi" w:date="2021-12-12T10:37:00Z">
            <w:rPr>
              <w:rFonts w:cs="B Badr" w:hint="eastAsia"/>
              <w:rtl/>
            </w:rPr>
          </w:rPrChange>
        </w:rPr>
        <w:t>شارژ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8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84" w:author="farhan daemi" w:date="2021-12-12T10:37:00Z">
            <w:rPr>
              <w:rFonts w:cs="B Badr" w:hint="eastAsia"/>
              <w:rtl/>
            </w:rPr>
          </w:rPrChange>
        </w:rPr>
        <w:lastRenderedPageBreak/>
        <w:t>جابجا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85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86" w:author="farhan daemi" w:date="2021-12-12T10:37:00Z">
            <w:rPr>
              <w:rFonts w:cs="B Badr" w:hint="eastAsia"/>
              <w:rtl/>
            </w:rPr>
          </w:rPrChange>
        </w:rPr>
        <w:t>کند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87" w:author="farhan daemi" w:date="2021-12-12T10:37:00Z">
            <w:rPr>
              <w:rFonts w:cs="B Badr"/>
              <w:rtl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88" w:author="farhan daemi" w:date="2021-12-12T10:37:00Z">
            <w:rPr>
              <w:rFonts w:cs="B Badr" w:hint="eastAsia"/>
              <w:rtl/>
            </w:rPr>
          </w:rPrChange>
        </w:rPr>
        <w:t>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89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90" w:author="farhan daemi" w:date="2021-12-12T10:37:00Z">
            <w:rPr>
              <w:rFonts w:cs="B Badr" w:hint="eastAsia"/>
              <w:rtl/>
            </w:rPr>
          </w:rPrChange>
        </w:rPr>
        <w:t>ن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91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92" w:author="farhan daemi" w:date="2021-12-12T10:37:00Z">
            <w:rPr>
              <w:rFonts w:cs="B Badr" w:hint="eastAsia"/>
              <w:rtl/>
            </w:rPr>
          </w:rPrChange>
        </w:rPr>
        <w:t>جابجا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93" w:author="farhan daemi" w:date="2021-12-12T10:37:00Z">
            <w:rPr>
              <w:rFonts w:cs="B Badr" w:hint="cs"/>
              <w:rtl/>
            </w:rPr>
          </w:rPrChange>
        </w:rPr>
        <w:t>یی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94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95" w:author="farhan daemi" w:date="2021-12-12T10:37:00Z">
            <w:rPr>
              <w:rFonts w:cs="B Badr" w:hint="eastAsia"/>
              <w:rtl/>
            </w:rPr>
          </w:rPrChange>
        </w:rPr>
        <w:t>مشمول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296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97" w:author="farhan daemi" w:date="2021-12-12T10:37:00Z">
            <w:rPr>
              <w:rFonts w:cs="B Badr" w:hint="eastAsia"/>
              <w:rtl/>
            </w:rPr>
          </w:rPrChange>
        </w:rPr>
        <w:t>محدود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298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299" w:author="farhan daemi" w:date="2021-12-12T10:37:00Z">
            <w:rPr>
              <w:rFonts w:cs="B Badr" w:hint="eastAsia"/>
              <w:rtl/>
            </w:rPr>
          </w:rPrChange>
        </w:rPr>
        <w:t>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00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01" w:author="farhan daemi" w:date="2021-12-12T10:37:00Z">
            <w:rPr>
              <w:rFonts w:cs="B Badr" w:hint="eastAsia"/>
              <w:rtl/>
            </w:rPr>
          </w:rPrChange>
        </w:rPr>
        <w:t>خاص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02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0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04" w:author="farhan daemi" w:date="2021-12-12T10:37:00Z">
            <w:rPr>
              <w:rFonts w:cs="B Badr" w:hint="eastAsia"/>
              <w:rtl/>
            </w:rPr>
          </w:rPrChange>
        </w:rPr>
        <w:t>ن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05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06" w:author="farhan daemi" w:date="2021-12-12T10:37:00Z">
            <w:rPr>
              <w:rFonts w:cs="B Badr" w:hint="eastAsia"/>
              <w:rtl/>
            </w:rPr>
          </w:rPrChange>
        </w:rPr>
        <w:t>ست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07" w:author="farhan daemi" w:date="2021-12-12T10:37:00Z">
            <w:rPr>
              <w:rFonts w:cs="B Badr"/>
              <w:rtl/>
            </w:rPr>
          </w:rPrChange>
        </w:rPr>
        <w:t xml:space="preserve">.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08" w:author="farhan daemi" w:date="2021-12-12T10:37:00Z">
            <w:rPr>
              <w:rFonts w:cs="B Badr" w:hint="eastAsia"/>
              <w:rtl/>
            </w:rPr>
          </w:rPrChange>
        </w:rPr>
        <w:t>انتقال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09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10" w:author="farhan daemi" w:date="2021-12-12T10:37:00Z">
            <w:rPr>
              <w:rFonts w:cs="B Badr" w:hint="eastAsia"/>
              <w:rtl/>
            </w:rPr>
          </w:rPrChange>
        </w:rPr>
        <w:t>ب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11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12" w:author="farhan daemi" w:date="2021-12-12T10:37:00Z">
            <w:rPr>
              <w:rFonts w:cs="B Badr" w:hint="eastAsia"/>
              <w:rtl/>
            </w:rPr>
          </w:rPrChange>
        </w:rPr>
        <w:t>ن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13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14" w:author="farhan daemi" w:date="2021-12-12T10:37:00Z">
            <w:rPr>
              <w:rFonts w:cs="B Badr" w:hint="eastAsia"/>
              <w:rtl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15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16" w:author="farhan daemi" w:date="2021-12-12T10:37:00Z">
            <w:rPr>
              <w:rFonts w:cs="B Badr" w:hint="eastAsia"/>
              <w:rtl/>
            </w:rPr>
          </w:rPrChange>
        </w:rPr>
        <w:t>چاه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PrChange w:id="6317" w:author="farhan daemi" w:date="2021-12-12T10:37:00Z">
            <w:rPr>
              <w:rFonts w:cs="B Badr" w:hint="eastAsia"/>
            </w:rPr>
          </w:rPrChange>
        </w:rPr>
        <w:t>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18" w:author="farhan daemi" w:date="2021-12-12T10:37:00Z">
            <w:rPr>
              <w:rFonts w:cs="B Badr" w:hint="eastAsia"/>
              <w:rtl/>
            </w:rPr>
          </w:rPrChange>
        </w:rPr>
        <w:t>وند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19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20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21" w:author="farhan daemi" w:date="2021-12-12T10:37:00Z">
            <w:rPr>
              <w:rFonts w:cs="B Badr" w:hint="eastAsia"/>
              <w:rtl/>
            </w:rPr>
          </w:rPrChange>
        </w:rPr>
        <w:t>و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22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23" w:author="farhan daemi" w:date="2021-12-12T10:37:00Z">
            <w:rPr>
              <w:rFonts w:cs="B Badr" w:hint="eastAsia"/>
              <w:rtl/>
            </w:rPr>
          </w:rPrChange>
        </w:rPr>
        <w:t>حساب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24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25" w:author="farhan daemi" w:date="2021-12-12T10:37:00Z">
            <w:rPr>
              <w:rFonts w:cs="B Badr" w:hint="eastAsia"/>
              <w:rtl/>
            </w:rPr>
          </w:rPrChange>
        </w:rPr>
        <w:t>چاه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26" w:author="farhan daemi" w:date="2021-12-12T10:37:00Z">
            <w:rPr>
              <w:rFonts w:cs="B Badr"/>
              <w:rtl/>
            </w:rPr>
          </w:rPrChange>
        </w:rPr>
        <w:t xml:space="preserve"> 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27" w:author="farhan daemi" w:date="2021-12-12T10:37:00Z">
            <w:rPr>
              <w:rFonts w:cs="B Badr" w:hint="eastAsia"/>
              <w:rtl/>
            </w:rPr>
          </w:rPrChange>
        </w:rPr>
        <w:t>محدود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28" w:author="farhan daemi" w:date="2021-12-12T10:37:00Z">
            <w:rPr>
              <w:rFonts w:cs="B Badr" w:hint="cs"/>
              <w:rtl/>
            </w:rPr>
          </w:rPrChange>
        </w:rPr>
        <w:t>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29" w:author="farhan daemi" w:date="2021-12-12T10:37:00Z">
            <w:rPr>
              <w:rFonts w:cs="B Badr" w:hint="eastAsia"/>
              <w:rtl/>
            </w:rPr>
          </w:rPrChange>
        </w:rPr>
        <w:t>ت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PrChange w:id="6330" w:author="farhan daemi" w:date="2021-12-12T10:37:00Z">
            <w:rPr>
              <w:rFonts w:cs="B Badr" w:hint="eastAsia"/>
            </w:rPr>
          </w:rPrChange>
        </w:rPr>
        <w:t>‌</w:t>
      </w:r>
      <w:r w:rsidRPr="0032599E">
        <w:rPr>
          <w:rFonts w:ascii="IRANSans" w:hAnsi="IRANSans" w:cs="IRANSans" w:hint="eastAsia"/>
          <w:strike/>
          <w:color w:val="A6A6A6" w:themeColor="background1" w:themeShade="A6"/>
          <w:rtl/>
          <w:rPrChange w:id="6331" w:author="farhan daemi" w:date="2021-12-12T10:37:00Z">
            <w:rPr>
              <w:rFonts w:cs="B Badr" w:hint="eastAsia"/>
              <w:rtl/>
            </w:rPr>
          </w:rPrChange>
        </w:rPr>
        <w:t>ها</w:t>
      </w:r>
      <w:r w:rsidRPr="0032599E">
        <w:rPr>
          <w:rFonts w:ascii="IRANSans" w:hAnsi="IRANSans" w:cs="IRANSans" w:hint="cs"/>
          <w:strike/>
          <w:color w:val="A6A6A6" w:themeColor="background1" w:themeShade="A6"/>
          <w:rtl/>
          <w:rPrChange w:id="6332" w:author="farhan daemi" w:date="2021-12-12T10:37:00Z">
            <w:rPr>
              <w:rFonts w:cs="B Badr" w:hint="cs"/>
              <w:rtl/>
            </w:rPr>
          </w:rPrChange>
        </w:rPr>
        <w:t>یی</w:t>
      </w:r>
      <w:r w:rsidRPr="0032599E">
        <w:rPr>
          <w:rFonts w:ascii="IRANSans" w:hAnsi="IRANSans" w:cs="IRANSans"/>
          <w:strike/>
          <w:color w:val="A6A6A6" w:themeColor="background1" w:themeShade="A6"/>
          <w:rtl/>
          <w:rPrChange w:id="6333" w:author="farhan daemi" w:date="2021-12-12T10:37:00Z">
            <w:rPr>
              <w:rFonts w:cs="B Badr"/>
              <w:rtl/>
            </w:rPr>
          </w:rPrChange>
        </w:rPr>
        <w:t xml:space="preserve"> دارد.</w:t>
      </w:r>
      <w:r w:rsidRPr="0032599E">
        <w:rPr>
          <w:rFonts w:ascii="IRANSans" w:hAnsi="IRANSans" w:cs="IRANSans"/>
          <w:strike/>
          <w:rtl/>
          <w:rPrChange w:id="6334" w:author="farhan daemi" w:date="2021-12-12T10:37:00Z">
            <w:rPr>
              <w:rFonts w:cs="B Badr"/>
              <w:rtl/>
            </w:rPr>
          </w:rPrChange>
        </w:rPr>
        <w:t xml:space="preserve"> </w:t>
      </w:r>
    </w:p>
    <w:p w14:paraId="107994FF" w14:textId="77777777" w:rsidR="00E362EA" w:rsidRPr="00CB6138" w:rsidRDefault="00E362EA">
      <w:pPr>
        <w:pStyle w:val="ListParagraph"/>
        <w:bidi/>
        <w:ind w:left="1440"/>
        <w:jc w:val="both"/>
        <w:rPr>
          <w:rFonts w:ascii="IRANSans" w:hAnsi="IRANSans" w:cs="IRANSans"/>
          <w:lang w:bidi="fa-IR"/>
          <w:rPrChange w:id="6335" w:author="farhan daemi" w:date="2021-10-27T12:04:00Z">
            <w:rPr>
              <w:rFonts w:cs="B Badr"/>
              <w:lang w:bidi="fa-IR"/>
            </w:rPr>
          </w:rPrChange>
        </w:rPr>
        <w:pPrChange w:id="6336" w:author="farhan daemi" w:date="2021-10-27T12:03:00Z">
          <w:pPr>
            <w:pStyle w:val="ListParagraph"/>
            <w:bidi/>
            <w:ind w:left="1440"/>
          </w:pPr>
        </w:pPrChange>
      </w:pPr>
    </w:p>
    <w:p w14:paraId="546DB92B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b/>
          <w:bCs/>
          <w:lang w:bidi="fa-IR"/>
          <w:rPrChange w:id="6337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6338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از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6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4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4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sz w:val="24"/>
          <w:szCs w:val="24"/>
          <w:rtl/>
          <w:rPrChange w:id="635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b/>
          <w:bCs/>
          <w:sz w:val="24"/>
          <w:szCs w:val="24"/>
          <w:rPrChange w:id="63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rPrChange w:id="635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</w:rPr>
          </w:rPrChange>
        </w:rPr>
        <w:t>وند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rPrChange w:id="635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</w:rPr>
          </w:rPrChange>
        </w:rPr>
        <w:t>ی</w:t>
      </w:r>
    </w:p>
    <w:p w14:paraId="10659093" w14:textId="778F9652" w:rsidR="0000386B" w:rsidRPr="001C653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355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5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5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58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5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60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6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6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6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64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6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6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6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368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6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70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7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1C5942"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7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7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7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7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7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7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78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7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8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8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8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8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384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8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8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36804BC" w14:textId="77777777" w:rsidR="0000386B" w:rsidRPr="001C653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387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38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8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90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9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9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9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94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9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9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39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39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399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00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0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0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0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0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0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0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0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08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0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10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1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12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1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1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15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1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17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1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1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2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2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22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2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2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2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26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2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28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2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3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3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3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3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3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3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3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3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88A7603" w14:textId="77777777" w:rsidR="0000386B" w:rsidRPr="001C653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438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3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4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4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4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4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4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4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46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4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48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4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50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5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5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5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5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5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56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5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58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5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6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6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6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6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6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6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6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67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6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6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7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7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7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7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74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7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7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22DE4980" w14:textId="77777777" w:rsidR="0000386B" w:rsidRPr="001C653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477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47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7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80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8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8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8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8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85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8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8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8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8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9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491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9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49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9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9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9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9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49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49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0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متناظر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0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0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0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0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0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0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07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0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0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1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1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1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1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514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1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1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44B6895E" w14:textId="77777777" w:rsidR="0000386B" w:rsidRPr="001C653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517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1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19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20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21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22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23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24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25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26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27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28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529" w:author="farhan daemi" w:date="2021-12-12T10:3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3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3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3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3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3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35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3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3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3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3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4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4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4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4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29C0BB22" w14:textId="77777777" w:rsidR="0000386B" w:rsidRPr="001C653E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544" w:author="farhan daemi" w:date="2021-12-12T10:3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4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4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4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4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4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5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51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5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53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5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5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5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57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5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5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6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61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62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63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64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65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66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1C653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567" w:author="farhan daemi" w:date="2021-12-12T10:3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68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1C653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569" w:author="farhan daemi" w:date="2021-12-12T10:3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C653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570" w:author="farhan daemi" w:date="2021-12-12T10:3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61D7D4FA" w14:textId="4A31681B" w:rsidR="0000386B" w:rsidRPr="002D4289" w:rsidRDefault="0000386B" w:rsidP="001C653E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571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572" w:author="farhan daemi" w:date="2021-12-12T10:3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7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7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7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7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7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 w:hint="cs"/>
          <w:sz w:val="24"/>
          <w:szCs w:val="24"/>
          <w:rtl/>
          <w:lang w:bidi="fa-IR"/>
          <w:rPrChange w:id="657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7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8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8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8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8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بعد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8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8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8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8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2D4289">
        <w:rPr>
          <w:rFonts w:ascii="IRANSans" w:hAnsi="IRANSans" w:cs="IRANSans" w:hint="cs"/>
          <w:sz w:val="24"/>
          <w:szCs w:val="24"/>
          <w:rtl/>
          <w:lang w:bidi="fa-IR"/>
          <w:rPrChange w:id="658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8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9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9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شروع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9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9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9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9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2D4289">
        <w:rPr>
          <w:rFonts w:ascii="IRANSans" w:hAnsi="IRANSans" w:cs="IRANSans" w:hint="cs"/>
          <w:sz w:val="24"/>
          <w:szCs w:val="24"/>
          <w:rtl/>
          <w:lang w:bidi="fa-IR"/>
          <w:rPrChange w:id="659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9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59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59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0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0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0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0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2D4289">
        <w:rPr>
          <w:rFonts w:ascii="IRANSans" w:hAnsi="IRANSans" w:cs="IRANSans" w:hint="cs"/>
          <w:sz w:val="24"/>
          <w:szCs w:val="24"/>
          <w:rtl/>
          <w:lang w:bidi="fa-IR"/>
          <w:rPrChange w:id="6604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0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0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0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تخص</w:t>
      </w:r>
      <w:r w:rsidRPr="002D4289">
        <w:rPr>
          <w:rFonts w:ascii="IRANSans" w:hAnsi="IRANSans" w:cs="IRANSans" w:hint="cs"/>
          <w:sz w:val="24"/>
          <w:szCs w:val="24"/>
          <w:rtl/>
          <w:lang w:bidi="fa-IR"/>
          <w:rPrChange w:id="660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0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1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1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1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1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1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sz w:val="24"/>
          <w:szCs w:val="24"/>
          <w:rtl/>
          <w:lang w:bidi="fa-IR"/>
          <w:rPrChange w:id="661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2D4289">
        <w:rPr>
          <w:rFonts w:ascii="IRANSans" w:hAnsi="IRANSans" w:cs="IRANSans"/>
          <w:sz w:val="24"/>
          <w:szCs w:val="24"/>
          <w:rtl/>
          <w:lang w:bidi="fa-IR"/>
          <w:rPrChange w:id="661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0125B8E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617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1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1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2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2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2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2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24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2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2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2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2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2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3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3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3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3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3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3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3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3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3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3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4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4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4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4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4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4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4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47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4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4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5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51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5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5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5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</w:p>
    <w:p w14:paraId="4B4F1D2B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655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5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5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5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5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6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6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6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6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64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6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6666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6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6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6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</w:p>
    <w:p w14:paraId="351ED882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670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67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7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73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7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7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7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7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7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7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80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8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8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8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8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8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8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8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8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8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6690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9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692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9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9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9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9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9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69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69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B64BD8D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700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0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03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0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0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0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0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0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0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10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1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1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1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1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1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1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1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1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1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2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2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2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2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6724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2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2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2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2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2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2C8D19E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730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3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3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33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3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3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3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3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3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3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40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4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4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4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4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4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4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4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4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4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6750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5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52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5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5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5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5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5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5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5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6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6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6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6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6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6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D1E7CEE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766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6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6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69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7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7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7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شارژها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73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7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7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7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77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7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7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8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8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8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8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8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8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8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8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8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شان</w:t>
      </w:r>
    </w:p>
    <w:p w14:paraId="25AB8AD5" w14:textId="77777777" w:rsidR="0000386B" w:rsidRPr="002D428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6789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79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9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92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9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9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9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9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79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79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799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0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0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0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0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0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0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0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0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0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0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1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1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1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6813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1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2D4289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6815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1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1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1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1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2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2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2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D4289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682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2D4289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682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0F9D516" w14:textId="162DE124" w:rsidR="0000386B" w:rsidRPr="0061318E" w:rsidRDefault="0000386B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825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2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2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2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2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3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3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3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3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834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3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3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3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3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39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840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4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4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4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4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4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4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4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4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4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5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5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5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5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5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5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5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5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5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5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6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6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62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6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6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6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6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67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6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6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7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7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</w:p>
    <w:p w14:paraId="4B708050" w14:textId="6A17F1D1" w:rsidR="0000386B" w:rsidRPr="0061318E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872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87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7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7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7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7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7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79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8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8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8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8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8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85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چاه، منو</w:t>
      </w:r>
      <w:r w:rsidR="0000386B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8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8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باز م</w:t>
      </w:r>
      <w:r w:rsidR="0000386B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88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889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00386B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90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9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9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9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9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00386B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895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0386B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9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97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00386B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89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="0000386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89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35F7564E" w14:textId="529E79DF" w:rsidR="0000386B" w:rsidRPr="0061318E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900" w:author="farhan daemi" w:date="2021-12-12T10:3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02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03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0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فعل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05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06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07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0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0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10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911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1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1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CB6AE9F" w14:textId="4C19439B" w:rsidR="0000386B" w:rsidRPr="00CB6138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691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1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1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9F3121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17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1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1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فعل</w:t>
      </w:r>
      <w:r w:rsidR="009F3121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20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21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22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23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24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925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26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F3121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27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28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29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30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31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="009F3121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32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33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="009F3121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34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35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9F3121"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36" w:author="farhan daemi" w:date="2021-12-12T10:3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937" w:author="farhan daemi" w:date="2021-12-12T10:3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38" w:author="farhan daemi" w:date="2021-12-12T10:3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39" w:author="farhan daemi" w:date="2021-12-12T10:3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756041F" w14:textId="09CAD5A1" w:rsidR="0000386B" w:rsidRPr="00A44729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6940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4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2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را محاسبه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4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کند و نما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6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4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4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49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دهد. سقف انتقال برابر است با </w:t>
      </w:r>
      <w:proofErr w:type="spellStart"/>
      <w:r w:rsidRPr="00A44729">
        <w:rPr>
          <w:rFonts w:ascii="IRANSans" w:hAnsi="IRANSans" w:cs="IRANSans"/>
          <w:color w:val="FF0000"/>
          <w:sz w:val="24"/>
          <w:szCs w:val="24"/>
          <w:lang w:bidi="fa-IR"/>
          <w:rPrChange w:id="6951" w:author="farhan daemi" w:date="2021-11-14T15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E362EA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3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4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5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6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7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5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آن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59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0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1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2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3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64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5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6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67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68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69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51082"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0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سال جار</w:t>
      </w:r>
      <w:r w:rsidR="00451082"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71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از حساب چاه به حساب چاه</w:t>
      </w:r>
      <w:r w:rsidR="00451082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73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4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A44729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6975" w:author="farhan daemi" w:date="2021-11-14T15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6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7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78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79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="009F3121" w:rsidRPr="00A44729">
        <w:rPr>
          <w:rFonts w:ascii="IRANSans" w:hAnsi="IRANSans" w:cs="IRANSans" w:hint="eastAsia"/>
          <w:color w:val="FF0000"/>
          <w:sz w:val="24"/>
          <w:szCs w:val="24"/>
          <w:lang w:bidi="fa-IR"/>
          <w:rPrChange w:id="6980" w:author="farhan daemi" w:date="2021-11-14T15:06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4729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6981" w:author="farhan daemi" w:date="2021-11-14T15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A44729">
        <w:rPr>
          <w:rFonts w:ascii="IRANSans" w:hAnsi="IRANSans" w:cs="IRANSans"/>
          <w:color w:val="FF0000"/>
          <w:sz w:val="24"/>
          <w:szCs w:val="24"/>
          <w:rtl/>
          <w:lang w:bidi="fa-IR"/>
          <w:rPrChange w:id="6982" w:author="farhan daemi" w:date="2021-11-14T15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  <w:ins w:id="6983" w:author="farhan daemi" w:date="2021-11-14T15:07:00Z"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( اجازه برداشت سالیانه با </w:t>
        </w:r>
        <w:proofErr w:type="spellStart"/>
        <w:r w:rsidR="009412E0">
          <w:rPr>
            <w:rFonts w:ascii="IRANSans" w:hAnsi="IRANSans" w:cs="IRANSans"/>
            <w:color w:val="FF0000"/>
            <w:sz w:val="24"/>
            <w:szCs w:val="24"/>
            <w:lang w:bidi="fa-IR"/>
          </w:rPr>
          <w:t>SellCap</w:t>
        </w:r>
        <w:proofErr w:type="spellEnd"/>
        <w:r w:rsidR="009412E0">
          <w:rPr>
            <w:rFonts w:ascii="IRANSans" w:hAnsi="IRANSans" w:cs="IRANSans" w:hint="cs"/>
            <w:color w:val="FF0000"/>
            <w:sz w:val="24"/>
            <w:szCs w:val="24"/>
            <w:rtl/>
            <w:lang w:bidi="fa-IR"/>
          </w:rPr>
          <w:t xml:space="preserve"> فرق می‌کنه؟!)</w:t>
        </w:r>
      </w:ins>
    </w:p>
    <w:p w14:paraId="79E8E490" w14:textId="3F39682A" w:rsidR="0000386B" w:rsidRPr="0061318E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6984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698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8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8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8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451082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989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9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9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امکان وارد کردن عدد شارژ انتقال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92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9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451082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9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9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سقف را 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6996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6997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699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699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76955734" w14:textId="57A03AC9" w:rsidR="00451082" w:rsidRPr="0061318E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7000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0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0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03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004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0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06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0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0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09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1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1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1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1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1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درلحظه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1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1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1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1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1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2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21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2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2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2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25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026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2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دهد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2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2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30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3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3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3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5A3F5F7F" w14:textId="386489A8" w:rsidR="0000386B" w:rsidRPr="0061318E" w:rsidRDefault="00451082">
      <w:pPr>
        <w:pStyle w:val="ListParagraph"/>
        <w:numPr>
          <w:ilvl w:val="4"/>
          <w:numId w:val="14"/>
        </w:numPr>
        <w:bidi/>
        <w:ind w:left="11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7034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35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17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3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3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3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39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4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4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4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4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44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4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4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4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48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4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5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5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5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5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5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5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5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5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58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5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زان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6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10%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6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6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6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64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6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6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6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6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69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F3121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070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7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7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4C3F83D9" w14:textId="77777777" w:rsidR="00451082" w:rsidRPr="0061318E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7073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07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7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7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7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7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7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080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8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8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8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8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8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8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8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8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8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9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9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9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9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9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9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9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09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098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09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کسر 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00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01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0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0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0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05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0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0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0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0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1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1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1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13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1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1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1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17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1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1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2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2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2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23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24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2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2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</w:p>
    <w:p w14:paraId="1CC80175" w14:textId="77777777" w:rsidR="00F809EB" w:rsidRPr="0061318E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7127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2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2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3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3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3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3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توسط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3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3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36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3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3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3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4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4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42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4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4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4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46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4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4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4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5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5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بازگردانده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52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5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54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55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5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57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BB1E736" w14:textId="150F29C3" w:rsidR="00451082" w:rsidRPr="0061318E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7158" w:author="farhan daemi" w:date="2021-12-12T10:3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5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6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61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6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63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6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6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66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67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68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69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70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71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72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73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7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7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7F321A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76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7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7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7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وصندوق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8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8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82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83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84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85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86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87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88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89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90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91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61318E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7192" w:author="farhan daemi" w:date="2021-12-12T10:3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7F321A"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7193" w:author="farhan daemi" w:date="2021-12-12T10:3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1318E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7194" w:author="farhan daemi" w:date="2021-12-12T10:3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="00F809EB" w:rsidRPr="0061318E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7195" w:author="farhan daemi" w:date="2021-12-12T10:3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01C1E660" w14:textId="156B5FC6" w:rsidR="00F809EB" w:rsidRPr="00B7529F" w:rsidRDefault="00F809E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7196" w:author="farhan daemi" w:date="2021-12-12T10:3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719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198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199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00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B7529F">
        <w:rPr>
          <w:rFonts w:ascii="IRANSans" w:hAnsi="IRANSans" w:cs="IRANSans" w:hint="cs"/>
          <w:sz w:val="24"/>
          <w:szCs w:val="24"/>
          <w:rtl/>
          <w:lang w:bidi="fa-IR"/>
          <w:rPrChange w:id="7201" w:author="farhan daemi" w:date="2021-12-12T10:3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02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03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04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B7529F">
        <w:rPr>
          <w:rFonts w:ascii="IRANSans" w:hAnsi="IRANSans" w:cs="IRANSans" w:hint="cs"/>
          <w:sz w:val="24"/>
          <w:szCs w:val="24"/>
          <w:rtl/>
          <w:lang w:bidi="fa-IR"/>
          <w:rPrChange w:id="7205" w:author="farhan daemi" w:date="2021-12-12T10:3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06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07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08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09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10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11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cs"/>
          <w:sz w:val="24"/>
          <w:szCs w:val="24"/>
          <w:rtl/>
          <w:lang w:bidi="fa-IR"/>
          <w:rPrChange w:id="7212" w:author="farhan daemi" w:date="2021-12-12T10:3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13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کسال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14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15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16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17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7529F">
        <w:rPr>
          <w:rFonts w:ascii="IRANSans" w:hAnsi="IRANSans" w:cs="IRANSans" w:hint="cs"/>
          <w:sz w:val="24"/>
          <w:szCs w:val="24"/>
          <w:rtl/>
          <w:lang w:bidi="fa-IR"/>
          <w:rPrChange w:id="7218" w:author="farhan daemi" w:date="2021-12-12T10:3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19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7529F">
        <w:rPr>
          <w:rFonts w:ascii="IRANSans" w:hAnsi="IRANSans" w:cs="IRANSans" w:hint="eastAsia"/>
          <w:sz w:val="24"/>
          <w:szCs w:val="24"/>
          <w:rtl/>
          <w:lang w:bidi="fa-IR"/>
          <w:rPrChange w:id="7220" w:author="farhan daemi" w:date="2021-12-12T10:3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B7529F">
        <w:rPr>
          <w:rFonts w:ascii="IRANSans" w:hAnsi="IRANSans" w:cs="IRANSans"/>
          <w:sz w:val="24"/>
          <w:szCs w:val="24"/>
          <w:rtl/>
          <w:lang w:bidi="fa-IR"/>
          <w:rPrChange w:id="7221" w:author="farhan daemi" w:date="2021-12-12T10:3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1B2C9806" w14:textId="77777777" w:rsidR="00451082" w:rsidRPr="00CB6138" w:rsidRDefault="00451082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7222" w:author="farhan daemi" w:date="2021-10-27T12:04:00Z">
            <w:rPr>
              <w:rFonts w:cs="B Badr"/>
              <w:lang w:bidi="fa-IR"/>
            </w:rPr>
          </w:rPrChange>
        </w:rPr>
        <w:pPrChange w:id="722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</w:p>
    <w:p w14:paraId="18D0F0D4" w14:textId="77777777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7224" w:author="farhan daemi" w:date="2021-10-27T12:04:00Z">
            <w:rPr>
              <w:rFonts w:cs="B Badr"/>
              <w:lang w:bidi="fa-IR"/>
            </w:rPr>
          </w:rPrChange>
        </w:rPr>
        <w:pPrChange w:id="7225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7226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7227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28" w:author="farhan daemi" w:date="2021-10-27T12:04:00Z">
            <w:rPr>
              <w:rFonts w:cs="B Badr" w:hint="eastAsia"/>
              <w:rtl/>
            </w:rPr>
          </w:rPrChange>
        </w:rPr>
        <w:t>از</w:t>
      </w:r>
      <w:r w:rsidRPr="00CB6138">
        <w:rPr>
          <w:rFonts w:ascii="IRANSans" w:hAnsi="IRANSans" w:cs="IRANSans"/>
          <w:rtl/>
          <w:rPrChange w:id="7229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0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31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2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7233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7234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7235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7236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7" w:author="farhan daemi" w:date="2021-10-27T12:04:00Z">
            <w:rPr>
              <w:rFonts w:cs="B Badr" w:hint="eastAsia"/>
              <w:rtl/>
            </w:rPr>
          </w:rPrChange>
        </w:rPr>
        <w:t>به</w:t>
      </w:r>
      <w:r w:rsidRPr="00CB6138">
        <w:rPr>
          <w:rFonts w:ascii="IRANSans" w:hAnsi="IRANSans" w:cs="IRANSans"/>
          <w:rtl/>
          <w:rPrChange w:id="723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39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/>
          <w:rtl/>
          <w:rPrChange w:id="7240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7241" w:author="farhan daemi" w:date="2021-10-27T12:04:00Z">
            <w:rPr>
              <w:rFonts w:cs="B Badr" w:hint="eastAsia"/>
              <w:rtl/>
            </w:rPr>
          </w:rPrChange>
        </w:rPr>
        <w:t>چاه</w:t>
      </w:r>
    </w:p>
    <w:p w14:paraId="22B3B5E8" w14:textId="77777777" w:rsidR="00043926" w:rsidRPr="003C17FC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242" w:author="farhan daemi" w:date="2021-12-12T10:36:00Z">
            <w:rPr>
              <w:rFonts w:cs="B Badr"/>
              <w:lang w:bidi="fa-IR"/>
            </w:rPr>
          </w:rPrChange>
        </w:rPr>
        <w:pPrChange w:id="724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44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4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46" w:author="farhan daemi" w:date="2021-12-12T10:36:00Z">
            <w:rPr>
              <w:rFonts w:cs="B Badr" w:hint="eastAsia"/>
              <w:rtl/>
              <w:lang w:bidi="fa-IR"/>
            </w:rPr>
          </w:rPrChange>
        </w:rPr>
        <w:t>تائ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4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48" w:author="farhan daemi" w:date="2021-12-12T10:36:00Z">
            <w:rPr>
              <w:rFonts w:cs="B Badr" w:hint="eastAsia"/>
              <w:rtl/>
              <w:lang w:bidi="fa-IR"/>
            </w:rPr>
          </w:rPrChange>
        </w:rPr>
        <w:t>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4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50" w:author="farhan daemi" w:date="2021-12-12T10:36:00Z">
            <w:rPr>
              <w:rFonts w:cs="B Badr" w:hint="eastAsia"/>
              <w:rtl/>
              <w:lang w:bidi="fa-IR"/>
            </w:rPr>
          </w:rPrChange>
        </w:rPr>
        <w:t>هو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5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52" w:author="farhan daemi" w:date="2021-12-12T10:36:00Z">
            <w:rPr>
              <w:rFonts w:cs="B Badr" w:hint="eastAsia"/>
              <w:rtl/>
              <w:lang w:bidi="fa-IR"/>
            </w:rPr>
          </w:rPrChange>
        </w:rPr>
        <w:t>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5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54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3D39E7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25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56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5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58" w:author="farhan daemi" w:date="2021-12-12T10:36:00Z">
            <w:rPr>
              <w:rFonts w:cs="B Badr" w:hint="eastAsia"/>
              <w:rtl/>
              <w:lang w:bidi="fa-IR"/>
            </w:rPr>
          </w:rPrChange>
        </w:rPr>
        <w:t>وراد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5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60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6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62" w:author="farhan daemi" w:date="2021-12-12T10:36:00Z">
            <w:rPr>
              <w:rFonts w:cs="B Badr" w:hint="eastAsia"/>
              <w:rtl/>
              <w:lang w:bidi="fa-IR"/>
            </w:rPr>
          </w:rPrChange>
        </w:rPr>
        <w:t>کاربر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6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6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65" w:author="farhan daemi" w:date="2021-12-12T10:36:00Z">
            <w:rPr>
              <w:rFonts w:cs="B Badr" w:hint="eastAsia"/>
              <w:rtl/>
              <w:lang w:bidi="fa-IR"/>
            </w:rPr>
          </w:rPrChange>
        </w:rPr>
        <w:t>خود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6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67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6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26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70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71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6356444B" w14:textId="77777777" w:rsidR="00442320" w:rsidRPr="003C17FC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272" w:author="farhan daemi" w:date="2021-12-12T10:36:00Z">
            <w:rPr>
              <w:rFonts w:cs="B Badr"/>
              <w:lang w:bidi="fa-IR"/>
            </w:rPr>
          </w:rPrChange>
        </w:rPr>
        <w:pPrChange w:id="727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74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7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76" w:author="farhan daemi" w:date="2021-12-12T10:36:00Z">
            <w:rPr>
              <w:rFonts w:cs="B Badr" w:hint="eastAsia"/>
              <w:rtl/>
              <w:lang w:bidi="fa-IR"/>
            </w:rPr>
          </w:rPrChange>
        </w:rPr>
        <w:t>صفحه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7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78" w:author="farhan daemi" w:date="2021-12-12T10:36:00Z">
            <w:rPr>
              <w:rFonts w:cs="B Badr" w:hint="eastAsia"/>
              <w:rtl/>
              <w:lang w:bidi="fa-IR"/>
            </w:rPr>
          </w:rPrChange>
        </w:rPr>
        <w:t>کاربر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7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8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81" w:author="farhan daemi" w:date="2021-12-12T10:36:00Z">
            <w:rPr>
              <w:rFonts w:cs="B Badr" w:hint="eastAsia"/>
              <w:rtl/>
              <w:lang w:bidi="fa-IR"/>
            </w:rPr>
          </w:rPrChange>
        </w:rPr>
        <w:t>خود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8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83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8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28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86" w:author="farhan daemi" w:date="2021-12-12T10:36:00Z">
            <w:rPr>
              <w:rFonts w:cs="B Badr" w:hint="eastAsia"/>
              <w:rtl/>
              <w:lang w:bidi="fa-IR"/>
            </w:rPr>
          </w:rPrChange>
        </w:rPr>
        <w:t>تواند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8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88" w:author="farhan daemi" w:date="2021-12-12T10:36:00Z">
            <w:rPr>
              <w:rFonts w:cs="B Badr" w:hint="eastAsia"/>
              <w:rtl/>
              <w:lang w:bidi="fa-IR"/>
            </w:rPr>
          </w:rPrChange>
        </w:rPr>
        <w:t>هر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8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90" w:author="farhan daemi" w:date="2021-12-12T10:36:00Z">
            <w:rPr>
              <w:rFonts w:cs="B Badr" w:hint="eastAsia"/>
              <w:rtl/>
              <w:lang w:bidi="fa-IR"/>
            </w:rPr>
          </w:rPrChange>
        </w:rPr>
        <w:t>کدام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9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92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9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94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29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96" w:author="farhan daemi" w:date="2021-12-12T10:36:00Z">
            <w:rPr>
              <w:rFonts w:cs="B Badr" w:hint="eastAsia"/>
              <w:rtl/>
              <w:lang w:bidi="fa-IR"/>
            </w:rPr>
          </w:rPrChange>
        </w:rPr>
        <w:t>ها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29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29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299" w:author="farhan daemi" w:date="2021-12-12T10:36:00Z">
            <w:rPr>
              <w:rFonts w:cs="B Badr" w:hint="eastAsia"/>
              <w:rtl/>
              <w:lang w:bidi="fa-IR"/>
            </w:rPr>
          </w:rPrChange>
        </w:rPr>
        <w:t>آب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0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01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0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03" w:author="farhan daemi" w:date="2021-12-12T10:36:00Z">
            <w:rPr>
              <w:rFonts w:cs="B Badr" w:hint="eastAsia"/>
              <w:rtl/>
              <w:lang w:bidi="fa-IR"/>
            </w:rPr>
          </w:rPrChange>
        </w:rPr>
        <w:t>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0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05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0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0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08" w:author="farhan daemi" w:date="2021-12-12T10:36:00Z">
            <w:rPr>
              <w:rFonts w:cs="B Badr" w:hint="eastAsia"/>
              <w:rtl/>
              <w:lang w:bidi="fa-IR"/>
            </w:rPr>
          </w:rPrChange>
        </w:rPr>
        <w:t>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0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10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11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12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1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1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15" w:author="farhan daemi" w:date="2021-12-12T10:36:00Z">
            <w:rPr>
              <w:rFonts w:cs="B Badr" w:hint="eastAsia"/>
              <w:rtl/>
              <w:lang w:bidi="fa-IR"/>
            </w:rPr>
          </w:rPrChange>
        </w:rPr>
        <w:t>خود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1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17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1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19" w:author="farhan daemi" w:date="2021-12-12T10:36:00Z">
            <w:rPr>
              <w:rFonts w:cs="B Badr" w:hint="eastAsia"/>
              <w:rtl/>
              <w:lang w:bidi="fa-IR"/>
            </w:rPr>
          </w:rPrChange>
        </w:rPr>
        <w:t>مشاهده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2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21" w:author="farhan daemi" w:date="2021-12-12T10:36:00Z">
            <w:rPr>
              <w:rFonts w:cs="B Badr" w:hint="eastAsia"/>
              <w:rtl/>
              <w:lang w:bidi="fa-IR"/>
            </w:rPr>
          </w:rPrChange>
        </w:rPr>
        <w:t>کند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22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7F86E83B" w14:textId="77777777" w:rsidR="00442320" w:rsidRPr="003C17FC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323" w:author="farhan daemi" w:date="2021-12-12T10:36:00Z">
            <w:rPr>
              <w:rFonts w:cs="B Badr"/>
              <w:lang w:bidi="fa-IR"/>
            </w:rPr>
          </w:rPrChange>
        </w:rPr>
        <w:pPrChange w:id="732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25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2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27" w:author="farhan daemi" w:date="2021-12-12T10:36:00Z">
            <w:rPr>
              <w:rFonts w:cs="B Badr" w:hint="eastAsia"/>
              <w:rtl/>
              <w:lang w:bidi="fa-IR"/>
            </w:rPr>
          </w:rPrChange>
        </w:rPr>
        <w:t>صورت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2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29" w:author="farhan daemi" w:date="2021-12-12T10:36:00Z">
            <w:rPr>
              <w:rFonts w:cs="B Badr" w:hint="eastAsia"/>
              <w:rtl/>
              <w:lang w:bidi="fa-IR"/>
            </w:rPr>
          </w:rPrChange>
        </w:rPr>
        <w:t>انتخاب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3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3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32" w:author="farhan daemi" w:date="2021-12-12T10:36:00Z">
            <w:rPr>
              <w:rFonts w:cs="B Badr" w:hint="eastAsia"/>
              <w:rtl/>
              <w:lang w:bidi="fa-IR"/>
            </w:rPr>
          </w:rPrChange>
        </w:rPr>
        <w:t>ک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3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34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3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36" w:author="farhan daemi" w:date="2021-12-12T10:36:00Z">
            <w:rPr>
              <w:rFonts w:cs="B Badr" w:hint="eastAsia"/>
              <w:rtl/>
              <w:lang w:bidi="fa-IR"/>
            </w:rPr>
          </w:rPrChange>
        </w:rPr>
        <w:t>چاه،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3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38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3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40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41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42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4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4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45" w:author="farhan daemi" w:date="2021-12-12T10:36:00Z">
            <w:rPr>
              <w:rFonts w:cs="B Badr" w:hint="eastAsia"/>
              <w:rtl/>
              <w:lang w:bidi="fa-IR"/>
            </w:rPr>
          </w:rPrChange>
        </w:rPr>
        <w:t>متناظر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4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47" w:author="farhan daemi" w:date="2021-12-12T10:36:00Z">
            <w:rPr>
              <w:rFonts w:cs="B Badr" w:hint="eastAsia"/>
              <w:rtl/>
              <w:lang w:bidi="fa-IR"/>
            </w:rPr>
          </w:rPrChange>
        </w:rPr>
        <w:t>ن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4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49" w:author="farhan daemi" w:date="2021-12-12T10:36:00Z">
            <w:rPr>
              <w:rFonts w:cs="B Badr" w:hint="eastAsia"/>
              <w:rtl/>
              <w:lang w:bidi="fa-IR"/>
            </w:rPr>
          </w:rPrChange>
        </w:rPr>
        <w:t>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5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51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5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53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5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55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5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57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5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5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60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61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75880A5A" w14:textId="77777777" w:rsidR="00442320" w:rsidRPr="003C17FC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362" w:author="farhan daemi" w:date="2021-12-12T10:36:00Z">
            <w:rPr>
              <w:rFonts w:cs="B Badr"/>
              <w:lang w:bidi="fa-IR"/>
            </w:rPr>
          </w:rPrChange>
        </w:rPr>
        <w:pPrChange w:id="736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64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6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66" w:author="farhan daemi" w:date="2021-12-12T10:36:00Z">
            <w:rPr>
              <w:rFonts w:cs="B Badr" w:hint="eastAsia"/>
              <w:rtl/>
              <w:lang w:bidi="fa-IR"/>
            </w:rPr>
          </w:rPrChange>
        </w:rPr>
        <w:t>صورت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6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68" w:author="farhan daemi" w:date="2021-12-12T10:36:00Z">
            <w:rPr>
              <w:rFonts w:cs="B Badr" w:hint="eastAsia"/>
              <w:rtl/>
              <w:lang w:bidi="fa-IR"/>
            </w:rPr>
          </w:rPrChange>
        </w:rPr>
        <w:t>انتخاب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6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7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71" w:author="farhan daemi" w:date="2021-12-12T10:36:00Z">
            <w:rPr>
              <w:rFonts w:cs="B Badr" w:hint="eastAsia"/>
              <w:rtl/>
              <w:lang w:bidi="fa-IR"/>
            </w:rPr>
          </w:rPrChange>
        </w:rPr>
        <w:t>ک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7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73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7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75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76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77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7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79" w:author="farhan daemi" w:date="2021-12-12T10:36:00Z">
            <w:rPr>
              <w:rFonts w:cs="B Badr" w:hint="eastAsia"/>
              <w:rtl/>
              <w:lang w:bidi="fa-IR"/>
            </w:rPr>
          </w:rPrChange>
        </w:rPr>
        <w:t>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8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81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8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83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8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85" w:author="farhan daemi" w:date="2021-12-12T10:36:00Z">
            <w:rPr>
              <w:rFonts w:cs="B Badr" w:hint="eastAsia"/>
              <w:rtl/>
              <w:lang w:bidi="fa-IR"/>
            </w:rPr>
          </w:rPrChange>
        </w:rPr>
        <w:t>متناظر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8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87" w:author="farhan daemi" w:date="2021-12-12T10:36:00Z">
            <w:rPr>
              <w:rFonts w:cs="B Badr" w:hint="eastAsia"/>
              <w:rtl/>
              <w:lang w:bidi="fa-IR"/>
            </w:rPr>
          </w:rPrChange>
        </w:rPr>
        <w:t>ن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8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89" w:author="farhan daemi" w:date="2021-12-12T10:36:00Z">
            <w:rPr>
              <w:rFonts w:cs="B Badr" w:hint="eastAsia"/>
              <w:rtl/>
              <w:lang w:bidi="fa-IR"/>
            </w:rPr>
          </w:rPrChange>
        </w:rPr>
        <w:t>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9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91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9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93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9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95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39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397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39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39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00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01" w:author="farhan daemi" w:date="2021-12-12T10:36:00Z">
            <w:rPr>
              <w:rFonts w:cs="B Badr"/>
              <w:rtl/>
              <w:lang w:bidi="fa-IR"/>
            </w:rPr>
          </w:rPrChange>
        </w:rPr>
        <w:t xml:space="preserve">. </w:t>
      </w:r>
    </w:p>
    <w:p w14:paraId="7F0226B0" w14:textId="77777777" w:rsidR="00043926" w:rsidRPr="003C17FC" w:rsidRDefault="00043926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402" w:author="farhan daemi" w:date="2021-12-12T10:36:00Z">
            <w:rPr>
              <w:rFonts w:cs="B Badr"/>
              <w:lang w:bidi="fa-IR"/>
            </w:rPr>
          </w:rPrChange>
        </w:rPr>
        <w:pPrChange w:id="740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04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0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06" w:author="farhan daemi" w:date="2021-12-12T10:36:00Z">
            <w:rPr>
              <w:rFonts w:cs="B Badr" w:hint="eastAsia"/>
              <w:rtl/>
              <w:lang w:bidi="fa-IR"/>
            </w:rPr>
          </w:rPrChange>
        </w:rPr>
        <w:t>انتخاب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0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08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0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10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1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12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1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414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15" w:author="farhan daemi" w:date="2021-12-12T10:36:00Z">
            <w:rPr>
              <w:rFonts w:cs="B Badr" w:hint="eastAsia"/>
              <w:rtl/>
              <w:lang w:bidi="fa-IR"/>
            </w:rPr>
          </w:rPrChange>
        </w:rPr>
        <w:t>تواند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1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17" w:author="farhan daemi" w:date="2021-12-12T10:36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1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19" w:author="farhan daemi" w:date="2021-12-12T10:36:00Z">
            <w:rPr>
              <w:rFonts w:cs="B Badr" w:hint="eastAsia"/>
              <w:rtl/>
              <w:lang w:bidi="fa-IR"/>
            </w:rPr>
          </w:rPrChange>
        </w:rPr>
        <w:t>ز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2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21" w:author="farhan daemi" w:date="2021-12-12T10:36:00Z">
            <w:rPr>
              <w:rFonts w:cs="B Badr" w:hint="eastAsia"/>
              <w:rtl/>
              <w:lang w:bidi="fa-IR"/>
            </w:rPr>
          </w:rPrChange>
        </w:rPr>
        <w:t>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2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23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2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25" w:author="farhan daemi" w:date="2021-12-12T10:36:00Z">
            <w:rPr>
              <w:rFonts w:cs="B Badr" w:hint="eastAsia"/>
              <w:rtl/>
              <w:lang w:bidi="fa-IR"/>
            </w:rPr>
          </w:rPrChange>
        </w:rPr>
        <w:t>مشاهده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2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27" w:author="farhan daemi" w:date="2021-12-12T10:36:00Z">
            <w:rPr>
              <w:rFonts w:cs="B Badr" w:hint="eastAsia"/>
              <w:rtl/>
              <w:lang w:bidi="fa-IR"/>
            </w:rPr>
          </w:rPrChange>
        </w:rPr>
        <w:t>کند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28" w:author="farhan daemi" w:date="2021-12-12T10:36:00Z">
            <w:rPr>
              <w:rFonts w:cs="B Badr"/>
              <w:rtl/>
              <w:lang w:bidi="fa-IR"/>
            </w:rPr>
          </w:rPrChange>
        </w:rPr>
        <w:t>:</w:t>
      </w:r>
    </w:p>
    <w:p w14:paraId="109321DB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429" w:author="farhan daemi" w:date="2021-12-12T10:36:00Z">
            <w:rPr>
              <w:rFonts w:cs="B Badr"/>
              <w:lang w:bidi="fa-IR"/>
            </w:rPr>
          </w:rPrChange>
        </w:rPr>
        <w:pPrChange w:id="743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31" w:author="farhan daemi" w:date="2021-12-12T10:36:00Z">
            <w:rPr>
              <w:rFonts w:cs="B Badr" w:hint="eastAsia"/>
              <w:rtl/>
              <w:lang w:bidi="fa-IR"/>
            </w:rPr>
          </w:rPrChange>
        </w:rPr>
        <w:t>کل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3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33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3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35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3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37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3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39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4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41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4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43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4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45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4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47" w:author="farhan daemi" w:date="2021-12-12T10:36:00Z">
            <w:rPr>
              <w:rFonts w:cs="B Badr" w:hint="eastAsia"/>
              <w:rtl/>
              <w:lang w:bidi="fa-IR"/>
            </w:rPr>
          </w:rPrChange>
        </w:rPr>
        <w:t>تار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4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49" w:author="farhan daemi" w:date="2021-12-12T10:36:00Z">
            <w:rPr>
              <w:rFonts w:cs="B Badr" w:hint="eastAsia"/>
              <w:rtl/>
              <w:lang w:bidi="fa-IR"/>
            </w:rPr>
          </w:rPrChange>
        </w:rPr>
        <w:t>خ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5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51" w:author="farhan daemi" w:date="2021-12-12T10:36:00Z">
            <w:rPr>
              <w:rFonts w:cs="B Badr" w:hint="eastAsia"/>
              <w:rtl/>
              <w:lang w:bidi="fa-IR"/>
            </w:rPr>
          </w:rPrChange>
        </w:rPr>
        <w:t>پا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5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53" w:author="farhan daemi" w:date="2021-12-12T10:36:00Z">
            <w:rPr>
              <w:rFonts w:cs="B Badr" w:hint="eastAsia"/>
              <w:rtl/>
              <w:lang w:bidi="fa-IR"/>
            </w:rPr>
          </w:rPrChange>
        </w:rPr>
        <w:t>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5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55" w:author="farhan daemi" w:date="2021-12-12T10:36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77868208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456" w:author="farhan daemi" w:date="2021-12-12T10:36:00Z">
            <w:rPr>
              <w:rFonts w:cs="B Badr"/>
              <w:lang w:bidi="fa-IR"/>
            </w:rPr>
          </w:rPrChange>
        </w:rPr>
        <w:pPrChange w:id="7457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58" w:author="farhan daemi" w:date="2021-12-12T10:36:00Z">
            <w:rPr>
              <w:rFonts w:cs="B Badr" w:hint="eastAsia"/>
              <w:rtl/>
              <w:lang w:bidi="fa-IR"/>
            </w:rPr>
          </w:rPrChange>
        </w:rPr>
        <w:t>کل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5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60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6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62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6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64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6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66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6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68" w:author="farhan daemi" w:date="2021-12-12T10:36:00Z">
            <w:rPr>
              <w:rFonts w:cs="B Badr" w:hint="eastAsia"/>
              <w:rtl/>
              <w:lang w:bidi="fa-IR"/>
            </w:rPr>
          </w:rPrChange>
        </w:rPr>
        <w:t>بعد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6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70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7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72" w:author="farhan daemi" w:date="2021-12-12T10:36:00Z">
            <w:rPr>
              <w:rFonts w:cs="B Badr" w:hint="eastAsia"/>
              <w:rtl/>
              <w:lang w:bidi="fa-IR"/>
            </w:rPr>
          </w:rPrChange>
        </w:rPr>
        <w:t>تار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7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74" w:author="farhan daemi" w:date="2021-12-12T10:36:00Z">
            <w:rPr>
              <w:rFonts w:cs="B Badr" w:hint="eastAsia"/>
              <w:rtl/>
              <w:lang w:bidi="fa-IR"/>
            </w:rPr>
          </w:rPrChange>
        </w:rPr>
        <w:t>خ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7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76" w:author="farhan daemi" w:date="2021-12-12T10:36:00Z">
            <w:rPr>
              <w:rFonts w:cs="B Badr" w:hint="eastAsia"/>
              <w:rtl/>
              <w:lang w:bidi="fa-IR"/>
            </w:rPr>
          </w:rPrChange>
        </w:rPr>
        <w:t>شروع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7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78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7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80" w:author="farhan daemi" w:date="2021-12-12T10:36:00Z">
            <w:rPr>
              <w:rFonts w:cs="B Badr" w:hint="eastAsia"/>
              <w:rtl/>
              <w:lang w:bidi="fa-IR"/>
            </w:rPr>
          </w:rPrChange>
        </w:rPr>
        <w:t>پا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8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82" w:author="farhan daemi" w:date="2021-12-12T10:36:00Z">
            <w:rPr>
              <w:rFonts w:cs="B Badr" w:hint="eastAsia"/>
              <w:rtl/>
              <w:lang w:bidi="fa-IR"/>
            </w:rPr>
          </w:rPrChange>
        </w:rPr>
        <w:t>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8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84" w:author="farhan daemi" w:date="2021-12-12T10:36:00Z">
            <w:rPr>
              <w:rFonts w:cs="B Badr" w:hint="eastAsia"/>
              <w:rtl/>
              <w:lang w:bidi="fa-IR"/>
            </w:rPr>
          </w:rPrChange>
        </w:rPr>
        <w:t>اعتبار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8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86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8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88" w:author="farhan daemi" w:date="2021-12-12T10:36:00Z">
            <w:rPr>
              <w:rFonts w:cs="B Badr" w:hint="eastAsia"/>
              <w:rtl/>
              <w:lang w:bidi="fa-IR"/>
            </w:rPr>
          </w:rPrChange>
        </w:rPr>
        <w:t>صورت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8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90" w:author="farhan daemi" w:date="2021-12-12T10:36:00Z">
            <w:rPr>
              <w:rFonts w:cs="B Badr" w:hint="eastAsia"/>
              <w:rtl/>
              <w:lang w:bidi="fa-IR"/>
            </w:rPr>
          </w:rPrChange>
        </w:rPr>
        <w:t>که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9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92" w:author="farhan daemi" w:date="2021-12-12T10:36:00Z">
            <w:rPr>
              <w:rFonts w:cs="B Badr" w:hint="eastAsia"/>
              <w:rtl/>
              <w:lang w:bidi="fa-IR"/>
            </w:rPr>
          </w:rPrChange>
        </w:rPr>
        <w:t>تخص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49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94" w:author="farhan daemi" w:date="2021-12-12T10:36:00Z">
            <w:rPr>
              <w:rFonts w:cs="B Badr" w:hint="eastAsia"/>
              <w:rtl/>
              <w:lang w:bidi="fa-IR"/>
            </w:rPr>
          </w:rPrChange>
        </w:rPr>
        <w:t>ص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9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96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9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498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49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00" w:author="farhan daemi" w:date="2021-12-12T10:36:00Z">
            <w:rPr>
              <w:rFonts w:cs="B Badr" w:hint="eastAsia"/>
              <w:rtl/>
              <w:lang w:bidi="fa-IR"/>
            </w:rPr>
          </w:rPrChange>
        </w:rPr>
        <w:t>باشد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01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7E3764F0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502" w:author="farhan daemi" w:date="2021-12-12T10:36:00Z">
            <w:rPr>
              <w:rFonts w:cs="B Badr"/>
              <w:lang w:bidi="fa-IR"/>
            </w:rPr>
          </w:rPrChange>
        </w:rPr>
        <w:pPrChange w:id="750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04" w:author="farhan daemi" w:date="2021-12-12T10:36:00Z">
            <w:rPr>
              <w:rFonts w:cs="B Badr" w:hint="eastAsia"/>
              <w:rtl/>
              <w:lang w:bidi="fa-IR"/>
            </w:rPr>
          </w:rPrChange>
        </w:rPr>
        <w:t>کل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0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06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0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08" w:author="farhan daemi" w:date="2021-12-12T10:36:00Z">
            <w:rPr>
              <w:rFonts w:cs="B Badr" w:hint="eastAsia"/>
              <w:rtl/>
              <w:lang w:bidi="fa-IR"/>
            </w:rPr>
          </w:rPrChange>
        </w:rPr>
        <w:t>خر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0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10" w:author="farhan daemi" w:date="2021-12-12T10:36:00Z">
            <w:rPr>
              <w:rFonts w:cs="B Badr" w:hint="eastAsia"/>
              <w:rtl/>
              <w:lang w:bidi="fa-IR"/>
            </w:rPr>
          </w:rPrChange>
        </w:rPr>
        <w:t>دار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1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1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13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1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15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1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17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1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19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2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21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2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23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2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25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2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27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2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29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3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31" w:author="farhan daemi" w:date="2021-12-12T10:36:00Z">
            <w:rPr>
              <w:rFonts w:cs="B Badr" w:hint="eastAsia"/>
              <w:rtl/>
              <w:lang w:bidi="fa-IR"/>
            </w:rPr>
          </w:rPrChange>
        </w:rPr>
        <w:t>تار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3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33" w:author="farhan daemi" w:date="2021-12-12T10:36:00Z">
            <w:rPr>
              <w:rFonts w:cs="B Badr" w:hint="eastAsia"/>
              <w:rtl/>
              <w:lang w:bidi="fa-IR"/>
            </w:rPr>
          </w:rPrChange>
        </w:rPr>
        <w:t>خ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3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35" w:author="farhan daemi" w:date="2021-12-12T10:36:00Z">
            <w:rPr>
              <w:rFonts w:cs="B Badr" w:hint="eastAsia"/>
              <w:rtl/>
              <w:lang w:bidi="fa-IR"/>
            </w:rPr>
          </w:rPrChange>
        </w:rPr>
        <w:t>پا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3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37" w:author="farhan daemi" w:date="2021-12-12T10:36:00Z">
            <w:rPr>
              <w:rFonts w:cs="B Badr" w:hint="eastAsia"/>
              <w:rtl/>
              <w:lang w:bidi="fa-IR"/>
            </w:rPr>
          </w:rPrChange>
        </w:rPr>
        <w:t>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3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39" w:author="farhan daemi" w:date="2021-12-12T10:36:00Z">
            <w:rPr>
              <w:rFonts w:cs="B Badr" w:hint="eastAsia"/>
              <w:rtl/>
              <w:lang w:bidi="fa-IR"/>
            </w:rPr>
          </w:rPrChange>
        </w:rPr>
        <w:t>اعتبار</w:t>
      </w:r>
    </w:p>
    <w:p w14:paraId="2E284B17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540" w:author="farhan daemi" w:date="2021-12-12T10:36:00Z">
            <w:rPr>
              <w:rFonts w:cs="B Badr"/>
              <w:lang w:bidi="fa-IR"/>
            </w:rPr>
          </w:rPrChange>
        </w:rPr>
        <w:pPrChange w:id="7541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42" w:author="farhan daemi" w:date="2021-12-12T10:36:00Z">
            <w:rPr>
              <w:rFonts w:cs="B Badr" w:hint="eastAsia"/>
              <w:rtl/>
              <w:lang w:bidi="fa-IR"/>
            </w:rPr>
          </w:rPrChange>
        </w:rPr>
        <w:t>وضع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4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44" w:author="farhan daemi" w:date="2021-12-12T10:36:00Z">
            <w:rPr>
              <w:rFonts w:cs="B Badr" w:hint="eastAsia"/>
              <w:rtl/>
              <w:lang w:bidi="fa-IR"/>
            </w:rPr>
          </w:rPrChange>
        </w:rPr>
        <w:t>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4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46" w:author="farhan daemi" w:date="2021-12-12T10:36:00Z">
            <w:rPr>
              <w:rFonts w:cs="B Badr" w:hint="eastAsia"/>
              <w:rtl/>
              <w:lang w:bidi="fa-IR"/>
            </w:rPr>
          </w:rPrChange>
        </w:rPr>
        <w:t>صندوق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4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48" w:author="farhan daemi" w:date="2021-12-12T10:36:00Z">
            <w:rPr>
              <w:rFonts w:cs="B Badr" w:hint="eastAsia"/>
              <w:rtl/>
              <w:lang w:bidi="fa-IR"/>
            </w:rPr>
          </w:rPrChange>
        </w:rPr>
        <w:t>مح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4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50" w:author="farhan daemi" w:date="2021-12-12T10:36:00Z">
            <w:rPr>
              <w:rFonts w:cs="B Badr" w:hint="eastAsia"/>
              <w:rtl/>
              <w:lang w:bidi="fa-IR"/>
            </w:rPr>
          </w:rPrChange>
        </w:rPr>
        <w:t>ط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551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52" w:author="farhan daemi" w:date="2021-12-12T10:36:00Z">
            <w:rPr>
              <w:rFonts w:cs="B Badr" w:hint="eastAsia"/>
              <w:rtl/>
              <w:lang w:bidi="fa-IR"/>
            </w:rPr>
          </w:rPrChange>
        </w:rPr>
        <w:t>ز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5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54" w:author="farhan daemi" w:date="2021-12-12T10:36:00Z">
            <w:rPr>
              <w:rFonts w:cs="B Badr" w:hint="eastAsia"/>
              <w:rtl/>
              <w:lang w:bidi="fa-IR"/>
            </w:rPr>
          </w:rPrChange>
        </w:rPr>
        <w:t>ست</w:t>
      </w:r>
    </w:p>
    <w:p w14:paraId="5AD58D97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555" w:author="farhan daemi" w:date="2021-12-12T10:36:00Z">
            <w:rPr>
              <w:rFonts w:cs="B Badr"/>
              <w:lang w:bidi="fa-IR"/>
            </w:rPr>
          </w:rPrChange>
        </w:rPr>
        <w:pPrChange w:id="755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57" w:author="farhan daemi" w:date="2021-12-12T10:36:00Z">
            <w:rPr>
              <w:rFonts w:cs="B Badr" w:hint="eastAsia"/>
              <w:rtl/>
              <w:lang w:bidi="fa-IR"/>
            </w:rPr>
          </w:rPrChange>
        </w:rPr>
        <w:t>حجم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5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5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60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6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62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6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64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6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66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6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68" w:author="farhan daemi" w:date="2021-12-12T10:36:00Z">
            <w:rPr>
              <w:rFonts w:cs="B Badr" w:hint="eastAsia"/>
              <w:rtl/>
              <w:lang w:bidi="fa-IR"/>
            </w:rPr>
          </w:rPrChange>
        </w:rPr>
        <w:t>که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6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70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7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72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7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74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57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76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7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7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79" w:author="farhan daemi" w:date="2021-12-12T10:36:00Z">
            <w:rPr>
              <w:rFonts w:cs="B Badr" w:hint="eastAsia"/>
              <w:rtl/>
              <w:lang w:bidi="fa-IR"/>
            </w:rPr>
          </w:rPrChange>
        </w:rPr>
        <w:t>منتقل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8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81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8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83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84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4DA5CAB2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585" w:author="farhan daemi" w:date="2021-12-12T10:36:00Z">
            <w:rPr>
              <w:rFonts w:cs="B Badr"/>
              <w:lang w:bidi="fa-IR"/>
            </w:rPr>
          </w:rPrChange>
        </w:rPr>
        <w:pPrChange w:id="758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87" w:author="farhan daemi" w:date="2021-12-12T10:36:00Z">
            <w:rPr>
              <w:rFonts w:cs="B Badr" w:hint="eastAsia"/>
              <w:rtl/>
              <w:lang w:bidi="fa-IR"/>
            </w:rPr>
          </w:rPrChange>
        </w:rPr>
        <w:t>حجم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8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8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90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9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92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9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94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59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96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9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598" w:author="farhan daemi" w:date="2021-12-12T10:36:00Z">
            <w:rPr>
              <w:rFonts w:cs="B Badr" w:hint="eastAsia"/>
              <w:rtl/>
              <w:lang w:bidi="fa-IR"/>
            </w:rPr>
          </w:rPrChange>
        </w:rPr>
        <w:t>که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59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00" w:author="farhan daemi" w:date="2021-12-12T10:36:00Z">
            <w:rPr>
              <w:rFonts w:cs="B Badr" w:hint="eastAsia"/>
              <w:rtl/>
              <w:lang w:bidi="fa-IR"/>
            </w:rPr>
          </w:rPrChange>
        </w:rPr>
        <w:t>قابل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0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02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0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04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0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06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0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08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60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10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1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1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13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14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6C5DFDA1" w14:textId="77777777" w:rsidR="00043926" w:rsidRPr="003C17FC" w:rsidRDefault="00043926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615" w:author="farhan daemi" w:date="2021-12-12T10:36:00Z">
            <w:rPr>
              <w:rFonts w:cs="B Badr"/>
              <w:lang w:bidi="fa-IR"/>
            </w:rPr>
          </w:rPrChange>
        </w:rPr>
        <w:pPrChange w:id="761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17" w:author="farhan daemi" w:date="2021-12-12T10:36:00Z">
            <w:rPr>
              <w:rFonts w:cs="B Badr" w:hint="eastAsia"/>
              <w:rtl/>
              <w:lang w:bidi="fa-IR"/>
            </w:rPr>
          </w:rPrChange>
        </w:rPr>
        <w:t>حجم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1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1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20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2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22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2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24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2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26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2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28" w:author="farhan daemi" w:date="2021-12-12T10:36:00Z">
            <w:rPr>
              <w:rFonts w:cs="B Badr" w:hint="eastAsia"/>
              <w:rtl/>
              <w:lang w:bidi="fa-IR"/>
            </w:rPr>
          </w:rPrChange>
        </w:rPr>
        <w:t>که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2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30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3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32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3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34" w:author="farhan daemi" w:date="2021-12-12T10:36:00Z">
            <w:rPr>
              <w:rFonts w:cs="B Badr" w:hint="eastAsia"/>
              <w:rtl/>
              <w:lang w:bidi="fa-IR"/>
            </w:rPr>
          </w:rPrChange>
        </w:rPr>
        <w:t>چا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35" w:author="farhan daemi" w:date="2021-12-12T10:36:00Z">
            <w:rPr>
              <w:rFonts w:cs="B Badr" w:hint="eastAsia"/>
              <w:rtl/>
              <w:lang w:bidi="fa-IR"/>
            </w:rPr>
          </w:rPrChange>
        </w:rPr>
        <w:t>ه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636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37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="00442320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3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3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40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4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42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4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44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4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46" w:author="farhan daemi" w:date="2021-12-12T10:36:00Z">
            <w:rPr>
              <w:rFonts w:cs="B Badr" w:hint="eastAsia"/>
              <w:rtl/>
              <w:lang w:bidi="fa-IR"/>
            </w:rPr>
          </w:rPrChange>
        </w:rPr>
        <w:t>منتقل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4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48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4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42320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50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="00442320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51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6CD80A10" w14:textId="77777777" w:rsidR="00442320" w:rsidRPr="003C17FC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652" w:author="farhan daemi" w:date="2021-12-12T10:36:00Z">
            <w:rPr>
              <w:rFonts w:cs="B Badr"/>
              <w:lang w:bidi="fa-IR"/>
            </w:rPr>
          </w:rPrChange>
        </w:rPr>
        <w:pPrChange w:id="765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54" w:author="farhan daemi" w:date="2021-12-12T10:36:00Z">
            <w:rPr>
              <w:rFonts w:cs="B Badr" w:hint="eastAsia"/>
              <w:rtl/>
              <w:lang w:bidi="fa-IR"/>
            </w:rPr>
          </w:rPrChange>
        </w:rPr>
        <w:t>سا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5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56" w:author="farhan daemi" w:date="2021-12-12T10:36:00Z">
            <w:rPr>
              <w:rFonts w:cs="B Badr" w:hint="eastAsia"/>
              <w:rtl/>
              <w:lang w:bidi="fa-IR"/>
            </w:rPr>
          </w:rPrChange>
        </w:rPr>
        <w:t>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5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58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شارژها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5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6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61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6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6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64" w:author="farhan daemi" w:date="2021-12-12T10:36:00Z">
            <w:rPr>
              <w:rFonts w:cs="B Badr" w:hint="eastAsia"/>
              <w:rtl/>
              <w:lang w:bidi="fa-IR"/>
            </w:rPr>
          </w:rPrChange>
        </w:rPr>
        <w:t>افته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6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66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6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68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6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70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7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72" w:author="farhan daemi" w:date="2021-12-12T10:36:00Z">
            <w:rPr>
              <w:rFonts w:cs="B Badr" w:hint="eastAsia"/>
              <w:rtl/>
              <w:lang w:bidi="fa-IR"/>
            </w:rPr>
          </w:rPrChange>
        </w:rPr>
        <w:t>نوع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7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74" w:author="farhan daemi" w:date="2021-12-12T10:36:00Z">
            <w:rPr>
              <w:rFonts w:cs="B Badr" w:hint="eastAsia"/>
              <w:rtl/>
              <w:lang w:bidi="fa-IR"/>
            </w:rPr>
          </w:rPrChange>
        </w:rPr>
        <w:t>شان</w:t>
      </w:r>
    </w:p>
    <w:p w14:paraId="3706FC54" w14:textId="77777777" w:rsidR="00451082" w:rsidRPr="003C17FC" w:rsidRDefault="00451082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675" w:author="farhan daemi" w:date="2021-12-12T10:36:00Z">
            <w:rPr>
              <w:rFonts w:cs="B Badr"/>
              <w:lang w:bidi="fa-IR"/>
            </w:rPr>
          </w:rPrChange>
        </w:rPr>
        <w:pPrChange w:id="767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220AE760" w14:textId="77777777" w:rsidR="00442320" w:rsidRPr="003C17FC" w:rsidRDefault="00442320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677" w:author="farhan daemi" w:date="2021-12-12T10:36:00Z">
            <w:rPr>
              <w:rFonts w:cs="B Badr"/>
              <w:lang w:bidi="fa-IR"/>
            </w:rPr>
          </w:rPrChange>
        </w:rPr>
        <w:pPrChange w:id="767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79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8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81" w:author="farhan daemi" w:date="2021-12-12T10:36:00Z">
            <w:rPr>
              <w:rFonts w:cs="B Badr" w:hint="eastAsia"/>
              <w:rtl/>
              <w:lang w:bidi="fa-IR"/>
            </w:rPr>
          </w:rPrChange>
        </w:rPr>
        <w:t>انتخاب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8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83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8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85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8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87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8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8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90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9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9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93" w:author="farhan daemi" w:date="2021-12-12T10:36:00Z">
            <w:rPr>
              <w:rFonts w:cs="B Badr" w:hint="eastAsia"/>
              <w:rtl/>
              <w:lang w:bidi="fa-IR"/>
            </w:rPr>
          </w:rPrChange>
        </w:rPr>
        <w:t>تواند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9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95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69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97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69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699" w:author="farhan daemi" w:date="2021-12-12T10:36:00Z">
            <w:rPr>
              <w:rFonts w:cs="B Badr" w:hint="eastAsia"/>
              <w:rtl/>
              <w:lang w:bidi="fa-IR"/>
            </w:rPr>
          </w:rPrChange>
        </w:rPr>
        <w:t>انه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0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01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0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03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0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05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0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07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0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09" w:author="farhan daemi" w:date="2021-12-12T10:36:00Z">
            <w:rPr>
              <w:rFonts w:cs="B Badr" w:hint="eastAsia"/>
              <w:rtl/>
              <w:lang w:bidi="fa-IR"/>
            </w:rPr>
          </w:rPrChange>
        </w:rPr>
        <w:t>تار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1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11" w:author="farhan daemi" w:date="2021-12-12T10:36:00Z">
            <w:rPr>
              <w:rFonts w:cs="B Badr" w:hint="eastAsia"/>
              <w:rtl/>
              <w:lang w:bidi="fa-IR"/>
            </w:rPr>
          </w:rPrChange>
        </w:rPr>
        <w:t>خ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1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13" w:author="farhan daemi" w:date="2021-12-12T10:36:00Z">
            <w:rPr>
              <w:rFonts w:cs="B Badr" w:hint="eastAsia"/>
              <w:rtl/>
              <w:lang w:bidi="fa-IR"/>
            </w:rPr>
          </w:rPrChange>
        </w:rPr>
        <w:t>پا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1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15" w:author="farhan daemi" w:date="2021-12-12T10:36:00Z">
            <w:rPr>
              <w:rFonts w:cs="B Badr" w:hint="eastAsia"/>
              <w:rtl/>
              <w:lang w:bidi="fa-IR"/>
            </w:rPr>
          </w:rPrChange>
        </w:rPr>
        <w:t>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1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17" w:author="farhan daemi" w:date="2021-12-12T10:36:00Z">
            <w:rPr>
              <w:rFonts w:cs="B Badr" w:hint="eastAsia"/>
              <w:rtl/>
              <w:lang w:bidi="fa-IR"/>
            </w:rPr>
          </w:rPrChange>
        </w:rPr>
        <w:t>اعتبار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1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19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2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21" w:author="farhan daemi" w:date="2021-12-12T10:36:00Z">
            <w:rPr>
              <w:rFonts w:cs="B Badr" w:hint="eastAsia"/>
              <w:rtl/>
              <w:lang w:bidi="fa-IR"/>
            </w:rPr>
          </w:rPrChange>
        </w:rPr>
        <w:t>مشاهده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2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23" w:author="farhan daemi" w:date="2021-12-12T10:36:00Z">
            <w:rPr>
              <w:rFonts w:cs="B Badr" w:hint="eastAsia"/>
              <w:rtl/>
              <w:lang w:bidi="fa-IR"/>
            </w:rPr>
          </w:rPrChange>
        </w:rPr>
        <w:t>کند</w:t>
      </w:r>
    </w:p>
    <w:p w14:paraId="175B24F2" w14:textId="77777777" w:rsidR="00BC13A3" w:rsidRPr="003C17FC" w:rsidRDefault="003D39E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724" w:author="farhan daemi" w:date="2021-12-12T10:36:00Z">
            <w:rPr>
              <w:rFonts w:cs="B Badr"/>
              <w:lang w:bidi="fa-IR"/>
            </w:rPr>
          </w:rPrChange>
        </w:rPr>
        <w:pPrChange w:id="772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26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2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28" w:author="farhan daemi" w:date="2021-12-12T10:36:00Z">
            <w:rPr>
              <w:rFonts w:cs="B Badr" w:hint="eastAsia"/>
              <w:rtl/>
              <w:lang w:bidi="fa-IR"/>
            </w:rPr>
          </w:rPrChange>
        </w:rPr>
        <w:t>انتخاب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2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0" w:author="farhan daemi" w:date="2021-12-12T10:36:00Z">
            <w:rPr>
              <w:rFonts w:cs="B Badr" w:hint="eastAsia"/>
              <w:rtl/>
              <w:lang w:bidi="fa-IR"/>
            </w:rPr>
          </w:rPrChange>
        </w:rPr>
        <w:t>کل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3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2" w:author="farhan daemi" w:date="2021-12-12T10:36:00Z">
            <w:rPr>
              <w:rFonts w:cs="B Badr" w:hint="eastAsia"/>
              <w:rtl/>
              <w:lang w:bidi="fa-IR"/>
            </w:rPr>
          </w:rPrChange>
        </w:rPr>
        <w:t>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3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4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3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6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3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8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39" w:author="farhan daemi" w:date="2021-12-12T10:36:00Z">
            <w:rPr>
              <w:rFonts w:cs="B Badr" w:hint="eastAsia"/>
              <w:rtl/>
              <w:lang w:bidi="fa-IR"/>
            </w:rPr>
          </w:rPrChange>
        </w:rPr>
        <w:t>،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4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41" w:author="farhan daemi" w:date="2021-12-12T10:36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4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4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44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4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46" w:author="farhan daemi" w:date="2021-12-12T10:36:00Z">
            <w:rPr>
              <w:rFonts w:cs="B Badr" w:hint="eastAsia"/>
              <w:rtl/>
              <w:lang w:bidi="fa-IR"/>
            </w:rPr>
          </w:rPrChange>
        </w:rPr>
        <w:t>باز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4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48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BC13A3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4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5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51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5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53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5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55" w:author="farhan daemi" w:date="2021-12-12T10:36:00Z">
            <w:rPr>
              <w:rFonts w:cs="B Badr" w:hint="eastAsia"/>
              <w:rtl/>
              <w:lang w:bidi="fa-IR"/>
            </w:rPr>
          </w:rPrChange>
        </w:rPr>
        <w:t>ا</w:t>
      </w:r>
      <w:r w:rsidR="00BC13A3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5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57" w:author="farhan daemi" w:date="2021-12-12T10:36:00Z">
            <w:rPr>
              <w:rFonts w:cs="B Badr" w:hint="eastAsia"/>
              <w:rtl/>
              <w:lang w:bidi="fa-IR"/>
            </w:rPr>
          </w:rPrChange>
        </w:rPr>
        <w:t>ن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5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C13A3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59" w:author="farhan daemi" w:date="2021-12-12T10:36:00Z">
            <w:rPr>
              <w:rFonts w:cs="B Badr" w:hint="eastAsia"/>
              <w:rtl/>
              <w:lang w:bidi="fa-IR"/>
            </w:rPr>
          </w:rPrChange>
        </w:rPr>
        <w:t>منو</w:t>
      </w:r>
      <w:r w:rsidR="00BC13A3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60" w:author="farhan daemi" w:date="2021-12-12T10:36:00Z">
            <w:rPr>
              <w:rFonts w:cs="B Badr"/>
              <w:rtl/>
              <w:lang w:bidi="fa-IR"/>
            </w:rPr>
          </w:rPrChange>
        </w:rPr>
        <w:t>:</w:t>
      </w:r>
    </w:p>
    <w:p w14:paraId="1EA50DF1" w14:textId="6CDE64F6" w:rsidR="00B31C8F" w:rsidRPr="003C17FC" w:rsidRDefault="00442320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761" w:author="farhan daemi" w:date="2021-12-12T10:36:00Z">
            <w:rPr>
              <w:rFonts w:cs="B Badr"/>
              <w:lang w:bidi="fa-IR"/>
            </w:rPr>
          </w:rPrChange>
        </w:rPr>
        <w:pPrChange w:id="7762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6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64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="00B31C8F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6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6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67" w:author="farhan daemi" w:date="2021-12-12T10:36:00Z">
            <w:rPr>
              <w:rFonts w:cs="B Badr" w:hint="eastAsia"/>
              <w:rtl/>
              <w:lang w:bidi="fa-IR"/>
            </w:rPr>
          </w:rPrChange>
        </w:rPr>
        <w:t>فعل</w:t>
      </w:r>
      <w:r w:rsidR="00B31C8F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6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6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70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7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72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7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74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="00B31C8F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7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76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7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78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B31C8F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7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78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="00B31C8F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81" w:author="farhan daemi" w:date="2021-12-12T10:36:00Z">
            <w:rPr>
              <w:rFonts w:cs="B Badr" w:hint="eastAsia"/>
              <w:rtl/>
              <w:lang w:bidi="fa-IR"/>
            </w:rPr>
          </w:rPrChange>
        </w:rPr>
        <w:t>دهد</w:t>
      </w:r>
      <w:r w:rsidR="00B31C8F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82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3D14889A" w14:textId="574E7072" w:rsidR="00B31C8F" w:rsidRPr="003C17FC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783" w:author="farhan daemi" w:date="2021-12-12T10:36:00Z">
            <w:rPr>
              <w:rFonts w:cs="B Badr"/>
              <w:lang w:bidi="fa-IR"/>
            </w:rPr>
          </w:rPrChange>
        </w:rPr>
        <w:pPrChange w:id="778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85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8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8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88" w:author="farhan daemi" w:date="2021-12-12T10:36:00Z">
            <w:rPr>
              <w:rFonts w:cs="B Badr" w:hint="eastAsia"/>
              <w:rtl/>
              <w:lang w:bidi="fa-IR"/>
            </w:rPr>
          </w:rPrChange>
        </w:rPr>
        <w:t>فعل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8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9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91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9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93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794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95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79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9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798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79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00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0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02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0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04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0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06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07" w:author="farhan daemi" w:date="2021-12-12T10:36:00Z">
            <w:rPr>
              <w:rFonts w:cs="B Badr" w:hint="eastAsia"/>
              <w:rtl/>
              <w:lang w:bidi="fa-IR"/>
            </w:rPr>
          </w:rPrChange>
        </w:rPr>
        <w:t>دهد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08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57C962AC" w14:textId="53CCF766" w:rsidR="00B31C8F" w:rsidRPr="003C17FC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809" w:author="farhan daemi" w:date="2021-12-12T10:36:00Z">
            <w:rPr>
              <w:rFonts w:cs="B Badr"/>
              <w:lang w:bidi="fa-IR"/>
            </w:rPr>
          </w:rPrChange>
        </w:rPr>
        <w:pPrChange w:id="781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11" w:author="farhan daemi" w:date="2021-12-12T10:36:00Z">
            <w:rPr>
              <w:rFonts w:cs="B Badr" w:hint="eastAsia"/>
              <w:rtl/>
              <w:lang w:bidi="fa-IR"/>
            </w:rPr>
          </w:rPrChange>
        </w:rPr>
        <w:t>سقف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1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13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1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15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1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17" w:author="farhan daemi" w:date="2021-12-12T10:36:00Z">
            <w:rPr>
              <w:rFonts w:cs="B Badr" w:hint="eastAsia"/>
              <w:rtl/>
              <w:lang w:bidi="fa-IR"/>
            </w:rPr>
          </w:rPrChange>
        </w:rPr>
        <w:t>محاسبه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1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19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2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21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22" w:author="farhan daemi" w:date="2021-12-12T10:36:00Z">
            <w:rPr>
              <w:rFonts w:cs="B Badr" w:hint="eastAsia"/>
              <w:rtl/>
              <w:lang w:bidi="fa-IR"/>
            </w:rPr>
          </w:rPrChange>
        </w:rPr>
        <w:t>کند</w:t>
      </w:r>
      <w:r w:rsidR="009F3121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2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24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="009F3121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2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26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="009F3121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2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28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="009F3121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2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30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9F3121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3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32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33" w:author="farhan daemi" w:date="2021-12-12T10:36:00Z">
            <w:rPr>
              <w:rFonts w:cs="B Badr" w:hint="eastAsia"/>
              <w:rtl/>
              <w:lang w:bidi="fa-IR"/>
            </w:rPr>
          </w:rPrChange>
        </w:rPr>
        <w:t>دهد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34" w:author="farhan daemi" w:date="2021-12-12T10:36:00Z">
            <w:rPr>
              <w:rFonts w:cs="B Badr"/>
              <w:rtl/>
              <w:lang w:bidi="fa-IR"/>
            </w:rPr>
          </w:rPrChange>
        </w:rPr>
        <w:t xml:space="preserve">. سقف انتقال برابر است با جمع </w:t>
      </w:r>
      <w:r w:rsidRPr="003C17FC">
        <w:rPr>
          <w:rFonts w:ascii="IRANSans" w:hAnsi="IRANSans" w:cs="IRANSans"/>
          <w:strike/>
          <w:color w:val="A6A6A6" w:themeColor="background1" w:themeShade="A6"/>
          <w:lang w:bidi="fa-IR"/>
          <w:rPrChange w:id="7835" w:author="farhan daemi" w:date="2021-12-12T10:36:00Z">
            <w:rPr>
              <w:rFonts w:cs="B Badr"/>
              <w:lang w:bidi="fa-IR"/>
            </w:rPr>
          </w:rPrChange>
        </w:rPr>
        <w:t xml:space="preserve">BCap 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36" w:author="farhan daemi" w:date="2021-12-12T10:36:00Z">
            <w:rPr>
              <w:rFonts w:cs="B Badr"/>
              <w:rtl/>
              <w:lang w:bidi="fa-IR"/>
            </w:rPr>
          </w:rPrChange>
        </w:rPr>
        <w:t xml:space="preserve"> با مجموع شارژ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3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38" w:author="farhan daemi" w:date="2021-12-12T10:36:00Z">
            <w:rPr>
              <w:rFonts w:cs="B Badr"/>
              <w:rtl/>
              <w:lang w:bidi="fa-IR"/>
            </w:rPr>
          </w:rPrChange>
        </w:rPr>
        <w:t xml:space="preserve"> که در سال جار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3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40" w:author="farhan daemi" w:date="2021-12-12T10:36:00Z">
            <w:rPr>
              <w:rFonts w:cs="B Badr"/>
              <w:rtl/>
              <w:lang w:bidi="fa-IR"/>
            </w:rPr>
          </w:rPrChange>
        </w:rPr>
        <w:t xml:space="preserve"> از حساب چاه به حساب چاه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41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42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4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4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45" w:author="farhan daemi" w:date="2021-12-12T10:36:00Z">
            <w:rPr>
              <w:rFonts w:cs="B Badr" w:hint="eastAsia"/>
              <w:rtl/>
              <w:lang w:bidi="fa-IR"/>
            </w:rPr>
          </w:rPrChange>
        </w:rPr>
        <w:t>منتقل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4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47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48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49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5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51" w:author="farhan daemi" w:date="2021-12-12T10:36:00Z">
            <w:rPr>
              <w:rFonts w:cs="B Badr" w:hint="eastAsia"/>
              <w:rtl/>
              <w:lang w:bidi="fa-IR"/>
            </w:rPr>
          </w:rPrChange>
        </w:rPr>
        <w:t>که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5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53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5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55" w:author="farhan daemi" w:date="2021-12-12T10:36:00Z">
            <w:rPr>
              <w:rFonts w:cs="B Badr" w:hint="eastAsia"/>
              <w:rtl/>
              <w:lang w:bidi="fa-IR"/>
            </w:rPr>
          </w:rPrChange>
        </w:rPr>
        <w:t>آن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5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57" w:author="farhan daemi" w:date="2021-12-12T10:36:00Z">
            <w:rPr>
              <w:rFonts w:cs="B Badr" w:hint="eastAsia"/>
              <w:rtl/>
              <w:lang w:bidi="fa-IR"/>
            </w:rPr>
          </w:rPrChange>
        </w:rPr>
        <w:t>جمع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5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59" w:author="farhan daemi" w:date="2021-12-12T10:36:00Z">
            <w:rPr>
              <w:rFonts w:cs="B Badr" w:hint="eastAsia"/>
              <w:rtl/>
              <w:lang w:bidi="fa-IR"/>
            </w:rPr>
          </w:rPrChange>
        </w:rPr>
        <w:t>انتقال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6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61" w:author="farhan daemi" w:date="2021-12-12T10:36:00Z">
            <w:rPr>
              <w:rFonts w:cs="B Badr" w:hint="eastAsia"/>
              <w:rtl/>
              <w:lang w:bidi="fa-IR"/>
            </w:rPr>
          </w:rPrChange>
        </w:rPr>
        <w:t>ها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6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6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64" w:author="farhan daemi" w:date="2021-12-12T10:36:00Z">
            <w:rPr>
              <w:rFonts w:cs="B Badr" w:hint="eastAsia"/>
              <w:rtl/>
              <w:lang w:bidi="fa-IR"/>
            </w:rPr>
          </w:rPrChange>
        </w:rPr>
        <w:t>قبل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6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6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67" w:author="farhan daemi" w:date="2021-12-12T10:36:00Z">
            <w:rPr>
              <w:rFonts w:cs="B Badr" w:hint="eastAsia"/>
              <w:rtl/>
              <w:lang w:bidi="fa-IR"/>
            </w:rPr>
          </w:rPrChange>
        </w:rPr>
        <w:t>از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6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69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70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71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72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73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7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7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76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7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78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7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80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8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82" w:author="farhan daemi" w:date="2021-12-12T10:36:00Z">
            <w:rPr>
              <w:rFonts w:cs="B Badr" w:hint="eastAsia"/>
              <w:rtl/>
              <w:lang w:bidi="fa-IR"/>
            </w:rPr>
          </w:rPrChange>
        </w:rPr>
        <w:t>سال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8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84" w:author="farhan daemi" w:date="2021-12-12T10:36:00Z">
            <w:rPr>
              <w:rFonts w:cs="B Badr" w:hint="eastAsia"/>
              <w:rtl/>
              <w:lang w:bidi="fa-IR"/>
            </w:rPr>
          </w:rPrChange>
        </w:rPr>
        <w:t>جار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88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8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87" w:author="farhan daemi" w:date="2021-12-12T10:36:00Z">
            <w:rPr>
              <w:rFonts w:cs="B Badr" w:hint="eastAsia"/>
              <w:rtl/>
              <w:lang w:bidi="fa-IR"/>
            </w:rPr>
          </w:rPrChange>
        </w:rPr>
        <w:t>کسر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8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89" w:author="farhan daemi" w:date="2021-12-12T10:36:00Z">
            <w:rPr>
              <w:rFonts w:cs="B Badr" w:hint="eastAsia"/>
              <w:rtl/>
              <w:lang w:bidi="fa-IR"/>
            </w:rPr>
          </w:rPrChange>
        </w:rPr>
        <w:t>شده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9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91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92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63DB3B72" w14:textId="33538F34" w:rsidR="00442320" w:rsidRPr="003C17FC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893" w:author="farhan daemi" w:date="2021-12-12T10:36:00Z">
            <w:rPr>
              <w:rFonts w:cs="B Badr"/>
              <w:lang w:bidi="fa-IR"/>
            </w:rPr>
          </w:rPrChange>
        </w:rPr>
        <w:pPrChange w:id="789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95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89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97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898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899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00" w:author="farhan daemi" w:date="2021-12-12T10:36:00Z">
            <w:rPr>
              <w:rFonts w:cs="B Badr"/>
              <w:rtl/>
              <w:lang w:bidi="fa-IR"/>
            </w:rPr>
          </w:rPrChange>
        </w:rPr>
        <w:t xml:space="preserve"> امکان وارد کردن عدد شارژ انتقال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0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0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03" w:author="farhan daemi" w:date="2021-12-12T10:36:00Z">
            <w:rPr>
              <w:rFonts w:cs="B Badr" w:hint="eastAsia"/>
              <w:rtl/>
              <w:lang w:bidi="fa-IR"/>
            </w:rPr>
          </w:rPrChange>
        </w:rPr>
        <w:t>ت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04" w:author="farhan daemi" w:date="2021-12-12T10:36:00Z">
            <w:rPr>
              <w:rFonts w:cs="B Badr" w:hint="eastAsia"/>
              <w:rtl/>
              <w:lang w:bidi="fa-IR"/>
            </w:rPr>
          </w:rPrChange>
        </w:rPr>
        <w:t>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0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06" w:author="farhan daemi" w:date="2021-12-12T10:36:00Z">
            <w:rPr>
              <w:rFonts w:cs="B Badr" w:hint="eastAsia"/>
              <w:rtl/>
              <w:lang w:bidi="fa-IR"/>
            </w:rPr>
          </w:rPrChange>
        </w:rPr>
        <w:t>سقف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0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08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0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10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1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12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13" w:author="farhan daemi" w:date="2021-12-12T10:36:00Z">
            <w:rPr>
              <w:rFonts w:cs="B Badr" w:hint="eastAsia"/>
              <w:rtl/>
              <w:lang w:bidi="fa-IR"/>
            </w:rPr>
          </w:rPrChange>
        </w:rPr>
        <w:t>دهد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14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6C8471E2" w14:textId="5DCCE8E6" w:rsidR="0000386B" w:rsidRPr="003C17FC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915" w:author="farhan daemi" w:date="2021-12-12T10:36:00Z">
            <w:rPr>
              <w:rFonts w:cs="B Badr"/>
              <w:lang w:bidi="fa-IR"/>
            </w:rPr>
          </w:rPrChange>
        </w:rPr>
        <w:pPrChange w:id="7916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17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1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1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20" w:author="farhan daemi" w:date="2021-12-12T10:36:00Z">
            <w:rPr>
              <w:rFonts w:cs="B Badr" w:hint="eastAsia"/>
              <w:rtl/>
              <w:lang w:bidi="fa-IR"/>
            </w:rPr>
          </w:rPrChange>
        </w:rPr>
        <w:t>ها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2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2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23" w:author="farhan daemi" w:date="2021-12-12T10:36:00Z">
            <w:rPr>
              <w:rFonts w:cs="B Badr" w:hint="eastAsia"/>
              <w:rtl/>
              <w:lang w:bidi="fa-IR"/>
            </w:rPr>
          </w:rPrChange>
        </w:rPr>
        <w:t>جد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2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25" w:author="farhan daemi" w:date="2021-12-12T10:36:00Z">
            <w:rPr>
              <w:rFonts w:cs="B Badr" w:hint="eastAsia"/>
              <w:rtl/>
              <w:lang w:bidi="fa-IR"/>
            </w:rPr>
          </w:rPrChange>
        </w:rPr>
        <w:t>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2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27" w:author="farhan daemi" w:date="2021-12-12T10:36:00Z">
            <w:rPr>
              <w:rFonts w:cs="B Badr" w:hint="eastAsia"/>
              <w:rtl/>
              <w:lang w:bidi="fa-IR"/>
            </w:rPr>
          </w:rPrChange>
        </w:rPr>
        <w:t>را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2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29" w:author="farhan daemi" w:date="2021-12-12T10:36:00Z">
            <w:rPr>
              <w:rFonts w:cs="B Badr" w:hint="eastAsia"/>
              <w:rtl/>
              <w:lang w:bidi="fa-IR"/>
            </w:rPr>
          </w:rPrChange>
        </w:rPr>
        <w:t>در</w:t>
      </w:r>
      <w:ins w:id="7930" w:author="farhan daemi" w:date="2021-12-12T10:03:00Z">
        <w:r w:rsidR="000A4B86" w:rsidRPr="003C17FC">
          <w:rPr>
            <w:rFonts w:ascii="IRANSans" w:hAnsi="IRANSans" w:cs="IRANSans"/>
            <w:strike/>
            <w:color w:val="A6A6A6" w:themeColor="background1" w:themeShade="A6"/>
            <w:lang w:bidi="fa-IR"/>
            <w:rPrChange w:id="7931" w:author="farhan daemi" w:date="2021-12-12T10:36:00Z">
              <w:rPr>
                <w:rFonts w:ascii="IRANSans" w:hAnsi="IRANSans" w:cs="IRANSans"/>
                <w:lang w:bidi="fa-IR"/>
              </w:rPr>
            </w:rPrChange>
          </w:rPr>
          <w:tab/>
        </w:r>
      </w:ins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32" w:author="farhan daemi" w:date="2021-12-12T10:36:00Z">
            <w:rPr>
              <w:rFonts w:cs="B Badr" w:hint="eastAsia"/>
              <w:rtl/>
              <w:lang w:bidi="fa-IR"/>
            </w:rPr>
          </w:rPrChange>
        </w:rPr>
        <w:t>لحظه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3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34" w:author="farhan daemi" w:date="2021-12-12T10:36:00Z">
            <w:rPr>
              <w:rFonts w:cs="B Badr" w:hint="eastAsia"/>
              <w:rtl/>
              <w:lang w:bidi="fa-IR"/>
            </w:rPr>
          </w:rPrChange>
        </w:rPr>
        <w:t>محاسبه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3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36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3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38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3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40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4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42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4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44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45" w:author="farhan daemi" w:date="2021-12-12T10:36:00Z">
            <w:rPr>
              <w:rFonts w:cs="B Badr" w:hint="eastAsia"/>
              <w:rtl/>
              <w:lang w:bidi="fa-IR"/>
            </w:rPr>
          </w:rPrChange>
        </w:rPr>
        <w:t>دهد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46" w:author="farhan daemi" w:date="2021-12-12T10:36:00Z">
            <w:rPr>
              <w:rFonts w:cs="B Badr"/>
              <w:rtl/>
              <w:lang w:bidi="fa-IR"/>
            </w:rPr>
          </w:rPrChange>
        </w:rPr>
        <w:t xml:space="preserve">.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47" w:author="farhan daemi" w:date="2021-12-12T10:36:00Z">
            <w:rPr>
              <w:rFonts w:cs="B Badr" w:hint="eastAsia"/>
              <w:rtl/>
              <w:lang w:bidi="fa-IR"/>
            </w:rPr>
          </w:rPrChange>
        </w:rPr>
        <w:t>برا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48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4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50" w:author="farhan daemi" w:date="2021-12-12T10:36:00Z">
            <w:rPr>
              <w:rFonts w:cs="B Badr" w:hint="eastAsia"/>
              <w:rtl/>
              <w:lang w:bidi="fa-IR"/>
            </w:rPr>
          </w:rPrChange>
        </w:rPr>
        <w:t>محاسبه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51" w:author="farhan daemi" w:date="2021-12-12T10:36:00Z">
            <w:rPr>
              <w:rFonts w:cs="B Badr"/>
              <w:rtl/>
              <w:lang w:bidi="fa-IR"/>
            </w:rPr>
          </w:rPrChange>
        </w:rPr>
        <w:t>:</w:t>
      </w:r>
    </w:p>
    <w:p w14:paraId="3011D367" w14:textId="45A4AFC0" w:rsidR="0000386B" w:rsidRPr="003C17FC" w:rsidRDefault="00451082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952" w:author="farhan daemi" w:date="2021-12-12T10:36:00Z">
            <w:rPr>
              <w:rFonts w:cs="B Badr"/>
              <w:lang w:bidi="fa-IR"/>
            </w:rPr>
          </w:rPrChange>
        </w:rPr>
        <w:pPrChange w:id="7953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54" w:author="farhan daemi" w:date="2021-12-12T10:36:00Z">
            <w:rPr>
              <w:rFonts w:cs="B Badr" w:hint="eastAsia"/>
              <w:rtl/>
              <w:lang w:bidi="fa-IR"/>
            </w:rPr>
          </w:rPrChange>
        </w:rPr>
        <w:lastRenderedPageBreak/>
        <w:t>سهم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5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56" w:author="farhan daemi" w:date="2021-12-12T10:36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57" w:author="farhan daemi" w:date="2021-12-12T10:36:00Z">
            <w:rPr>
              <w:rFonts w:cs="B Badr"/>
              <w:rtl/>
              <w:lang w:bidi="fa-IR"/>
            </w:rPr>
          </w:rPrChange>
        </w:rPr>
        <w:t xml:space="preserve"> 5%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58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5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60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6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62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6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64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6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66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6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68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6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7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71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72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36E7EA43" w14:textId="2FC61A0C" w:rsidR="0000386B" w:rsidRPr="003C17FC" w:rsidRDefault="0000386B">
      <w:pPr>
        <w:pStyle w:val="ListParagraph"/>
        <w:numPr>
          <w:ilvl w:val="4"/>
          <w:numId w:val="14"/>
        </w:numPr>
        <w:bidi/>
        <w:ind w:left="12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7973" w:author="farhan daemi" w:date="2021-12-12T10:36:00Z">
            <w:rPr>
              <w:rFonts w:cs="B Badr"/>
              <w:lang w:bidi="fa-IR"/>
            </w:rPr>
          </w:rPrChange>
        </w:rPr>
        <w:pPrChange w:id="7974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26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75" w:author="farhan daemi" w:date="2021-12-12T10:36:00Z">
            <w:rPr>
              <w:rFonts w:cs="B Badr" w:hint="eastAsia"/>
              <w:rtl/>
              <w:lang w:bidi="fa-IR"/>
            </w:rPr>
          </w:rPrChange>
        </w:rPr>
        <w:t>سهم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7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77" w:author="farhan daemi" w:date="2021-12-12T10:36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78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79" w:author="farhan daemi" w:date="2021-12-12T10:36:00Z">
            <w:rPr>
              <w:rFonts w:cs="B Badr" w:hint="eastAsia"/>
              <w:rtl/>
              <w:lang w:bidi="fa-IR"/>
            </w:rPr>
          </w:rPrChange>
        </w:rPr>
        <w:t>خوان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80" w:author="farhan daemi" w:date="2021-12-12T10:36:00Z">
            <w:rPr>
              <w:rFonts w:cs="B Badr"/>
              <w:rtl/>
              <w:lang w:bidi="fa-IR"/>
            </w:rPr>
          </w:rPrChange>
        </w:rPr>
        <w:t xml:space="preserve"> 10%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81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82" w:author="farhan daemi" w:date="2021-12-12T10:36:00Z">
            <w:rPr>
              <w:rFonts w:cs="B Badr" w:hint="eastAsia"/>
              <w:rtl/>
              <w:lang w:bidi="fa-IR"/>
            </w:rPr>
          </w:rPrChange>
        </w:rPr>
        <w:t>نها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8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84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85" w:author="farhan daemi" w:date="2021-12-12T10:36:00Z">
            <w:rPr>
              <w:rFonts w:cs="B Badr" w:hint="eastAsia"/>
              <w:rtl/>
              <w:lang w:bidi="fa-IR"/>
            </w:rPr>
          </w:rPrChange>
        </w:rPr>
        <w:t>موجود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8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8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88" w:author="farhan daemi" w:date="2021-12-12T10:36:00Z">
            <w:rPr>
              <w:rFonts w:cs="B Badr" w:hint="eastAsia"/>
              <w:rtl/>
              <w:lang w:bidi="fa-IR"/>
            </w:rPr>
          </w:rPrChange>
        </w:rPr>
        <w:t>صندوق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8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90" w:author="farhan daemi" w:date="2021-12-12T10:36:00Z">
            <w:rPr>
              <w:rFonts w:cs="B Badr" w:hint="eastAsia"/>
              <w:rtl/>
              <w:lang w:bidi="fa-IR"/>
            </w:rPr>
          </w:rPrChange>
        </w:rPr>
        <w:t>مح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9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92" w:author="farhan daemi" w:date="2021-12-12T10:36:00Z">
            <w:rPr>
              <w:rFonts w:cs="B Badr" w:hint="eastAsia"/>
              <w:rtl/>
              <w:lang w:bidi="fa-IR"/>
            </w:rPr>
          </w:rPrChange>
        </w:rPr>
        <w:t>ط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7993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94" w:author="farhan daemi" w:date="2021-12-12T10:36:00Z">
            <w:rPr>
              <w:rFonts w:cs="B Badr" w:hint="eastAsia"/>
              <w:rtl/>
              <w:lang w:bidi="fa-IR"/>
            </w:rPr>
          </w:rPrChange>
        </w:rPr>
        <w:t>ز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799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96" w:author="farhan daemi" w:date="2021-12-12T10:36:00Z">
            <w:rPr>
              <w:rFonts w:cs="B Badr" w:hint="eastAsia"/>
              <w:rtl/>
              <w:lang w:bidi="fa-IR"/>
            </w:rPr>
          </w:rPrChange>
        </w:rPr>
        <w:t>ست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9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7998" w:author="farhan daemi" w:date="2021-12-12T10:36:00Z">
            <w:rPr>
              <w:rFonts w:cs="B Badr" w:hint="eastAsia"/>
              <w:rtl/>
              <w:lang w:bidi="fa-IR"/>
            </w:rPr>
          </w:rPrChange>
        </w:rPr>
        <w:t>است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799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00" w:author="farhan daemi" w:date="2021-12-12T10:36:00Z">
            <w:rPr>
              <w:rFonts w:cs="B Badr" w:hint="eastAsia"/>
              <w:rtl/>
              <w:lang w:bidi="fa-IR"/>
            </w:rPr>
          </w:rPrChange>
        </w:rPr>
        <w:t>و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0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02" w:author="farhan daemi" w:date="2021-12-12T10:36:00Z">
            <w:rPr>
              <w:rFonts w:cs="B Badr" w:hint="eastAsia"/>
              <w:rtl/>
              <w:lang w:bidi="fa-IR"/>
            </w:rPr>
          </w:rPrChange>
        </w:rPr>
        <w:t>نما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03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04" w:author="farhan daemi" w:date="2021-12-12T10:36:00Z">
            <w:rPr>
              <w:rFonts w:cs="B Badr" w:hint="eastAsia"/>
              <w:rtl/>
              <w:lang w:bidi="fa-IR"/>
            </w:rPr>
          </w:rPrChange>
        </w:rPr>
        <w:t>ش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0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06" w:author="farhan daemi" w:date="2021-12-12T10:36:00Z">
            <w:rPr>
              <w:rFonts w:cs="B Badr" w:hint="eastAsia"/>
              <w:rtl/>
              <w:lang w:bidi="fa-IR"/>
            </w:rPr>
          </w:rPrChange>
        </w:rPr>
        <w:t>داده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0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08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0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10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11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12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7A12EFFE" w14:textId="77777777" w:rsidR="0000386B" w:rsidRPr="003C17FC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013" w:author="farhan daemi" w:date="2021-12-12T10:36:00Z">
            <w:rPr>
              <w:rFonts w:cs="B Badr"/>
              <w:lang w:bidi="fa-IR"/>
            </w:rPr>
          </w:rPrChange>
        </w:rPr>
        <w:pPrChange w:id="8014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15" w:author="farhan daemi" w:date="2021-12-12T10:36:00Z">
            <w:rPr>
              <w:rFonts w:cs="B Badr"/>
              <w:rtl/>
              <w:lang w:bidi="fa-IR"/>
            </w:rPr>
          </w:rPrChange>
        </w:rPr>
        <w:t xml:space="preserve"> اگر کاربر کل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16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17" w:author="farhan daemi" w:date="2021-12-12T10:36:00Z">
            <w:rPr>
              <w:rFonts w:cs="B Badr" w:hint="eastAsia"/>
              <w:rtl/>
              <w:lang w:bidi="fa-IR"/>
            </w:rPr>
          </w:rPrChange>
        </w:rPr>
        <w:t>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18" w:author="farhan daemi" w:date="2021-12-12T10:36:00Z">
            <w:rPr>
              <w:rFonts w:cs="B Badr"/>
              <w:rtl/>
              <w:lang w:bidi="fa-IR"/>
            </w:rPr>
          </w:rPrChange>
        </w:rPr>
        <w:t xml:space="preserve"> انتقال را زد شارژ را از حساب چاه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1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20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21" w:author="farhan daemi" w:date="2021-12-12T10:36:00Z">
            <w:rPr>
              <w:rFonts w:cs="B Badr"/>
              <w:rtl/>
              <w:lang w:bidi="fa-IR"/>
            </w:rPr>
          </w:rPrChange>
        </w:rPr>
        <w:t xml:space="preserve"> کسر 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22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23" w:author="farhan daemi" w:date="2021-12-12T10:36:00Z">
            <w:rPr>
              <w:rFonts w:cs="B Badr"/>
              <w:rtl/>
              <w:lang w:bidi="fa-IR"/>
            </w:rPr>
          </w:rPrChange>
        </w:rPr>
        <w:t xml:space="preserve"> کند. فرا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2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25" w:author="farhan daemi" w:date="2021-12-12T10:36:00Z">
            <w:rPr>
              <w:rFonts w:cs="B Badr" w:hint="eastAsia"/>
              <w:rtl/>
              <w:lang w:bidi="fa-IR"/>
            </w:rPr>
          </w:rPrChange>
        </w:rPr>
        <w:t>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26" w:author="farhan daemi" w:date="2021-12-12T10:36:00Z">
            <w:rPr>
              <w:rFonts w:cs="B Badr"/>
              <w:rtl/>
              <w:lang w:bidi="fa-IR"/>
            </w:rPr>
          </w:rPrChange>
        </w:rPr>
        <w:t xml:space="preserve"> انتقال را به کارتابل 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2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28" w:author="farhan daemi" w:date="2021-12-12T10:36:00Z">
            <w:rPr>
              <w:rFonts w:cs="B Badr" w:hint="eastAsia"/>
              <w:rtl/>
              <w:lang w:bidi="fa-IR"/>
            </w:rPr>
          </w:rPrChange>
        </w:rPr>
        <w:t>رآب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29" w:author="farhan daemi" w:date="2021-12-12T10:36:00Z">
            <w:rPr>
              <w:rFonts w:cs="B Badr"/>
              <w:rtl/>
              <w:lang w:bidi="fa-IR"/>
            </w:rPr>
          </w:rPrChange>
        </w:rPr>
        <w:t xml:space="preserve"> منتقل 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3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31" w:author="farhan daemi" w:date="2021-12-12T10:36:00Z">
            <w:rPr>
              <w:rFonts w:cs="B Badr"/>
              <w:rtl/>
              <w:lang w:bidi="fa-IR"/>
            </w:rPr>
          </w:rPrChange>
        </w:rPr>
        <w:t xml:space="preserve"> کند. </w:t>
      </w:r>
    </w:p>
    <w:p w14:paraId="438DD371" w14:textId="16856A89" w:rsidR="0000386B" w:rsidRPr="003C17FC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032" w:author="farhan daemi" w:date="2021-12-12T10:36:00Z">
            <w:rPr>
              <w:rFonts w:cs="B Badr"/>
              <w:lang w:bidi="fa-IR"/>
            </w:rPr>
          </w:rPrChange>
        </w:rPr>
        <w:pPrChange w:id="8033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34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3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36" w:author="farhan daemi" w:date="2021-12-12T10:36:00Z">
            <w:rPr>
              <w:rFonts w:cs="B Badr" w:hint="eastAsia"/>
              <w:rtl/>
              <w:lang w:bidi="fa-IR"/>
            </w:rPr>
          </w:rPrChange>
        </w:rPr>
        <w:t>تائ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3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38" w:author="farhan daemi" w:date="2021-12-12T10:36:00Z">
            <w:rPr>
              <w:rFonts w:cs="B Badr" w:hint="eastAsia"/>
              <w:rtl/>
              <w:lang w:bidi="fa-IR"/>
            </w:rPr>
          </w:rPrChange>
        </w:rPr>
        <w:t>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39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40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41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42" w:author="farhan daemi" w:date="2021-12-12T10:36:00Z">
            <w:rPr>
              <w:rFonts w:cs="B Badr" w:hint="eastAsia"/>
              <w:rtl/>
              <w:lang w:bidi="fa-IR"/>
            </w:rPr>
          </w:rPrChange>
        </w:rPr>
        <w:t>رآب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4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44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4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46" w:author="farhan daemi" w:date="2021-12-12T10:36:00Z">
            <w:rPr>
              <w:rFonts w:cs="B Badr" w:hint="eastAsia"/>
              <w:rtl/>
              <w:lang w:bidi="fa-IR"/>
            </w:rPr>
          </w:rPrChange>
        </w:rPr>
        <w:t>ها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47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48" w:author="farhan daemi" w:date="2021-12-12T10:36:00Z">
            <w:rPr>
              <w:rFonts w:cs="B Badr"/>
              <w:rtl/>
              <w:lang w:bidi="fa-IR"/>
            </w:rPr>
          </w:rPrChange>
        </w:rPr>
        <w:t xml:space="preserve"> چاه، 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49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50" w:author="farhan daemi" w:date="2021-12-12T10:36:00Z">
            <w:rPr>
              <w:rFonts w:cs="B Badr" w:hint="eastAsia"/>
              <w:rtl/>
              <w:lang w:bidi="fa-IR"/>
            </w:rPr>
          </w:rPrChange>
        </w:rPr>
        <w:t>رآب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51" w:author="farhan daemi" w:date="2021-12-12T10:36:00Z">
            <w:rPr>
              <w:rFonts w:cs="B Badr"/>
              <w:rtl/>
              <w:lang w:bidi="fa-IR"/>
            </w:rPr>
          </w:rPrChange>
        </w:rPr>
        <w:t xml:space="preserve"> و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52" w:author="farhan daemi" w:date="2021-12-12T10:36:00Z">
            <w:rPr>
              <w:rFonts w:cs="B Badr" w:hint="eastAsia"/>
              <w:rtl/>
              <w:lang w:bidi="fa-IR"/>
            </w:rPr>
          </w:rPrChange>
        </w:rPr>
        <w:t>آبخوان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53" w:author="farhan daemi" w:date="2021-12-12T10:36:00Z">
            <w:rPr>
              <w:rFonts w:cs="B Badr"/>
              <w:rtl/>
              <w:lang w:bidi="fa-IR"/>
            </w:rPr>
          </w:rPrChange>
        </w:rPr>
        <w:t xml:space="preserve"> شارژ 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5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55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56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</w:p>
    <w:p w14:paraId="32F56CBE" w14:textId="2A2EDD13" w:rsidR="0000386B" w:rsidRPr="003C17FC" w:rsidRDefault="0000386B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057" w:author="farhan daemi" w:date="2021-12-12T10:36:00Z">
            <w:rPr>
              <w:rFonts w:cs="B Badr"/>
              <w:lang w:bidi="fa-IR"/>
            </w:rPr>
          </w:rPrChange>
        </w:rPr>
        <w:pPrChange w:id="8058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59" w:author="farhan daemi" w:date="2021-12-12T10:36:00Z">
            <w:rPr>
              <w:rFonts w:cs="B Badr" w:hint="eastAsia"/>
              <w:rtl/>
              <w:lang w:bidi="fa-IR"/>
            </w:rPr>
          </w:rPrChange>
        </w:rPr>
        <w:t>با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60" w:author="farhan daemi" w:date="2021-12-12T10:36:00Z">
            <w:rPr>
              <w:rFonts w:cs="B Badr"/>
              <w:rtl/>
              <w:lang w:bidi="fa-IR"/>
            </w:rPr>
          </w:rPrChange>
        </w:rPr>
        <w:t xml:space="preserve"> رد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61" w:author="farhan daemi" w:date="2021-12-12T10:36:00Z">
            <w:rPr>
              <w:rFonts w:cs="B Badr" w:hint="eastAsia"/>
              <w:rtl/>
              <w:lang w:bidi="fa-IR"/>
            </w:rPr>
          </w:rPrChange>
        </w:rPr>
        <w:t>توسط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62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63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64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65" w:author="farhan daemi" w:date="2021-12-12T10:36:00Z">
            <w:rPr>
              <w:rFonts w:cs="B Badr" w:hint="eastAsia"/>
              <w:rtl/>
              <w:lang w:bidi="fa-IR"/>
            </w:rPr>
          </w:rPrChange>
        </w:rPr>
        <w:t>رآب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66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67" w:author="farhan daemi" w:date="2021-12-12T10:36:00Z">
            <w:rPr>
              <w:rFonts w:cs="B Badr" w:hint="eastAsia"/>
              <w:rtl/>
              <w:lang w:bidi="fa-IR"/>
            </w:rPr>
          </w:rPrChange>
        </w:rPr>
        <w:t>شارژ</w:t>
      </w:r>
      <w:r w:rsidR="00451082"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68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69" w:author="farhan daemi" w:date="2021-12-12T10:36:00Z">
            <w:rPr>
              <w:rFonts w:cs="B Badr" w:hint="eastAsia"/>
              <w:rtl/>
              <w:lang w:bidi="fa-IR"/>
            </w:rPr>
          </w:rPrChange>
        </w:rPr>
        <w:t>ع</w:t>
      </w:r>
      <w:r w:rsidR="00451082"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70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71" w:author="farhan daemi" w:date="2021-12-12T10:36:00Z">
            <w:rPr>
              <w:rFonts w:cs="B Badr" w:hint="eastAsia"/>
              <w:rtl/>
              <w:lang w:bidi="fa-IR"/>
            </w:rPr>
          </w:rPrChange>
        </w:rPr>
        <w:t>ن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72" w:author="farhan daemi" w:date="2021-12-12T10:36:00Z">
            <w:rPr>
              <w:rFonts w:cs="B Badr" w:hint="eastAsia"/>
              <w:rtl/>
              <w:lang w:bidi="fa-IR"/>
            </w:rPr>
          </w:rPrChange>
        </w:rPr>
        <w:t>ا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7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74" w:author="farhan daemi" w:date="2021-12-12T10:36:00Z">
            <w:rPr>
              <w:rFonts w:cs="B Badr" w:hint="eastAsia"/>
              <w:rtl/>
              <w:lang w:bidi="fa-IR"/>
            </w:rPr>
          </w:rPrChange>
        </w:rPr>
        <w:t>به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75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76" w:author="farhan daemi" w:date="2021-12-12T10:36:00Z">
            <w:rPr>
              <w:rFonts w:cs="B Badr" w:hint="eastAsia"/>
              <w:rtl/>
              <w:lang w:bidi="fa-IR"/>
            </w:rPr>
          </w:rPrChange>
        </w:rPr>
        <w:t>حساب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77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78" w:author="farhan daemi" w:date="2021-12-12T10:36:00Z">
            <w:rPr>
              <w:rFonts w:cs="B Badr" w:hint="eastAsia"/>
              <w:rtl/>
              <w:lang w:bidi="fa-IR"/>
            </w:rPr>
          </w:rPrChange>
        </w:rPr>
        <w:t>چاه</w:t>
      </w:r>
      <w:r w:rsidR="00451082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79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80" w:author="farhan daemi" w:date="2021-12-12T10:36:00Z">
            <w:rPr>
              <w:rFonts w:cs="B Badr" w:hint="eastAsia"/>
              <w:rtl/>
              <w:lang w:bidi="fa-IR"/>
            </w:rPr>
          </w:rPrChange>
        </w:rPr>
        <w:t>وند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81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82" w:author="farhan daemi" w:date="2021-12-12T10:36:00Z">
            <w:rPr>
              <w:rFonts w:cs="B Badr" w:hint="eastAsia"/>
              <w:rtl/>
              <w:lang w:bidi="fa-IR"/>
            </w:rPr>
          </w:rPrChange>
        </w:rPr>
        <w:t>بازگردانده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83" w:author="farhan daemi" w:date="2021-12-12T10:36:00Z">
            <w:rPr>
              <w:rFonts w:cs="B Badr"/>
              <w:rtl/>
              <w:lang w:bidi="fa-IR"/>
            </w:rPr>
          </w:rPrChange>
        </w:rPr>
        <w:t xml:space="preserve"> 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84" w:author="farhan daemi" w:date="2021-12-12T10:36:00Z">
            <w:rPr>
              <w:rFonts w:cs="B Badr" w:hint="eastAsia"/>
              <w:rtl/>
              <w:lang w:bidi="fa-IR"/>
            </w:rPr>
          </w:rPrChange>
        </w:rPr>
        <w:t>م</w:t>
      </w:r>
      <w:r w:rsidRPr="003C17FC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085" w:author="farhan daemi" w:date="2021-12-12T10:36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3C17FC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086" w:author="farhan daemi" w:date="2021-12-12T10:36:00Z">
            <w:rPr>
              <w:rFonts w:cs="B Badr" w:hint="eastAsia"/>
              <w:lang w:bidi="fa-IR"/>
            </w:rPr>
          </w:rPrChange>
        </w:rPr>
        <w:t>‌</w:t>
      </w:r>
      <w:r w:rsidRPr="003C17FC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087" w:author="farhan daemi" w:date="2021-12-12T10:36:00Z">
            <w:rPr>
              <w:rFonts w:cs="B Badr" w:hint="eastAsia"/>
              <w:rtl/>
              <w:lang w:bidi="fa-IR"/>
            </w:rPr>
          </w:rPrChange>
        </w:rPr>
        <w:t>شود</w:t>
      </w:r>
      <w:r w:rsidRPr="003C17FC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088" w:author="farhan daemi" w:date="2021-12-12T10:36:00Z">
            <w:rPr>
              <w:rFonts w:cs="B Badr"/>
              <w:rtl/>
              <w:lang w:bidi="fa-IR"/>
            </w:rPr>
          </w:rPrChange>
        </w:rPr>
        <w:t>.</w:t>
      </w:r>
    </w:p>
    <w:p w14:paraId="0C5994EF" w14:textId="77777777" w:rsidR="00B31C8F" w:rsidRPr="00CB6138" w:rsidRDefault="00B31C8F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lang w:bidi="fa-IR"/>
          <w:rPrChange w:id="8089" w:author="farhan daemi" w:date="2021-10-27T12:04:00Z">
            <w:rPr>
              <w:rFonts w:cs="B Badr"/>
              <w:lang w:bidi="fa-IR"/>
            </w:rPr>
          </w:rPrChange>
        </w:rPr>
        <w:pPrChange w:id="809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</w:p>
    <w:p w14:paraId="63B35B7B" w14:textId="5EFE3C8A" w:rsidR="006E4DBE" w:rsidRPr="00CB6138" w:rsidRDefault="006E4DBE">
      <w:pPr>
        <w:pStyle w:val="ListParagraph"/>
        <w:numPr>
          <w:ilvl w:val="1"/>
          <w:numId w:val="14"/>
        </w:numPr>
        <w:bidi/>
        <w:ind w:left="0"/>
        <w:jc w:val="both"/>
        <w:rPr>
          <w:rFonts w:ascii="IRANSans" w:hAnsi="IRANSans" w:cs="IRANSans"/>
          <w:lang w:bidi="fa-IR"/>
          <w:rPrChange w:id="8091" w:author="farhan daemi" w:date="2021-10-27T12:04:00Z">
            <w:rPr>
              <w:rFonts w:cs="B Badr"/>
              <w:lang w:bidi="fa-IR"/>
            </w:rPr>
          </w:rPrChange>
        </w:rPr>
        <w:pPrChange w:id="8092" w:author="farhan daemi" w:date="2021-10-27T12:03:00Z">
          <w:pPr>
            <w:pStyle w:val="ListParagraph"/>
            <w:numPr>
              <w:ilvl w:val="1"/>
              <w:numId w:val="14"/>
            </w:numPr>
            <w:bidi/>
            <w:ind w:left="0" w:hanging="360"/>
          </w:pPr>
        </w:pPrChange>
      </w:pPr>
      <w:r w:rsidRPr="00CB6138">
        <w:rPr>
          <w:rFonts w:ascii="IRANSans" w:hAnsi="IRANSans" w:cs="IRANSans" w:hint="eastAsia"/>
          <w:rtl/>
          <w:rPrChange w:id="8093" w:author="farhan daemi" w:date="2021-10-27T12:04:00Z">
            <w:rPr>
              <w:rFonts w:cs="B Badr" w:hint="eastAsia"/>
              <w:rtl/>
            </w:rPr>
          </w:rPrChange>
        </w:rPr>
        <w:t>انتقال</w:t>
      </w:r>
      <w:r w:rsidRPr="00CB6138">
        <w:rPr>
          <w:rFonts w:ascii="IRANSans" w:hAnsi="IRANSans" w:cs="IRANSans"/>
          <w:rtl/>
          <w:rPrChange w:id="8094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95" w:author="farhan daemi" w:date="2021-10-27T12:04:00Z">
            <w:rPr>
              <w:rFonts w:cs="B Badr" w:hint="eastAsia"/>
              <w:rtl/>
            </w:rPr>
          </w:rPrChange>
        </w:rPr>
        <w:t>ب</w:t>
      </w:r>
      <w:r w:rsidRPr="00CB6138">
        <w:rPr>
          <w:rFonts w:ascii="IRANSans" w:hAnsi="IRANSans" w:cs="IRANSans" w:hint="cs"/>
          <w:rtl/>
          <w:rPrChange w:id="8096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 w:hint="eastAsia"/>
          <w:rtl/>
          <w:rPrChange w:id="8097" w:author="farhan daemi" w:date="2021-10-27T12:04:00Z">
            <w:rPr>
              <w:rFonts w:cs="B Badr" w:hint="eastAsia"/>
              <w:rtl/>
            </w:rPr>
          </w:rPrChange>
        </w:rPr>
        <w:t>ن</w:t>
      </w:r>
      <w:r w:rsidRPr="00CB6138">
        <w:rPr>
          <w:rFonts w:ascii="IRANSans" w:hAnsi="IRANSans" w:cs="IRANSans"/>
          <w:rtl/>
          <w:rPrChange w:id="8098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099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="009F3121" w:rsidRPr="00CB6138">
        <w:rPr>
          <w:rFonts w:ascii="IRANSans" w:hAnsi="IRANSans" w:cs="IRANSans" w:hint="eastAsia"/>
          <w:rPrChange w:id="8100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1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10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04" w:author="farhan daemi" w:date="2021-10-27T12:04:00Z">
            <w:rPr>
              <w:rFonts w:cs="B Badr" w:hint="eastAsia"/>
              <w:rtl/>
            </w:rPr>
          </w:rPrChange>
        </w:rPr>
        <w:t>آب</w:t>
      </w:r>
      <w:r w:rsidRPr="00CB6138">
        <w:rPr>
          <w:rFonts w:ascii="IRANSans" w:hAnsi="IRANSans" w:cs="IRANSans" w:hint="eastAsia"/>
          <w:rPrChange w:id="8105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06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10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08" w:author="farhan daemi" w:date="2021-10-27T12:04:00Z">
            <w:rPr>
              <w:rFonts w:cs="B Badr"/>
              <w:rtl/>
            </w:rPr>
          </w:rPrChange>
        </w:rPr>
        <w:t xml:space="preserve"> (شامل </w:t>
      </w:r>
      <w:r w:rsidRPr="00CB6138">
        <w:rPr>
          <w:rFonts w:ascii="IRANSans" w:hAnsi="IRANSans" w:cs="IRANSans" w:hint="eastAsia"/>
          <w:rtl/>
          <w:rPrChange w:id="8109" w:author="farhan daemi" w:date="2021-10-27T12:04:00Z">
            <w:rPr>
              <w:rFonts w:cs="B Badr" w:hint="eastAsia"/>
              <w:rtl/>
            </w:rPr>
          </w:rPrChange>
        </w:rPr>
        <w:t>حساب</w:t>
      </w:r>
      <w:r w:rsidRPr="00CB6138">
        <w:rPr>
          <w:rFonts w:ascii="IRANSans" w:hAnsi="IRANSans" w:cs="IRANSans" w:hint="eastAsia"/>
          <w:rPrChange w:id="8110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11" w:author="farhan daemi" w:date="2021-10-27T12:04:00Z">
            <w:rPr>
              <w:rFonts w:cs="B Badr" w:hint="eastAsia"/>
              <w:rtl/>
            </w:rPr>
          </w:rPrChange>
        </w:rPr>
        <w:t>ها</w:t>
      </w:r>
      <w:r w:rsidRPr="00CB6138">
        <w:rPr>
          <w:rFonts w:ascii="IRANSans" w:hAnsi="IRANSans" w:cs="IRANSans" w:hint="cs"/>
          <w:rtl/>
          <w:rPrChange w:id="8112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13" w:author="farhan daemi" w:date="2021-10-27T12:04:00Z">
            <w:rPr>
              <w:rFonts w:cs="B Badr"/>
              <w:rtl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rPrChange w:id="8114" w:author="farhan daemi" w:date="2021-10-27T12:04:00Z">
            <w:rPr>
              <w:rFonts w:cs="B Badr" w:hint="eastAsia"/>
              <w:rtl/>
            </w:rPr>
          </w:rPrChange>
        </w:rPr>
        <w:t>چاه</w:t>
      </w:r>
      <w:r w:rsidRPr="00CB6138">
        <w:rPr>
          <w:rFonts w:ascii="IRANSans" w:hAnsi="IRANSans" w:cs="IRANSans" w:hint="eastAsia"/>
          <w:rPrChange w:id="8115" w:author="farhan daemi" w:date="2021-10-27T12:04:00Z">
            <w:rPr>
              <w:rFonts w:cs="B Badr" w:hint="eastAsia"/>
            </w:rPr>
          </w:rPrChange>
        </w:rPr>
        <w:t>‌</w:t>
      </w:r>
      <w:r w:rsidRPr="00CB6138">
        <w:rPr>
          <w:rFonts w:ascii="IRANSans" w:hAnsi="IRANSans" w:cs="IRANSans" w:hint="eastAsia"/>
          <w:rtl/>
          <w:rPrChange w:id="8116" w:author="farhan daemi" w:date="2021-10-27T12:04:00Z">
            <w:rPr>
              <w:rFonts w:cs="B Badr" w:hint="eastAsia"/>
              <w:rtl/>
            </w:rPr>
          </w:rPrChange>
        </w:rPr>
        <w:t>وند</w:t>
      </w:r>
      <w:r w:rsidRPr="00CB6138">
        <w:rPr>
          <w:rFonts w:ascii="IRANSans" w:hAnsi="IRANSans" w:cs="IRANSans" w:hint="cs"/>
          <w:rtl/>
          <w:rPrChange w:id="8117" w:author="farhan daemi" w:date="2021-10-27T12:04:00Z">
            <w:rPr>
              <w:rFonts w:cs="B Badr" w:hint="cs"/>
              <w:rtl/>
            </w:rPr>
          </w:rPrChange>
        </w:rPr>
        <w:t>ی</w:t>
      </w:r>
      <w:r w:rsidRPr="00CB6138">
        <w:rPr>
          <w:rFonts w:ascii="IRANSans" w:hAnsi="IRANSans" w:cs="IRANSans"/>
          <w:rtl/>
          <w:rPrChange w:id="8118" w:author="farhan daemi" w:date="2021-10-27T12:04:00Z">
            <w:rPr>
              <w:rFonts w:cs="B Badr"/>
              <w:rtl/>
            </w:rPr>
          </w:rPrChange>
        </w:rPr>
        <w:t xml:space="preserve">): </w:t>
      </w:r>
    </w:p>
    <w:p w14:paraId="72C96289" w14:textId="77777777" w:rsidR="00AE1DB7" w:rsidRPr="00F40269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119" w:author="farhan daemi" w:date="2021-12-12T10:37:00Z">
            <w:rPr>
              <w:rFonts w:cs="B Badr"/>
              <w:lang w:bidi="fa-IR"/>
            </w:rPr>
          </w:rPrChange>
        </w:rPr>
        <w:pPrChange w:id="812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21" w:author="farhan daemi" w:date="2021-12-12T10:37:00Z">
            <w:rPr>
              <w:rFonts w:cs="B Badr" w:hint="eastAsia"/>
              <w:rtl/>
              <w:lang w:bidi="fa-IR"/>
            </w:rPr>
          </w:rPrChange>
        </w:rPr>
        <w:t>با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2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23" w:author="farhan daemi" w:date="2021-12-12T10:37:00Z">
            <w:rPr>
              <w:rFonts w:cs="B Badr" w:hint="eastAsia"/>
              <w:rtl/>
              <w:lang w:bidi="fa-IR"/>
            </w:rPr>
          </w:rPrChange>
        </w:rPr>
        <w:t>تائ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24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25" w:author="farhan daemi" w:date="2021-12-12T10:37:00Z">
            <w:rPr>
              <w:rFonts w:cs="B Badr" w:hint="eastAsia"/>
              <w:rtl/>
              <w:lang w:bidi="fa-IR"/>
            </w:rPr>
          </w:rPrChange>
        </w:rPr>
        <w:t>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2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27" w:author="farhan daemi" w:date="2021-12-12T10:37:00Z">
            <w:rPr>
              <w:rFonts w:cs="B Badr" w:hint="eastAsia"/>
              <w:rtl/>
              <w:lang w:bidi="fa-IR"/>
            </w:rPr>
          </w:rPrChange>
        </w:rPr>
        <w:t>هو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28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29" w:author="farhan daemi" w:date="2021-12-12T10:37:00Z">
            <w:rPr>
              <w:rFonts w:cs="B Badr" w:hint="eastAsia"/>
              <w:rtl/>
              <w:lang w:bidi="fa-IR"/>
            </w:rPr>
          </w:rPrChange>
        </w:rPr>
        <w:t>ت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3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31" w:author="farhan daemi" w:date="2021-12-12T10:37:00Z">
            <w:rPr>
              <w:rFonts w:cs="B Badr" w:hint="eastAsia"/>
              <w:rtl/>
              <w:lang w:bidi="fa-IR"/>
            </w:rPr>
          </w:rPrChange>
        </w:rPr>
        <w:t>آب</w:t>
      </w:r>
      <w:r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132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33" w:author="farhan daemi" w:date="2021-12-12T10:37:00Z">
            <w:rPr>
              <w:rFonts w:cs="B Badr" w:hint="eastAsia"/>
              <w:rtl/>
              <w:lang w:bidi="fa-IR"/>
            </w:rPr>
          </w:rPrChange>
        </w:rPr>
        <w:t>وند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3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35" w:author="farhan daemi" w:date="2021-12-12T10:37:00Z">
            <w:rPr>
              <w:rFonts w:cs="B Badr" w:hint="eastAsia"/>
              <w:rtl/>
              <w:lang w:bidi="fa-IR"/>
            </w:rPr>
          </w:rPrChange>
        </w:rPr>
        <w:t>وارد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3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37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3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39" w:author="farhan daemi" w:date="2021-12-12T10:37:00Z">
            <w:rPr>
              <w:rFonts w:cs="B Badr" w:hint="eastAsia"/>
              <w:rtl/>
              <w:lang w:bidi="fa-IR"/>
            </w:rPr>
          </w:rPrChange>
        </w:rPr>
        <w:t>کاربر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40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4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42" w:author="farhan daemi" w:date="2021-12-12T10:37:00Z">
            <w:rPr>
              <w:rFonts w:cs="B Badr" w:hint="eastAsia"/>
              <w:rtl/>
              <w:lang w:bidi="fa-IR"/>
            </w:rPr>
          </w:rPrChange>
        </w:rPr>
        <w:t>خود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43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44" w:author="farhan daemi" w:date="2021-12-12T10:37:00Z">
            <w:rPr>
              <w:rFonts w:cs="B Badr" w:hint="eastAsia"/>
              <w:rtl/>
              <w:lang w:bidi="fa-IR"/>
            </w:rPr>
          </w:rPrChange>
        </w:rPr>
        <w:t>م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45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146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47" w:author="farhan daemi" w:date="2021-12-12T10:37:00Z">
            <w:rPr>
              <w:rFonts w:cs="B Badr" w:hint="eastAsia"/>
              <w:rtl/>
              <w:lang w:bidi="fa-IR"/>
            </w:rPr>
          </w:rPrChange>
        </w:rPr>
        <w:t>شود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48" w:author="farhan daemi" w:date="2021-12-12T10:37:00Z">
            <w:rPr>
              <w:rFonts w:cs="B Badr"/>
              <w:rtl/>
              <w:lang w:bidi="fa-IR"/>
            </w:rPr>
          </w:rPrChange>
        </w:rPr>
        <w:t>.</w:t>
      </w:r>
    </w:p>
    <w:p w14:paraId="32D60E57" w14:textId="2BABC4B3" w:rsidR="00A51F04" w:rsidRPr="00F40269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149" w:author="farhan daemi" w:date="2021-12-12T10:37:00Z">
            <w:rPr>
              <w:rFonts w:cs="B Badr"/>
              <w:lang w:bidi="fa-IR"/>
            </w:rPr>
          </w:rPrChange>
        </w:rPr>
        <w:pPrChange w:id="815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51" w:author="farhan daemi" w:date="2021-12-12T10:37:00Z">
            <w:rPr>
              <w:rFonts w:cs="B Badr" w:hint="eastAsia"/>
              <w:rtl/>
              <w:lang w:bidi="fa-IR"/>
            </w:rPr>
          </w:rPrChange>
        </w:rPr>
        <w:t>تمام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5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53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="009F3121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154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55" w:author="farhan daemi" w:date="2021-12-12T10:37:00Z">
            <w:rPr>
              <w:rFonts w:cs="B Badr" w:hint="eastAsia"/>
              <w:rtl/>
              <w:lang w:bidi="fa-IR"/>
            </w:rPr>
          </w:rPrChange>
        </w:rPr>
        <w:t>ها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56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57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58" w:author="farhan daemi" w:date="2021-12-12T10:37:00Z">
            <w:rPr>
              <w:rFonts w:cs="B Badr" w:hint="eastAsia"/>
              <w:rtl/>
              <w:lang w:bidi="fa-IR"/>
            </w:rPr>
          </w:rPrChange>
        </w:rPr>
        <w:t>موجود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59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60" w:author="farhan daemi" w:date="2021-12-12T10:37:00Z">
            <w:rPr>
              <w:rFonts w:cs="B Badr" w:hint="eastAsia"/>
              <w:rtl/>
              <w:lang w:bidi="fa-IR"/>
            </w:rPr>
          </w:rPrChange>
        </w:rPr>
        <w:t>در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6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62" w:author="farhan daemi" w:date="2021-12-12T10:37:00Z">
            <w:rPr>
              <w:rFonts w:cs="B Badr" w:hint="eastAsia"/>
              <w:rtl/>
              <w:lang w:bidi="fa-IR"/>
            </w:rPr>
          </w:rPrChange>
        </w:rPr>
        <w:t>بانک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63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64" w:author="farhan daemi" w:date="2021-12-12T10:37:00Z">
            <w:rPr>
              <w:rFonts w:cs="B Badr" w:hint="eastAsia"/>
              <w:rtl/>
              <w:lang w:bidi="fa-IR"/>
            </w:rPr>
          </w:rPrChange>
        </w:rPr>
        <w:t>دارا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65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6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67" w:author="farhan daemi" w:date="2021-12-12T10:37:00Z">
            <w:rPr>
              <w:rFonts w:cs="B Badr" w:hint="eastAsia"/>
              <w:rtl/>
              <w:lang w:bidi="fa-IR"/>
            </w:rPr>
          </w:rPrChange>
        </w:rPr>
        <w:t>شماره</w:t>
      </w:r>
      <w:r w:rsidR="009F3121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168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69" w:author="farhan daemi" w:date="2021-12-12T10:37:00Z">
            <w:rPr>
              <w:rFonts w:cs="B Badr" w:hint="eastAsia"/>
              <w:rtl/>
              <w:lang w:bidi="fa-IR"/>
            </w:rPr>
          </w:rPrChange>
        </w:rPr>
        <w:t>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70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71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72" w:author="farhan daemi" w:date="2021-12-12T10:37:00Z">
            <w:rPr>
              <w:rFonts w:cs="B Badr" w:hint="eastAsia"/>
              <w:rtl/>
              <w:lang w:bidi="fa-IR"/>
            </w:rPr>
          </w:rPrChange>
        </w:rPr>
        <w:t>هستند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73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74" w:author="farhan daemi" w:date="2021-12-12T10:37:00Z">
            <w:rPr>
              <w:rFonts w:cs="B Badr" w:hint="eastAsia"/>
              <w:rtl/>
              <w:lang w:bidi="fa-IR"/>
            </w:rPr>
          </w:rPrChange>
        </w:rPr>
        <w:t>که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75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76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77" w:author="farhan daemi" w:date="2021-12-12T10:37:00Z">
            <w:rPr>
              <w:rFonts w:cs="B Badr" w:hint="eastAsia"/>
              <w:rtl/>
              <w:lang w:bidi="fa-IR"/>
            </w:rPr>
          </w:rPrChange>
        </w:rPr>
        <w:t>کتا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7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79" w:author="farhan daemi" w:date="2021-12-12T10:37:00Z">
            <w:rPr>
              <w:rFonts w:cs="B Badr" w:hint="eastAsia"/>
              <w:rtl/>
              <w:lang w:bidi="fa-IR"/>
            </w:rPr>
          </w:rPrChange>
        </w:rPr>
        <w:t>هستند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80" w:author="farhan daemi" w:date="2021-12-12T10:37:00Z">
            <w:rPr>
              <w:rFonts w:cs="B Badr"/>
              <w:rtl/>
              <w:lang w:bidi="fa-IR"/>
            </w:rPr>
          </w:rPrChange>
        </w:rPr>
        <w:t xml:space="preserve">.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81" w:author="farhan daemi" w:date="2021-12-12T10:37:00Z">
            <w:rPr>
              <w:rFonts w:cs="B Badr" w:hint="eastAsia"/>
              <w:rtl/>
              <w:lang w:bidi="fa-IR"/>
            </w:rPr>
          </w:rPrChange>
        </w:rPr>
        <w:t>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82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83" w:author="farhan daemi" w:date="2021-12-12T10:37:00Z">
            <w:rPr>
              <w:rFonts w:cs="B Badr" w:hint="eastAsia"/>
              <w:rtl/>
              <w:lang w:bidi="fa-IR"/>
            </w:rPr>
          </w:rPrChange>
        </w:rPr>
        <w:t>ن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84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85" w:author="farhan daemi" w:date="2021-12-12T10:37:00Z">
            <w:rPr>
              <w:rFonts w:cs="B Badr" w:hint="eastAsia"/>
              <w:rtl/>
              <w:lang w:bidi="fa-IR"/>
            </w:rPr>
          </w:rPrChange>
        </w:rPr>
        <w:t>شماره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8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87" w:author="farhan daemi" w:date="2021-12-12T10:37:00Z">
            <w:rPr>
              <w:rFonts w:cs="B Badr" w:hint="eastAsia"/>
              <w:rtl/>
              <w:lang w:bidi="fa-IR"/>
            </w:rPr>
          </w:rPrChange>
        </w:rPr>
        <w:t>نوع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8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89" w:author="farhan daemi" w:date="2021-12-12T10:37:00Z">
            <w:rPr>
              <w:rFonts w:cs="B Badr" w:hint="eastAsia"/>
              <w:rtl/>
              <w:lang w:bidi="fa-IR"/>
            </w:rPr>
          </w:rPrChange>
        </w:rPr>
        <w:t>حساب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90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91" w:author="farhan daemi" w:date="2021-12-12T10:37:00Z">
            <w:rPr>
              <w:rFonts w:cs="B Badr" w:hint="eastAsia"/>
              <w:rtl/>
              <w:lang w:bidi="fa-IR"/>
            </w:rPr>
          </w:rPrChange>
        </w:rPr>
        <w:t>را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92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93" w:author="farhan daemi" w:date="2021-12-12T10:37:00Z">
            <w:rPr>
              <w:rFonts w:cs="B Badr" w:hint="eastAsia"/>
              <w:rtl/>
              <w:lang w:bidi="fa-IR"/>
            </w:rPr>
          </w:rPrChange>
        </w:rPr>
        <w:t>ن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194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95" w:author="farhan daemi" w:date="2021-12-12T10:37:00Z">
            <w:rPr>
              <w:rFonts w:cs="B Badr" w:hint="eastAsia"/>
              <w:rtl/>
              <w:lang w:bidi="fa-IR"/>
            </w:rPr>
          </w:rPrChange>
        </w:rPr>
        <w:t>ز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96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97" w:author="farhan daemi" w:date="2021-12-12T10:37:00Z">
            <w:rPr>
              <w:rFonts w:cs="B Badr" w:hint="eastAsia"/>
              <w:rtl/>
              <w:lang w:bidi="fa-IR"/>
            </w:rPr>
          </w:rPrChange>
        </w:rPr>
        <w:t>مشخص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198" w:author="farhan daemi" w:date="2021-12-12T10:37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199" w:author="farhan daemi" w:date="2021-12-12T10:37:00Z">
            <w:rPr>
              <w:rFonts w:cs="B Badr" w:hint="eastAsia"/>
              <w:rtl/>
              <w:lang w:bidi="fa-IR"/>
            </w:rPr>
          </w:rPrChange>
        </w:rPr>
        <w:t>م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00" w:author="farhan daemi" w:date="2021-12-12T10:37:00Z">
            <w:rPr>
              <w:rFonts w:cs="B Badr" w:hint="cs"/>
              <w:rtl/>
              <w:lang w:bidi="fa-IR"/>
            </w:rPr>
          </w:rPrChange>
        </w:rPr>
        <w:t>ی</w:t>
      </w:r>
      <w:r w:rsidR="009F3121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201" w:author="farhan daemi" w:date="2021-12-12T10:37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02" w:author="farhan daemi" w:date="2021-12-12T10:37:00Z">
            <w:rPr>
              <w:rFonts w:cs="B Badr" w:hint="eastAsia"/>
              <w:rtl/>
              <w:lang w:bidi="fa-IR"/>
            </w:rPr>
          </w:rPrChange>
        </w:rPr>
        <w:t>کند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03" w:author="farhan daemi" w:date="2021-12-12T10:37:00Z">
            <w:rPr>
              <w:rFonts w:cs="B Badr"/>
              <w:rtl/>
              <w:lang w:bidi="fa-IR"/>
            </w:rPr>
          </w:rPrChange>
        </w:rPr>
        <w:t>.</w:t>
      </w:r>
    </w:p>
    <w:p w14:paraId="58F10116" w14:textId="3B8A06DD" w:rsidR="00AE1DB7" w:rsidRPr="00F40269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204" w:author="farhan daemi" w:date="2021-12-12T10:38:00Z">
            <w:rPr>
              <w:rFonts w:cs="B Badr"/>
              <w:lang w:bidi="fa-IR"/>
            </w:rPr>
          </w:rPrChange>
        </w:rPr>
        <w:pPrChange w:id="820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06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9F3121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207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08" w:author="farhan daemi" w:date="2021-12-12T10:38:00Z">
            <w:rPr>
              <w:rFonts w:cs="B Badr" w:hint="eastAsia"/>
              <w:rtl/>
              <w:lang w:bidi="fa-IR"/>
            </w:rPr>
          </w:rPrChange>
        </w:rPr>
        <w:t>وند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0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10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11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1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13" w:author="farhan daemi" w:date="2021-12-12T10:38:00Z">
            <w:rPr>
              <w:rFonts w:cs="B Badr" w:hint="eastAsia"/>
              <w:rtl/>
              <w:lang w:bidi="fa-IR"/>
            </w:rPr>
          </w:rPrChange>
        </w:rPr>
        <w:t>تواند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1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15" w:author="farhan daemi" w:date="2021-12-12T10:38:00Z">
            <w:rPr>
              <w:rFonts w:cs="B Badr" w:hint="eastAsia"/>
              <w:rtl/>
              <w:lang w:bidi="fa-IR"/>
            </w:rPr>
          </w:rPrChange>
        </w:rPr>
        <w:t>وضع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16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17" w:author="farhan daemi" w:date="2021-12-12T10:38:00Z">
            <w:rPr>
              <w:rFonts w:cs="B Badr" w:hint="eastAsia"/>
              <w:rtl/>
              <w:lang w:bidi="fa-IR"/>
            </w:rPr>
          </w:rPrChange>
        </w:rPr>
        <w:t>ت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1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19" w:author="farhan daemi" w:date="2021-12-12T10:38:00Z">
            <w:rPr>
              <w:rFonts w:cs="B Badr" w:hint="eastAsia"/>
              <w:rtl/>
              <w:lang w:bidi="fa-IR"/>
            </w:rPr>
          </w:rPrChange>
        </w:rPr>
        <w:t>همه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2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21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222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23" w:author="farhan daemi" w:date="2021-12-12T10:38:00Z">
            <w:rPr>
              <w:rFonts w:cs="B Badr" w:hint="eastAsia"/>
              <w:rtl/>
              <w:lang w:bidi="fa-IR"/>
            </w:rPr>
          </w:rPrChange>
        </w:rPr>
        <w:t>ها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24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2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26" w:author="farhan daemi" w:date="2021-12-12T10:38:00Z">
            <w:rPr>
              <w:rFonts w:cs="B Badr" w:hint="eastAsia"/>
              <w:rtl/>
              <w:lang w:bidi="fa-IR"/>
            </w:rPr>
          </w:rPrChange>
        </w:rPr>
        <w:t>موجود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2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28" w:author="farhan daemi" w:date="2021-12-12T10:38:00Z">
            <w:rPr>
              <w:rFonts w:cs="B Badr" w:hint="eastAsia"/>
              <w:rtl/>
              <w:lang w:bidi="fa-IR"/>
            </w:rPr>
          </w:rPrChange>
        </w:rPr>
        <w:t>خود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2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30" w:author="farhan daemi" w:date="2021-12-12T10:38:00Z">
            <w:rPr>
              <w:rFonts w:cs="B Badr" w:hint="eastAsia"/>
              <w:rtl/>
              <w:lang w:bidi="fa-IR"/>
            </w:rPr>
          </w:rPrChange>
        </w:rPr>
        <w:t>در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3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32" w:author="farhan daemi" w:date="2021-12-12T10:38:00Z">
            <w:rPr>
              <w:rFonts w:cs="B Badr" w:hint="eastAsia"/>
              <w:rtl/>
              <w:lang w:bidi="fa-IR"/>
            </w:rPr>
          </w:rPrChange>
        </w:rPr>
        <w:t>بانک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3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34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35" w:author="farhan daemi" w:date="2021-12-12T10:38:00Z">
            <w:rPr>
              <w:rFonts w:cs="B Badr" w:hint="eastAsia"/>
              <w:rtl/>
              <w:lang w:bidi="fa-IR"/>
            </w:rPr>
          </w:rPrChange>
        </w:rPr>
        <w:t>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3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37" w:author="farhan daemi" w:date="2021-12-12T10:38:00Z">
            <w:rPr>
              <w:rFonts w:cs="B Badr" w:hint="eastAsia"/>
              <w:rtl/>
              <w:lang w:bidi="fa-IR"/>
            </w:rPr>
          </w:rPrChange>
        </w:rPr>
        <w:t>سامانه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3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39" w:author="farhan daemi" w:date="2021-12-12T10:38:00Z">
            <w:rPr>
              <w:rFonts w:cs="B Badr" w:hint="eastAsia"/>
              <w:rtl/>
              <w:lang w:bidi="fa-IR"/>
            </w:rPr>
          </w:rPrChange>
        </w:rPr>
        <w:t>مبادله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4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41" w:author="farhan daemi" w:date="2021-12-12T10:38:00Z">
            <w:rPr>
              <w:rFonts w:cs="B Badr" w:hint="eastAsia"/>
              <w:rtl/>
              <w:lang w:bidi="fa-IR"/>
            </w:rPr>
          </w:rPrChange>
        </w:rPr>
        <w:t>را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4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43" w:author="farhan daemi" w:date="2021-12-12T10:38:00Z">
            <w:rPr>
              <w:rFonts w:cs="B Badr" w:hint="eastAsia"/>
              <w:rtl/>
              <w:lang w:bidi="fa-IR"/>
            </w:rPr>
          </w:rPrChange>
        </w:rPr>
        <w:t>مشاهده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4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45" w:author="farhan daemi" w:date="2021-12-12T10:38:00Z">
            <w:rPr>
              <w:rFonts w:cs="B Badr" w:hint="eastAsia"/>
              <w:rtl/>
              <w:lang w:bidi="fa-IR"/>
            </w:rPr>
          </w:rPrChange>
        </w:rPr>
        <w:t>کند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46" w:author="farhan daemi" w:date="2021-12-12T10:38:00Z">
            <w:rPr>
              <w:rFonts w:cs="B Badr"/>
              <w:rtl/>
              <w:lang w:bidi="fa-IR"/>
            </w:rPr>
          </w:rPrChange>
        </w:rPr>
        <w:t xml:space="preserve">.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47" w:author="farhan daemi" w:date="2021-12-12T10:38:00Z">
            <w:rPr>
              <w:rFonts w:cs="B Badr" w:hint="eastAsia"/>
              <w:rtl/>
              <w:lang w:bidi="fa-IR"/>
            </w:rPr>
          </w:rPrChange>
        </w:rPr>
        <w:t>موجود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48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F40269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249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50" w:author="farhan daemi" w:date="2021-12-12T10:38:00Z">
            <w:rPr>
              <w:rFonts w:cs="B Badr" w:hint="eastAsia"/>
              <w:rtl/>
              <w:lang w:bidi="fa-IR"/>
            </w:rPr>
          </w:rPrChange>
        </w:rPr>
        <w:t>ها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5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52" w:author="farhan daemi" w:date="2021-12-12T10:38:00Z">
            <w:rPr>
              <w:rFonts w:cs="B Badr" w:hint="eastAsia"/>
              <w:rtl/>
              <w:lang w:bidi="fa-IR"/>
            </w:rPr>
          </w:rPrChange>
        </w:rPr>
        <w:t>با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5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54" w:author="farhan daemi" w:date="2021-12-12T10:38:00Z">
            <w:rPr>
              <w:rFonts w:cs="B Badr" w:hint="eastAsia"/>
              <w:rtl/>
              <w:lang w:bidi="fa-IR"/>
            </w:rPr>
          </w:rPrChange>
        </w:rPr>
        <w:t>تار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55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56" w:author="farhan daemi" w:date="2021-12-12T10:38:00Z">
            <w:rPr>
              <w:rFonts w:cs="B Badr" w:hint="eastAsia"/>
              <w:rtl/>
              <w:lang w:bidi="fa-IR"/>
            </w:rPr>
          </w:rPrChange>
        </w:rPr>
        <w:t>خ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5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58" w:author="farhan daemi" w:date="2021-12-12T10:38:00Z">
            <w:rPr>
              <w:rFonts w:cs="B Badr" w:hint="eastAsia"/>
              <w:rtl/>
              <w:lang w:bidi="fa-IR"/>
            </w:rPr>
          </w:rPrChange>
        </w:rPr>
        <w:t>آغاز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5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60" w:author="farhan daemi" w:date="2021-12-12T10:38:00Z">
            <w:rPr>
              <w:rFonts w:cs="B Badr" w:hint="eastAsia"/>
              <w:rtl/>
              <w:lang w:bidi="fa-IR"/>
            </w:rPr>
          </w:rPrChange>
        </w:rPr>
        <w:t>و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6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62" w:author="farhan daemi" w:date="2021-12-12T10:38:00Z">
            <w:rPr>
              <w:rFonts w:cs="B Badr" w:hint="eastAsia"/>
              <w:rtl/>
              <w:lang w:bidi="fa-IR"/>
            </w:rPr>
          </w:rPrChange>
        </w:rPr>
        <w:t>پا</w:t>
      </w:r>
      <w:r w:rsidRPr="00F40269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263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64" w:author="farhan daemi" w:date="2021-12-12T10:38:00Z">
            <w:rPr>
              <w:rFonts w:cs="B Badr" w:hint="eastAsia"/>
              <w:rtl/>
              <w:lang w:bidi="fa-IR"/>
            </w:rPr>
          </w:rPrChange>
        </w:rPr>
        <w:t>ان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6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66" w:author="farhan daemi" w:date="2021-12-12T10:38:00Z">
            <w:rPr>
              <w:rFonts w:cs="B Badr" w:hint="eastAsia"/>
              <w:rtl/>
              <w:lang w:bidi="fa-IR"/>
            </w:rPr>
          </w:rPrChange>
        </w:rPr>
        <w:t>اعتبار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6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68" w:author="farhan daemi" w:date="2021-12-12T10:38:00Z">
            <w:rPr>
              <w:rFonts w:cs="B Badr" w:hint="eastAsia"/>
              <w:rtl/>
              <w:lang w:bidi="fa-IR"/>
            </w:rPr>
          </w:rPrChange>
        </w:rPr>
        <w:t>قابل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6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70" w:author="farhan daemi" w:date="2021-12-12T10:38:00Z">
            <w:rPr>
              <w:rFonts w:cs="B Badr" w:hint="eastAsia"/>
              <w:rtl/>
              <w:lang w:bidi="fa-IR"/>
            </w:rPr>
          </w:rPrChange>
        </w:rPr>
        <w:t>مشاهده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7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F40269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272" w:author="farhan daemi" w:date="2021-12-12T10:38:00Z">
            <w:rPr>
              <w:rFonts w:cs="B Badr" w:hint="eastAsia"/>
              <w:rtl/>
              <w:lang w:bidi="fa-IR"/>
            </w:rPr>
          </w:rPrChange>
        </w:rPr>
        <w:t>است</w:t>
      </w:r>
      <w:r w:rsidRPr="00F40269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273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30C38EE5" w14:textId="77777777" w:rsidR="00AE1DB7" w:rsidRPr="00764928" w:rsidRDefault="00AE1DB7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A6A6A6" w:themeColor="background1" w:themeShade="A6"/>
          <w:lang w:bidi="fa-IR"/>
          <w:rPrChange w:id="8274" w:author="farhan daemi" w:date="2021-12-12T10:38:00Z">
            <w:rPr>
              <w:rFonts w:cs="B Badr"/>
              <w:lang w:bidi="fa-IR"/>
            </w:rPr>
          </w:rPrChange>
        </w:rPr>
        <w:pPrChange w:id="827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76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277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78" w:author="farhan daemi" w:date="2021-12-12T10:38:00Z">
            <w:rPr>
              <w:rFonts w:cs="B Badr" w:hint="eastAsia"/>
              <w:rtl/>
              <w:lang w:bidi="fa-IR"/>
            </w:rPr>
          </w:rPrChange>
        </w:rPr>
        <w:t>وند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7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80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281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282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83" w:author="farhan daemi" w:date="2021-12-12T10:38:00Z">
            <w:rPr>
              <w:rFonts w:cs="B Badr" w:hint="eastAsia"/>
              <w:rtl/>
              <w:lang w:bidi="fa-IR"/>
            </w:rPr>
          </w:rPrChange>
        </w:rPr>
        <w:t>تواند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8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85" w:author="farhan daemi" w:date="2021-12-12T10:38:00Z">
            <w:rPr>
              <w:rFonts w:cs="B Badr" w:hint="eastAsia"/>
              <w:rtl/>
              <w:lang w:bidi="fa-IR"/>
            </w:rPr>
          </w:rPrChange>
        </w:rPr>
        <w:t>گزارش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8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87" w:author="farhan daemi" w:date="2021-12-12T10:38:00Z">
            <w:rPr>
              <w:rFonts w:cs="B Badr" w:hint="eastAsia"/>
              <w:rtl/>
              <w:lang w:bidi="fa-IR"/>
            </w:rPr>
          </w:rPrChange>
        </w:rPr>
        <w:t>گردش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8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89" w:author="farhan daemi" w:date="2021-12-12T10:38:00Z">
            <w:rPr>
              <w:rFonts w:cs="B Badr" w:hint="eastAsia"/>
              <w:rtl/>
              <w:lang w:bidi="fa-IR"/>
            </w:rPr>
          </w:rPrChange>
        </w:rPr>
        <w:t>هر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9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291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92" w:author="farhan daemi" w:date="2021-12-12T10:38:00Z">
            <w:rPr>
              <w:rFonts w:cs="B Badr" w:hint="eastAsia"/>
              <w:rtl/>
              <w:lang w:bidi="fa-IR"/>
            </w:rPr>
          </w:rPrChange>
        </w:rPr>
        <w:t>ک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9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94" w:author="farhan daemi" w:date="2021-12-12T10:38:00Z">
            <w:rPr>
              <w:rFonts w:cs="B Badr" w:hint="eastAsia"/>
              <w:rtl/>
              <w:lang w:bidi="fa-IR"/>
            </w:rPr>
          </w:rPrChange>
        </w:rPr>
        <w:t>از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29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96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297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298" w:author="farhan daemi" w:date="2021-12-12T10:38:00Z">
            <w:rPr>
              <w:rFonts w:cs="B Badr" w:hint="eastAsia"/>
              <w:rtl/>
              <w:lang w:bidi="fa-IR"/>
            </w:rPr>
          </w:rPrChange>
        </w:rPr>
        <w:t>ها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299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0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01" w:author="farhan daemi" w:date="2021-12-12T10:38:00Z">
            <w:rPr>
              <w:rFonts w:cs="B Badr" w:hint="eastAsia"/>
              <w:rtl/>
              <w:lang w:bidi="fa-IR"/>
            </w:rPr>
          </w:rPrChange>
        </w:rPr>
        <w:t>خود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0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03" w:author="farhan daemi" w:date="2021-12-12T10:38:00Z">
            <w:rPr>
              <w:rFonts w:cs="B Badr" w:hint="eastAsia"/>
              <w:rtl/>
              <w:lang w:bidi="fa-IR"/>
            </w:rPr>
          </w:rPrChange>
        </w:rPr>
        <w:t>را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0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05" w:author="farhan daemi" w:date="2021-12-12T10:38:00Z">
            <w:rPr>
              <w:rFonts w:cs="B Badr" w:hint="eastAsia"/>
              <w:rtl/>
              <w:lang w:bidi="fa-IR"/>
            </w:rPr>
          </w:rPrChange>
        </w:rPr>
        <w:t>مشاهده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0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07" w:author="farhan daemi" w:date="2021-12-12T10:38:00Z">
            <w:rPr>
              <w:rFonts w:cs="B Badr" w:hint="eastAsia"/>
              <w:rtl/>
              <w:lang w:bidi="fa-IR"/>
            </w:rPr>
          </w:rPrChange>
        </w:rPr>
        <w:t>کند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08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594DC23A" w14:textId="77777777" w:rsidR="00A51F04" w:rsidRPr="0076492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A6A6A6" w:themeColor="background1" w:themeShade="A6"/>
          <w:lang w:bidi="fa-IR"/>
          <w:rPrChange w:id="8309" w:author="farhan daemi" w:date="2021-12-12T10:38:00Z">
            <w:rPr>
              <w:rFonts w:cs="B Badr"/>
              <w:lang w:bidi="fa-IR"/>
            </w:rPr>
          </w:rPrChange>
        </w:rPr>
        <w:pPrChange w:id="831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11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312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13" w:author="farhan daemi" w:date="2021-12-12T10:38:00Z">
            <w:rPr>
              <w:rFonts w:cs="B Badr" w:hint="eastAsia"/>
              <w:rtl/>
              <w:lang w:bidi="fa-IR"/>
            </w:rPr>
          </w:rPrChange>
        </w:rPr>
        <w:t>وند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1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15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16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317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18" w:author="farhan daemi" w:date="2021-12-12T10:38:00Z">
            <w:rPr>
              <w:rFonts w:cs="B Badr" w:hint="eastAsia"/>
              <w:rtl/>
              <w:lang w:bidi="fa-IR"/>
            </w:rPr>
          </w:rPrChange>
        </w:rPr>
        <w:t>تواند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1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20" w:author="farhan daemi" w:date="2021-12-12T10:38:00Z">
            <w:rPr>
              <w:rFonts w:cs="B Badr" w:hint="eastAsia"/>
              <w:rtl/>
              <w:lang w:bidi="fa-IR"/>
            </w:rPr>
          </w:rPrChange>
        </w:rPr>
        <w:t>وارد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2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22" w:author="farhan daemi" w:date="2021-12-12T10:38:00Z">
            <w:rPr>
              <w:rFonts w:cs="B Badr" w:hint="eastAsia"/>
              <w:rtl/>
              <w:lang w:bidi="fa-IR"/>
            </w:rPr>
          </w:rPrChange>
        </w:rPr>
        <w:t>منو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23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2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25" w:author="farhan daemi" w:date="2021-12-12T10:38:00Z">
            <w:rPr>
              <w:rFonts w:cs="B Badr" w:hint="eastAsia"/>
              <w:rtl/>
              <w:lang w:bidi="fa-IR"/>
            </w:rPr>
          </w:rPrChange>
        </w:rPr>
        <w:t>انتقال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2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27" w:author="farhan daemi" w:date="2021-12-12T10:38:00Z">
            <w:rPr>
              <w:rFonts w:cs="B Badr" w:hint="eastAsia"/>
              <w:rtl/>
              <w:lang w:bidi="fa-IR"/>
            </w:rPr>
          </w:rPrChange>
        </w:rPr>
        <w:t>بشود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2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29" w:author="farhan daemi" w:date="2021-12-12T10:38:00Z">
            <w:rPr>
              <w:rFonts w:cs="B Badr" w:hint="eastAsia"/>
              <w:rtl/>
              <w:lang w:bidi="fa-IR"/>
            </w:rPr>
          </w:rPrChange>
        </w:rPr>
        <w:t>و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3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31" w:author="farhan daemi" w:date="2021-12-12T10:38:00Z">
            <w:rPr>
              <w:rFonts w:cs="B Badr" w:hint="eastAsia"/>
              <w:rtl/>
              <w:lang w:bidi="fa-IR"/>
            </w:rPr>
          </w:rPrChange>
        </w:rPr>
        <w:t>درخواست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3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33" w:author="farhan daemi" w:date="2021-12-12T10:38:00Z">
            <w:rPr>
              <w:rFonts w:cs="B Badr" w:hint="eastAsia"/>
              <w:rtl/>
              <w:lang w:bidi="fa-IR"/>
            </w:rPr>
          </w:rPrChange>
        </w:rPr>
        <w:t>انتقال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3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35" w:author="farhan daemi" w:date="2021-12-12T10:38:00Z">
            <w:rPr>
              <w:rFonts w:cs="B Badr" w:hint="eastAsia"/>
              <w:rtl/>
              <w:lang w:bidi="fa-IR"/>
            </w:rPr>
          </w:rPrChange>
        </w:rPr>
        <w:t>از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3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37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3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39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340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41" w:author="farhan daemi" w:date="2021-12-12T10:38:00Z">
            <w:rPr>
              <w:rFonts w:cs="B Badr" w:hint="eastAsia"/>
              <w:rtl/>
              <w:lang w:bidi="fa-IR"/>
            </w:rPr>
          </w:rPrChange>
        </w:rPr>
        <w:t>وند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42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4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44" w:author="farhan daemi" w:date="2021-12-12T10:38:00Z">
            <w:rPr>
              <w:rFonts w:cs="B Badr" w:hint="eastAsia"/>
              <w:rtl/>
              <w:lang w:bidi="fa-IR"/>
            </w:rPr>
          </w:rPrChange>
        </w:rPr>
        <w:t>خود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4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46" w:author="farhan daemi" w:date="2021-12-12T10:38:00Z">
            <w:rPr>
              <w:rFonts w:cs="B Badr" w:hint="eastAsia"/>
              <w:rtl/>
              <w:lang w:bidi="fa-IR"/>
            </w:rPr>
          </w:rPrChange>
        </w:rPr>
        <w:t>به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4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48" w:author="farhan daemi" w:date="2021-12-12T10:38:00Z">
            <w:rPr>
              <w:rFonts w:cs="B Badr" w:hint="eastAsia"/>
              <w:rtl/>
              <w:lang w:bidi="fa-IR"/>
            </w:rPr>
          </w:rPrChange>
        </w:rPr>
        <w:t>هر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4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50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5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52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764928">
        <w:rPr>
          <w:rFonts w:ascii="IRANSans" w:hAnsi="IRANSans" w:cs="IRANSans" w:hint="eastAsia"/>
          <w:color w:val="A6A6A6" w:themeColor="background1" w:themeShade="A6"/>
          <w:lang w:bidi="fa-IR"/>
          <w:rPrChange w:id="8353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54" w:author="farhan daemi" w:date="2021-12-12T10:38:00Z">
            <w:rPr>
              <w:rFonts w:cs="B Badr" w:hint="eastAsia"/>
              <w:rtl/>
              <w:lang w:bidi="fa-IR"/>
            </w:rPr>
          </w:rPrChange>
        </w:rPr>
        <w:t>وند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55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5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57" w:author="farhan daemi" w:date="2021-12-12T10:38:00Z">
            <w:rPr>
              <w:rFonts w:cs="B Badr" w:hint="eastAsia"/>
              <w:rtl/>
              <w:lang w:bidi="fa-IR"/>
            </w:rPr>
          </w:rPrChange>
        </w:rPr>
        <w:t>د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58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59" w:author="farhan daemi" w:date="2021-12-12T10:38:00Z">
            <w:rPr>
              <w:rFonts w:cs="B Badr" w:hint="eastAsia"/>
              <w:rtl/>
              <w:lang w:bidi="fa-IR"/>
            </w:rPr>
          </w:rPrChange>
        </w:rPr>
        <w:t>گر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60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6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62" w:author="farhan daemi" w:date="2021-12-12T10:38:00Z">
            <w:rPr>
              <w:rFonts w:cs="B Badr" w:hint="eastAsia"/>
              <w:rtl/>
              <w:lang w:bidi="fa-IR"/>
            </w:rPr>
          </w:rPrChange>
        </w:rPr>
        <w:t>بنما</w:t>
      </w:r>
      <w:r w:rsidRPr="00764928">
        <w:rPr>
          <w:rFonts w:ascii="IRANSans" w:hAnsi="IRANSans" w:cs="IRANSans" w:hint="cs"/>
          <w:color w:val="A6A6A6" w:themeColor="background1" w:themeShade="A6"/>
          <w:rtl/>
          <w:lang w:bidi="fa-IR"/>
          <w:rPrChange w:id="8363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color w:val="A6A6A6" w:themeColor="background1" w:themeShade="A6"/>
          <w:rtl/>
          <w:lang w:bidi="fa-IR"/>
          <w:rPrChange w:id="8364" w:author="farhan daemi" w:date="2021-12-12T10:38:00Z">
            <w:rPr>
              <w:rFonts w:cs="B Badr" w:hint="eastAsia"/>
              <w:rtl/>
              <w:lang w:bidi="fa-IR"/>
            </w:rPr>
          </w:rPrChange>
        </w:rPr>
        <w:t>د</w:t>
      </w:r>
      <w:r w:rsidRPr="00764928">
        <w:rPr>
          <w:rFonts w:ascii="IRANSans" w:hAnsi="IRANSans" w:cs="IRANSans"/>
          <w:color w:val="A6A6A6" w:themeColor="background1" w:themeShade="A6"/>
          <w:rtl/>
          <w:lang w:bidi="fa-IR"/>
          <w:rPrChange w:id="8365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17211F83" w14:textId="77777777" w:rsidR="00A51F04" w:rsidRPr="00CB613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lang w:bidi="fa-IR"/>
          <w:rPrChange w:id="8366" w:author="farhan daemi" w:date="2021-10-27T12:04:00Z">
            <w:rPr>
              <w:rFonts w:cs="B Badr"/>
              <w:lang w:bidi="fa-IR"/>
            </w:rPr>
          </w:rPrChange>
        </w:rPr>
        <w:pPrChange w:id="836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368" w:author="farhan daemi" w:date="2021-10-27T12:04:00Z">
            <w:rPr>
              <w:rFonts w:cs="B Badr" w:hint="eastAsia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rtl/>
          <w:lang w:bidi="fa-IR"/>
          <w:rPrChange w:id="83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70" w:author="farhan daemi" w:date="2021-10-27T12:04:00Z">
            <w:rPr>
              <w:rFonts w:cs="B Badr"/>
              <w:rtl/>
              <w:lang w:bidi="fa-IR"/>
            </w:rPr>
          </w:rPrChange>
        </w:rPr>
        <w:t xml:space="preserve"> تکم</w:t>
      </w:r>
      <w:r w:rsidRPr="00CB6138">
        <w:rPr>
          <w:rFonts w:ascii="IRANSans" w:hAnsi="IRANSans" w:cs="IRANSans" w:hint="cs"/>
          <w:rtl/>
          <w:lang w:bidi="fa-IR"/>
          <w:rPrChange w:id="837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2" w:author="farhan daemi" w:date="2021-10-27T12:04:00Z">
            <w:rPr>
              <w:rFonts w:cs="B Badr" w:hint="eastAsia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rtl/>
          <w:lang w:bidi="fa-IR"/>
          <w:rPrChange w:id="8373" w:author="farhan daemi" w:date="2021-10-27T12:04:00Z">
            <w:rPr>
              <w:rFonts w:cs="B Badr"/>
              <w:rtl/>
              <w:lang w:bidi="fa-IR"/>
            </w:rPr>
          </w:rPrChange>
        </w:rPr>
        <w:t xml:space="preserve"> فرا</w:t>
      </w:r>
      <w:r w:rsidRPr="00CB6138">
        <w:rPr>
          <w:rFonts w:ascii="IRANSans" w:hAnsi="IRANSans" w:cs="IRANSans" w:hint="cs"/>
          <w:rtl/>
          <w:lang w:bidi="fa-IR"/>
          <w:rPrChange w:id="83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5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76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درخواست، انجام فرا</w:t>
      </w:r>
      <w:r w:rsidRPr="00CB6138">
        <w:rPr>
          <w:rFonts w:ascii="IRANSans" w:hAnsi="IRANSans" w:cs="IRANSans" w:hint="cs"/>
          <w:rtl/>
          <w:lang w:bidi="fa-IR"/>
          <w:rPrChange w:id="837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78" w:author="farhan daemi" w:date="2021-10-27T12:04:00Z">
            <w:rPr>
              <w:rFonts w:cs="B Badr" w:hint="eastAsia"/>
              <w:rtl/>
              <w:lang w:bidi="fa-IR"/>
            </w:rPr>
          </w:rPrChange>
        </w:rPr>
        <w:t>ند</w:t>
      </w:r>
      <w:r w:rsidRPr="00CB6138">
        <w:rPr>
          <w:rFonts w:ascii="IRANSans" w:hAnsi="IRANSans" w:cs="IRANSans"/>
          <w:rtl/>
          <w:lang w:bidi="fa-IR"/>
          <w:rPrChange w:id="8379" w:author="farhan daemi" w:date="2021-10-27T12:04:00Z">
            <w:rPr>
              <w:rFonts w:cs="B Badr"/>
              <w:rtl/>
              <w:lang w:bidi="fa-IR"/>
            </w:rPr>
          </w:rPrChange>
        </w:rPr>
        <w:t xml:space="preserve"> تائ</w:t>
      </w:r>
      <w:r w:rsidRPr="00CB6138">
        <w:rPr>
          <w:rFonts w:ascii="IRANSans" w:hAnsi="IRANSans" w:cs="IRANSans" w:hint="cs"/>
          <w:rtl/>
          <w:lang w:bidi="fa-IR"/>
          <w:rPrChange w:id="8380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381" w:author="farhan daemi" w:date="2021-10-27T12:04:00Z">
            <w:rPr>
              <w:rFonts w:cs="B Badr" w:hint="eastAsia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rtl/>
          <w:lang w:bidi="fa-IR"/>
          <w:rPrChange w:id="838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647685" w:rsidRPr="00CB6138">
        <w:rPr>
          <w:rFonts w:ascii="IRANSans" w:hAnsi="IRANSans" w:cs="IRANSans" w:hint="eastAsia"/>
          <w:rtl/>
          <w:lang w:bidi="fa-IR"/>
          <w:rPrChange w:id="8383" w:author="farhan daemi" w:date="2021-10-27T12:04:00Z">
            <w:rPr>
              <w:rFonts w:cs="B Badr" w:hint="eastAsia"/>
              <w:rtl/>
              <w:lang w:bidi="fa-IR"/>
            </w:rPr>
          </w:rPrChange>
        </w:rPr>
        <w:t>حقوق</w:t>
      </w:r>
      <w:r w:rsidR="00647685" w:rsidRPr="00CB6138">
        <w:rPr>
          <w:rFonts w:ascii="IRANSans" w:hAnsi="IRANSans" w:cs="IRANSans" w:hint="cs"/>
          <w:rtl/>
          <w:lang w:bidi="fa-IR"/>
          <w:rPrChange w:id="838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85" w:author="farhan daemi" w:date="2021-10-27T12:04:00Z">
            <w:rPr>
              <w:rFonts w:cs="B Badr"/>
              <w:rtl/>
              <w:lang w:bidi="fa-IR"/>
            </w:rPr>
          </w:rPrChange>
        </w:rPr>
        <w:t xml:space="preserve"> الزام</w:t>
      </w:r>
      <w:r w:rsidRPr="00CB6138">
        <w:rPr>
          <w:rFonts w:ascii="IRANSans" w:hAnsi="IRANSans" w:cs="IRANSans" w:hint="cs"/>
          <w:rtl/>
          <w:lang w:bidi="fa-IR"/>
          <w:rPrChange w:id="838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8387" w:author="farhan daemi" w:date="2021-10-27T12:04:00Z">
            <w:rPr>
              <w:rFonts w:cs="B Badr"/>
              <w:rtl/>
              <w:lang w:bidi="fa-IR"/>
            </w:rPr>
          </w:rPrChange>
        </w:rPr>
        <w:t xml:space="preserve"> است.</w:t>
      </w:r>
    </w:p>
    <w:p w14:paraId="6CC2A267" w14:textId="77777777" w:rsidR="00A51F04" w:rsidRPr="0076492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388" w:author="farhan daemi" w:date="2021-12-12T10:38:00Z">
            <w:rPr>
              <w:rFonts w:cs="B Badr"/>
              <w:lang w:bidi="fa-IR"/>
            </w:rPr>
          </w:rPrChange>
        </w:rPr>
        <w:pPrChange w:id="838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390" w:author="farhan daemi" w:date="2021-12-12T10:38:00Z">
            <w:rPr>
              <w:rFonts w:cs="B Badr" w:hint="eastAsia"/>
              <w:rtl/>
              <w:lang w:bidi="fa-IR"/>
            </w:rPr>
          </w:rPrChange>
        </w:rPr>
        <w:t>پس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39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392" w:author="farhan daemi" w:date="2021-12-12T10:38:00Z">
            <w:rPr>
              <w:rFonts w:cs="B Badr" w:hint="eastAsia"/>
              <w:rtl/>
              <w:lang w:bidi="fa-IR"/>
            </w:rPr>
          </w:rPrChange>
        </w:rPr>
        <w:t>از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39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394" w:author="farhan daemi" w:date="2021-12-12T10:38:00Z">
            <w:rPr>
              <w:rFonts w:cs="B Badr" w:hint="eastAsia"/>
              <w:rtl/>
              <w:lang w:bidi="fa-IR"/>
            </w:rPr>
          </w:rPrChange>
        </w:rPr>
        <w:t>تکم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395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396" w:author="farhan daemi" w:date="2021-12-12T10:38:00Z">
            <w:rPr>
              <w:rFonts w:cs="B Badr" w:hint="eastAsia"/>
              <w:rtl/>
              <w:lang w:bidi="fa-IR"/>
            </w:rPr>
          </w:rPrChange>
        </w:rPr>
        <w:t>ل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39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398" w:author="farhan daemi" w:date="2021-12-12T10:38:00Z">
            <w:rPr>
              <w:rFonts w:cs="B Badr" w:hint="eastAsia"/>
              <w:rtl/>
              <w:lang w:bidi="fa-IR"/>
            </w:rPr>
          </w:rPrChange>
        </w:rPr>
        <w:t>فرا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399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00" w:author="farhan daemi" w:date="2021-12-12T10:38:00Z">
            <w:rPr>
              <w:rFonts w:cs="B Badr" w:hint="eastAsia"/>
              <w:rtl/>
              <w:lang w:bidi="fa-IR"/>
            </w:rPr>
          </w:rPrChange>
        </w:rPr>
        <w:t>ند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0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02" w:author="farhan daemi" w:date="2021-12-12T10:38:00Z">
            <w:rPr>
              <w:rFonts w:cs="B Badr" w:hint="eastAsia"/>
              <w:rtl/>
              <w:lang w:bidi="fa-IR"/>
            </w:rPr>
          </w:rPrChange>
        </w:rPr>
        <w:t>توسط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0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04" w:author="farhan daemi" w:date="2021-12-12T10:38:00Z">
            <w:rPr>
              <w:rFonts w:cs="B Badr" w:hint="eastAsia"/>
              <w:rtl/>
              <w:lang w:bidi="fa-IR"/>
            </w:rPr>
          </w:rPrChange>
        </w:rPr>
        <w:t>آب</w:t>
      </w:r>
      <w:r w:rsidR="00647685" w:rsidRPr="00764928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405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06" w:author="farhan daemi" w:date="2021-12-12T10:38:00Z">
            <w:rPr>
              <w:rFonts w:cs="B Badr" w:hint="eastAsia"/>
              <w:rtl/>
              <w:lang w:bidi="fa-IR"/>
            </w:rPr>
          </w:rPrChange>
        </w:rPr>
        <w:t>وند،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0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08" w:author="farhan daemi" w:date="2021-12-12T10:38:00Z">
            <w:rPr>
              <w:rFonts w:cs="B Badr" w:hint="eastAsia"/>
              <w:rtl/>
              <w:lang w:bidi="fa-IR"/>
            </w:rPr>
          </w:rPrChange>
        </w:rPr>
        <w:t>انتقال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0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10" w:author="farhan daemi" w:date="2021-12-12T10:38:00Z">
            <w:rPr>
              <w:rFonts w:cs="B Badr" w:hint="eastAsia"/>
              <w:rtl/>
              <w:lang w:bidi="fa-IR"/>
            </w:rPr>
          </w:rPrChange>
        </w:rPr>
        <w:t>شارژ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1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12" w:author="farhan daemi" w:date="2021-12-12T10:38:00Z">
            <w:rPr>
              <w:rFonts w:cs="B Badr" w:hint="eastAsia"/>
              <w:rtl/>
              <w:lang w:bidi="fa-IR"/>
            </w:rPr>
          </w:rPrChange>
        </w:rPr>
        <w:t>با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1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14" w:author="farhan daemi" w:date="2021-12-12T10:38:00Z">
            <w:rPr>
              <w:rFonts w:cs="B Badr" w:hint="eastAsia"/>
              <w:rtl/>
              <w:lang w:bidi="fa-IR"/>
            </w:rPr>
          </w:rPrChange>
        </w:rPr>
        <w:t>تائ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15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16" w:author="farhan daemi" w:date="2021-12-12T10:38:00Z">
            <w:rPr>
              <w:rFonts w:cs="B Badr" w:hint="eastAsia"/>
              <w:rtl/>
              <w:lang w:bidi="fa-IR"/>
            </w:rPr>
          </w:rPrChange>
        </w:rPr>
        <w:t>د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1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18" w:author="farhan daemi" w:date="2021-12-12T10:38:00Z">
            <w:rPr>
              <w:rFonts w:cs="B Badr" w:hint="eastAsia"/>
              <w:rtl/>
              <w:lang w:bidi="fa-IR"/>
            </w:rPr>
          </w:rPrChange>
        </w:rPr>
        <w:t>نها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19" w:author="farhan daemi" w:date="2021-12-12T10:38:00Z">
            <w:rPr>
              <w:rFonts w:cs="B Badr" w:hint="cs"/>
              <w:rtl/>
              <w:lang w:bidi="fa-IR"/>
            </w:rPr>
          </w:rPrChange>
        </w:rPr>
        <w:t>یی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2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21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22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23" w:author="farhan daemi" w:date="2021-12-12T10:38:00Z">
            <w:rPr>
              <w:rFonts w:cs="B Badr" w:hint="eastAsia"/>
              <w:rtl/>
              <w:lang w:bidi="fa-IR"/>
            </w:rPr>
          </w:rPrChange>
        </w:rPr>
        <w:t>رآب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2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25" w:author="farhan daemi" w:date="2021-12-12T10:38:00Z">
            <w:rPr>
              <w:rFonts w:cs="B Badr" w:hint="eastAsia"/>
              <w:rtl/>
              <w:lang w:bidi="fa-IR"/>
            </w:rPr>
          </w:rPrChange>
        </w:rPr>
        <w:t>رخ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2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27" w:author="farhan daemi" w:date="2021-12-12T10:38:00Z">
            <w:rPr>
              <w:rFonts w:cs="B Badr" w:hint="eastAsia"/>
              <w:rtl/>
              <w:lang w:bidi="fa-IR"/>
            </w:rPr>
          </w:rPrChange>
        </w:rPr>
        <w:t>خواهد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2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29" w:author="farhan daemi" w:date="2021-12-12T10:38:00Z">
            <w:rPr>
              <w:rFonts w:cs="B Badr" w:hint="eastAsia"/>
              <w:rtl/>
              <w:lang w:bidi="fa-IR"/>
            </w:rPr>
          </w:rPrChange>
        </w:rPr>
        <w:t>داد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30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01DD4401" w14:textId="77777777" w:rsidR="00647685" w:rsidRPr="00764928" w:rsidRDefault="00A51F0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8431" w:author="farhan daemi" w:date="2021-12-12T10:38:00Z">
            <w:rPr>
              <w:rFonts w:cs="B Badr"/>
              <w:lang w:bidi="fa-IR"/>
            </w:rPr>
          </w:rPrChange>
        </w:rPr>
        <w:pPrChange w:id="843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33" w:author="farhan daemi" w:date="2021-12-12T10:38:00Z">
            <w:rPr>
              <w:rFonts w:cs="B Badr" w:hint="eastAsia"/>
              <w:rtl/>
              <w:lang w:bidi="fa-IR"/>
            </w:rPr>
          </w:rPrChange>
        </w:rPr>
        <w:t>از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3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35" w:author="farhan daemi" w:date="2021-12-12T10:38:00Z">
            <w:rPr>
              <w:rFonts w:cs="B Badr" w:hint="eastAsia"/>
              <w:rtl/>
              <w:lang w:bidi="fa-IR"/>
            </w:rPr>
          </w:rPrChange>
        </w:rPr>
        <w:t>شارژ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3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37" w:author="farhan daemi" w:date="2021-12-12T10:38:00Z">
            <w:rPr>
              <w:rFonts w:cs="B Badr" w:hint="eastAsia"/>
              <w:rtl/>
              <w:lang w:bidi="fa-IR"/>
            </w:rPr>
          </w:rPrChange>
        </w:rPr>
        <w:t>انتقال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38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39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40" w:author="farhan daemi" w:date="2021-12-12T10:38:00Z">
            <w:rPr>
              <w:rFonts w:cs="B Badr" w:hint="eastAsia"/>
              <w:rtl/>
              <w:lang w:bidi="fa-IR"/>
            </w:rPr>
          </w:rPrChange>
        </w:rPr>
        <w:t>سهم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4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42" w:author="farhan daemi" w:date="2021-12-12T10:38:00Z">
            <w:rPr>
              <w:rFonts w:cs="B Badr" w:hint="eastAsia"/>
              <w:rtl/>
              <w:lang w:bidi="fa-IR"/>
            </w:rPr>
          </w:rPrChange>
        </w:rPr>
        <w:t>کارگزار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43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4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45" w:author="farhan daemi" w:date="2021-12-12T10:38:00Z">
            <w:rPr>
              <w:rFonts w:cs="B Badr" w:hint="eastAsia"/>
              <w:rtl/>
              <w:lang w:bidi="fa-IR"/>
            </w:rPr>
          </w:rPrChange>
        </w:rPr>
        <w:t>کسر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4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47" w:author="farhan daemi" w:date="2021-12-12T10:38:00Z">
            <w:rPr>
              <w:rFonts w:cs="B Badr" w:hint="eastAsia"/>
              <w:rtl/>
              <w:lang w:bidi="fa-IR"/>
            </w:rPr>
          </w:rPrChange>
        </w:rPr>
        <w:t>و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4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49" w:author="farhan daemi" w:date="2021-12-12T10:38:00Z">
            <w:rPr>
              <w:rFonts w:cs="B Badr" w:hint="eastAsia"/>
              <w:rtl/>
              <w:lang w:bidi="fa-IR"/>
            </w:rPr>
          </w:rPrChange>
        </w:rPr>
        <w:t>به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5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51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5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53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54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55" w:author="farhan daemi" w:date="2021-12-12T10:38:00Z">
            <w:rPr>
              <w:rFonts w:cs="B Badr" w:hint="eastAsia"/>
              <w:rtl/>
              <w:lang w:bidi="fa-IR"/>
            </w:rPr>
          </w:rPrChange>
        </w:rPr>
        <w:t>رآب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5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57" w:author="farhan daemi" w:date="2021-12-12T10:38:00Z">
            <w:rPr>
              <w:rFonts w:cs="B Badr" w:hint="eastAsia"/>
              <w:rtl/>
              <w:lang w:bidi="fa-IR"/>
            </w:rPr>
          </w:rPrChange>
        </w:rPr>
        <w:t>منتقل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5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59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764928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60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="00647685" w:rsidRPr="00764928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461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764928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62" w:author="farhan daemi" w:date="2021-12-12T10:38:00Z">
            <w:rPr>
              <w:rFonts w:cs="B Badr" w:hint="eastAsia"/>
              <w:rtl/>
              <w:lang w:bidi="fa-IR"/>
            </w:rPr>
          </w:rPrChange>
        </w:rPr>
        <w:t>شود</w:t>
      </w:r>
      <w:r w:rsidRPr="00764928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63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20869423" w14:textId="0321AD9F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highlight w:val="red"/>
          <w:lang w:bidi="fa-IR"/>
          <w:rPrChange w:id="8464" w:author="farhan daemi" w:date="2021-10-27T12:04:00Z">
            <w:rPr>
              <w:rFonts w:cs="B Badr"/>
              <w:highlight w:val="red"/>
              <w:lang w:bidi="fa-IR"/>
            </w:rPr>
          </w:rPrChange>
        </w:rPr>
        <w:pPrChange w:id="8465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highlight w:val="red"/>
          <w:rtl/>
          <w:lang w:bidi="fa-IR"/>
          <w:rPrChange w:id="8466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highlight w:val="red"/>
          <w:rtl/>
          <w:lang w:bidi="fa-IR"/>
          <w:rPrChange w:id="8467" w:author="farhan daemi" w:date="2021-10-27T12:04:00Z">
            <w:rPr>
              <w:rFonts w:cs="B Badr" w:hint="cs"/>
              <w:highlight w:val="red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highlight w:val="red"/>
          <w:rtl/>
          <w:lang w:bidi="fa-IR"/>
          <w:rPrChange w:id="8468" w:author="farhan daemi" w:date="2021-10-27T12:04:00Z">
            <w:rPr>
              <w:rFonts w:cs="B Badr" w:hint="eastAsia"/>
              <w:highlight w:val="red"/>
              <w:rtl/>
              <w:lang w:bidi="fa-IR"/>
            </w:rPr>
          </w:rPrChange>
        </w:rPr>
        <w:t>رآب</w:t>
      </w:r>
    </w:p>
    <w:p w14:paraId="192541A2" w14:textId="2512AA12" w:rsidR="002C2F1D" w:rsidRPr="00AB2787" w:rsidRDefault="002C2F1D">
      <w:pPr>
        <w:pStyle w:val="ListParagraph"/>
        <w:bidi/>
        <w:jc w:val="both"/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69" w:author="farhan daemi" w:date="2021-12-12T10:38:00Z">
            <w:rPr>
              <w:rFonts w:cs="B Badr"/>
              <w:rtl/>
              <w:lang w:bidi="fa-IR"/>
            </w:rPr>
          </w:rPrChange>
        </w:rPr>
        <w:pPrChange w:id="8470" w:author="farhan daemi" w:date="2021-10-27T12:03:00Z">
          <w:pPr>
            <w:pStyle w:val="ListParagraph"/>
            <w:bidi/>
            <w:jc w:val="both"/>
          </w:pPr>
        </w:pPrChange>
      </w:pP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71" w:author="farhan daemi" w:date="2021-12-12T10:38:00Z">
            <w:rPr>
              <w:rFonts w:cs="B Badr" w:hint="eastAsia"/>
              <w:rtl/>
              <w:lang w:bidi="fa-IR"/>
            </w:rPr>
          </w:rPrChange>
        </w:rPr>
        <w:t>موضوع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72" w:author="farhan daemi" w:date="2021-12-12T10:38:00Z">
            <w:rPr>
              <w:rFonts w:cs="B Badr"/>
              <w:rtl/>
              <w:lang w:bidi="fa-IR"/>
            </w:rPr>
          </w:rPrChange>
        </w:rPr>
        <w:t xml:space="preserve"> :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73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74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75" w:author="farhan daemi" w:date="2021-12-12T10:38:00Z">
            <w:rPr>
              <w:rFonts w:cs="B Badr" w:hint="eastAsia"/>
              <w:rtl/>
              <w:lang w:bidi="fa-IR"/>
            </w:rPr>
          </w:rPrChange>
        </w:rPr>
        <w:t>رآب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7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77" w:author="farhan daemi" w:date="2021-12-12T10:38:00Z">
            <w:rPr>
              <w:rFonts w:cs="B Badr" w:hint="eastAsia"/>
              <w:rtl/>
              <w:lang w:bidi="fa-IR"/>
            </w:rPr>
          </w:rPrChange>
        </w:rPr>
        <w:t>ادم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78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79" w:author="farhan daemi" w:date="2021-12-12T10:38:00Z">
            <w:rPr>
              <w:rFonts w:cs="B Badr" w:hint="eastAsia"/>
              <w:rtl/>
              <w:lang w:bidi="fa-IR"/>
            </w:rPr>
          </w:rPrChange>
        </w:rPr>
        <w:t>ن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8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81" w:author="farhan daemi" w:date="2021-12-12T10:38:00Z">
            <w:rPr>
              <w:rFonts w:cs="B Badr" w:hint="eastAsia"/>
              <w:rtl/>
              <w:lang w:bidi="fa-IR"/>
            </w:rPr>
          </w:rPrChange>
        </w:rPr>
        <w:t>بانک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8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83" w:author="farhan daemi" w:date="2021-12-12T10:38:00Z">
            <w:rPr>
              <w:rFonts w:cs="B Badr" w:hint="eastAsia"/>
              <w:rtl/>
              <w:lang w:bidi="fa-IR"/>
            </w:rPr>
          </w:rPrChange>
        </w:rPr>
        <w:t>و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8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85" w:author="farhan daemi" w:date="2021-12-12T10:38:00Z">
            <w:rPr>
              <w:rFonts w:cs="B Badr" w:hint="eastAsia"/>
              <w:rtl/>
              <w:lang w:bidi="fa-IR"/>
            </w:rPr>
          </w:rPrChange>
        </w:rPr>
        <w:t>سامانه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8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87" w:author="farhan daemi" w:date="2021-12-12T10:38:00Z">
            <w:rPr>
              <w:rFonts w:cs="B Badr" w:hint="eastAsia"/>
              <w:rtl/>
              <w:lang w:bidi="fa-IR"/>
            </w:rPr>
          </w:rPrChange>
        </w:rPr>
        <w:t>محسوب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8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89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490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491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92" w:author="farhan daemi" w:date="2021-12-12T10:38:00Z">
            <w:rPr>
              <w:rFonts w:cs="B Badr" w:hint="eastAsia"/>
              <w:rtl/>
              <w:lang w:bidi="fa-IR"/>
            </w:rPr>
          </w:rPrChange>
        </w:rPr>
        <w:t>شود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9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94" w:author="farhan daemi" w:date="2021-12-12T10:38:00Z">
            <w:rPr>
              <w:rFonts w:cs="B Badr" w:hint="eastAsia"/>
              <w:rtl/>
              <w:lang w:bidi="fa-IR"/>
            </w:rPr>
          </w:rPrChange>
        </w:rPr>
        <w:t>به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9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96" w:author="farhan daemi" w:date="2021-12-12T10:38:00Z">
            <w:rPr>
              <w:rFonts w:cs="B Badr" w:hint="eastAsia"/>
              <w:rtl/>
              <w:lang w:bidi="fa-IR"/>
            </w:rPr>
          </w:rPrChange>
        </w:rPr>
        <w:t>همه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49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498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Pr="00AB278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499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00" w:author="farhan daemi" w:date="2021-12-12T10:38:00Z">
            <w:rPr>
              <w:rFonts w:cs="B Badr" w:hint="eastAsia"/>
              <w:rtl/>
              <w:lang w:bidi="fa-IR"/>
            </w:rPr>
          </w:rPrChange>
        </w:rPr>
        <w:t>ها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0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02" w:author="farhan daemi" w:date="2021-12-12T10:38:00Z">
            <w:rPr>
              <w:rFonts w:cs="B Badr" w:hint="eastAsia"/>
              <w:rtl/>
              <w:lang w:bidi="fa-IR"/>
            </w:rPr>
          </w:rPrChange>
        </w:rPr>
        <w:t>از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0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04" w:author="farhan daemi" w:date="2021-12-12T10:38:00Z">
            <w:rPr>
              <w:rFonts w:cs="B Badr" w:hint="eastAsia"/>
              <w:rtl/>
              <w:lang w:bidi="fa-IR"/>
            </w:rPr>
          </w:rPrChange>
        </w:rPr>
        <w:t>جمله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05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06" w:author="farhan daemi" w:date="2021-12-12T10:38:00Z">
            <w:rPr>
              <w:rFonts w:cs="B Badr" w:hint="eastAsia"/>
              <w:rtl/>
              <w:lang w:bidi="fa-IR"/>
            </w:rPr>
          </w:rPrChange>
        </w:rPr>
        <w:t>حساب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07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08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09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10" w:author="farhan daemi" w:date="2021-12-12T10:38:00Z">
            <w:rPr>
              <w:rFonts w:cs="B Badr" w:hint="eastAsia"/>
              <w:rtl/>
              <w:lang w:bidi="fa-IR"/>
            </w:rPr>
          </w:rPrChange>
        </w:rPr>
        <w:t>رآب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11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12" w:author="farhan daemi" w:date="2021-12-12T10:38:00Z">
            <w:rPr>
              <w:rFonts w:cs="B Badr" w:hint="eastAsia"/>
              <w:rtl/>
              <w:lang w:bidi="fa-IR"/>
            </w:rPr>
          </w:rPrChange>
        </w:rPr>
        <w:t>دسترس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13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14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15" w:author="farhan daemi" w:date="2021-12-12T10:38:00Z">
            <w:rPr>
              <w:rFonts w:cs="B Badr" w:hint="eastAsia"/>
              <w:rtl/>
              <w:lang w:bidi="fa-IR"/>
            </w:rPr>
          </w:rPrChange>
        </w:rPr>
        <w:t>دارد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1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17" w:author="farhan daemi" w:date="2021-12-12T10:38:00Z">
            <w:rPr>
              <w:rFonts w:cs="B Badr" w:hint="eastAsia"/>
              <w:rtl/>
              <w:lang w:bidi="fa-IR"/>
            </w:rPr>
          </w:rPrChange>
        </w:rPr>
        <w:t>و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1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19" w:author="farhan daemi" w:date="2021-12-12T10:38:00Z">
            <w:rPr>
              <w:rFonts w:cs="B Badr" w:hint="eastAsia"/>
              <w:rtl/>
              <w:lang w:bidi="fa-IR"/>
            </w:rPr>
          </w:rPrChange>
        </w:rPr>
        <w:t>م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20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="00ED50AC" w:rsidRPr="00AB278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521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22" w:author="farhan daemi" w:date="2021-12-12T10:38:00Z">
            <w:rPr>
              <w:rFonts w:cs="B Badr" w:hint="eastAsia"/>
              <w:rtl/>
              <w:lang w:bidi="fa-IR"/>
            </w:rPr>
          </w:rPrChange>
        </w:rPr>
        <w:t>تواند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23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24" w:author="farhan daemi" w:date="2021-12-12T10:38:00Z">
            <w:rPr>
              <w:rFonts w:cs="B Badr" w:hint="eastAsia"/>
              <w:rtl/>
              <w:lang w:bidi="fa-IR"/>
            </w:rPr>
          </w:rPrChange>
        </w:rPr>
        <w:t>گزارش</w:t>
      </w:r>
      <w:r w:rsidRPr="00AB278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525" w:author="farhan daemi" w:date="2021-12-12T10:38:00Z">
            <w:rPr>
              <w:rFonts w:cs="B Badr" w:hint="eastAsia"/>
              <w:lang w:bidi="fa-IR"/>
            </w:rPr>
          </w:rPrChange>
        </w:rPr>
        <w:t>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26" w:author="farhan daemi" w:date="2021-12-12T10:38:00Z">
            <w:rPr>
              <w:rFonts w:cs="B Badr" w:hint="eastAsia"/>
              <w:rtl/>
              <w:lang w:bidi="fa-IR"/>
            </w:rPr>
          </w:rPrChange>
        </w:rPr>
        <w:t>ها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27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28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29" w:author="farhan daemi" w:date="2021-12-12T10:38:00Z">
            <w:rPr>
              <w:rFonts w:cs="B Badr" w:hint="eastAsia"/>
              <w:rtl/>
              <w:lang w:bidi="fa-IR"/>
            </w:rPr>
          </w:rPrChange>
        </w:rPr>
        <w:t>مختلف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30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31" w:author="farhan daemi" w:date="2021-12-12T10:38:00Z">
            <w:rPr>
              <w:rFonts w:cs="B Badr" w:hint="eastAsia"/>
              <w:rtl/>
              <w:lang w:bidi="fa-IR"/>
            </w:rPr>
          </w:rPrChange>
        </w:rPr>
        <w:t>را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32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33" w:author="farhan daemi" w:date="2021-12-12T10:38:00Z">
            <w:rPr>
              <w:rFonts w:cs="B Badr" w:hint="eastAsia"/>
              <w:rtl/>
              <w:lang w:bidi="fa-IR"/>
            </w:rPr>
          </w:rPrChange>
        </w:rPr>
        <w:t>تول</w:t>
      </w:r>
      <w:r w:rsidRPr="00AB278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34" w:author="farhan daemi" w:date="2021-12-12T10:38:00Z">
            <w:rPr>
              <w:rFonts w:cs="B Badr" w:hint="cs"/>
              <w:rtl/>
              <w:lang w:bidi="fa-IR"/>
            </w:rPr>
          </w:rPrChange>
        </w:rPr>
        <w:t>ی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35" w:author="farhan daemi" w:date="2021-12-12T10:38:00Z">
            <w:rPr>
              <w:rFonts w:cs="B Badr" w:hint="eastAsia"/>
              <w:rtl/>
              <w:lang w:bidi="fa-IR"/>
            </w:rPr>
          </w:rPrChange>
        </w:rPr>
        <w:t>د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36" w:author="farhan daemi" w:date="2021-12-12T10:38:00Z">
            <w:rPr>
              <w:rFonts w:cs="B Badr"/>
              <w:rtl/>
              <w:lang w:bidi="fa-IR"/>
            </w:rPr>
          </w:rPrChange>
        </w:rPr>
        <w:t xml:space="preserve"> </w:t>
      </w:r>
      <w:r w:rsidRPr="00AB278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37" w:author="farhan daemi" w:date="2021-12-12T10:38:00Z">
            <w:rPr>
              <w:rFonts w:cs="B Badr" w:hint="eastAsia"/>
              <w:rtl/>
              <w:lang w:bidi="fa-IR"/>
            </w:rPr>
          </w:rPrChange>
        </w:rPr>
        <w:t>کند</w:t>
      </w:r>
      <w:r w:rsidRPr="00AB278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38" w:author="farhan daemi" w:date="2021-12-12T10:38:00Z">
            <w:rPr>
              <w:rFonts w:cs="B Badr"/>
              <w:rtl/>
              <w:lang w:bidi="fa-IR"/>
            </w:rPr>
          </w:rPrChange>
        </w:rPr>
        <w:t>.</w:t>
      </w:r>
    </w:p>
    <w:p w14:paraId="04F458C7" w14:textId="5BD6C9F3" w:rsidR="002C2F1D" w:rsidRPr="00CB6138" w:rsidRDefault="002C2F1D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39" w:author="farhan daemi" w:date="2021-10-27T12:04:00Z">
            <w:rPr>
              <w:rFonts w:cs="B Badr"/>
              <w:lang w:bidi="fa-IR"/>
            </w:rPr>
          </w:rPrChange>
        </w:rPr>
        <w:pPrChange w:id="854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8541" w:author="farhan daemi" w:date="2021-10-27T12:04:00Z">
            <w:rPr>
              <w:rFonts w:cs="B Badr" w:hint="eastAsia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rtl/>
          <w:lang w:bidi="fa-IR"/>
          <w:rPrChange w:id="85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3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85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8545" w:author="farhan daemi" w:date="2021-10-27T12:04:00Z">
            <w:rPr>
              <w:rFonts w:cs="B Badr" w:hint="eastAsia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rtl/>
          <w:lang w:bidi="fa-IR"/>
          <w:rPrChange w:id="85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854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1C5942" w:rsidRPr="00CB6138">
        <w:rPr>
          <w:rFonts w:ascii="IRANSans" w:hAnsi="IRANSans" w:cs="IRANSans"/>
          <w:rtl/>
          <w:lang w:bidi="fa-IR"/>
          <w:rPrChange w:id="8548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</w:p>
    <w:p w14:paraId="7245A7FD" w14:textId="2F2D2DCD" w:rsidR="001C5942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8549" w:author="farhan daemi" w:date="2021-10-27T12:04:00Z">
            <w:rPr>
              <w:rFonts w:cs="B Badr"/>
              <w:lang w:bidi="fa-IR"/>
            </w:rPr>
          </w:rPrChange>
        </w:rPr>
        <w:pPrChange w:id="855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5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55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55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55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:</w:t>
      </w:r>
      <w:r w:rsidRPr="00CB6138">
        <w:rPr>
          <w:rFonts w:ascii="IRANSans" w:hAnsi="IRANSans" w:cs="IRANSans"/>
          <w:rtl/>
          <w:lang w:bidi="fa-IR"/>
          <w:rPrChange w:id="85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61" w:author="farhan daemi" w:date="2021-12-12T10:39:00Z">
            <w:rPr>
              <w:rFonts w:cs="B Badr"/>
              <w:rtl/>
              <w:lang w:bidi="fa-IR"/>
            </w:rPr>
          </w:rPrChange>
        </w:rPr>
        <w:t>با ورود م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62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63" w:author="farhan daemi" w:date="2021-12-12T10:39:00Z">
            <w:rPr>
              <w:rFonts w:cs="B Badr" w:hint="eastAsia"/>
              <w:rtl/>
              <w:lang w:bidi="fa-IR"/>
            </w:rPr>
          </w:rPrChange>
        </w:rPr>
        <w:t>رآب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64" w:author="farhan daemi" w:date="2021-12-12T10:39:00Z">
            <w:rPr>
              <w:rFonts w:cs="B Badr"/>
              <w:rtl/>
              <w:lang w:bidi="fa-IR"/>
            </w:rPr>
          </w:rPrChange>
        </w:rPr>
        <w:t xml:space="preserve"> به س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65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66" w:author="farhan daemi" w:date="2021-12-12T10:39:00Z">
            <w:rPr>
              <w:rFonts w:cs="B Badr" w:hint="eastAsia"/>
              <w:rtl/>
              <w:lang w:bidi="fa-IR"/>
            </w:rPr>
          </w:rPrChange>
        </w:rPr>
        <w:t>ستم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67" w:author="farhan daemi" w:date="2021-12-12T10:39:00Z">
            <w:rPr>
              <w:rFonts w:cs="B Badr"/>
              <w:rtl/>
              <w:lang w:bidi="fa-IR"/>
            </w:rPr>
          </w:rPrChange>
        </w:rPr>
        <w:t xml:space="preserve"> اول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68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69" w:author="farhan daemi" w:date="2021-12-12T10:39:00Z">
            <w:rPr>
              <w:rFonts w:cs="B Badr" w:hint="eastAsia"/>
              <w:rtl/>
              <w:lang w:bidi="fa-IR"/>
            </w:rPr>
          </w:rPrChange>
        </w:rPr>
        <w:t>ن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70" w:author="farhan daemi" w:date="2021-12-12T10:39:00Z">
            <w:rPr>
              <w:rFonts w:cs="B Badr"/>
              <w:rtl/>
              <w:lang w:bidi="fa-IR"/>
            </w:rPr>
          </w:rPrChange>
        </w:rPr>
        <w:t xml:space="preserve"> صفحه</w:t>
      </w:r>
      <w:r w:rsidRPr="007738BA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571" w:author="farhan daemi" w:date="2021-12-12T10:39:00Z">
            <w:rPr>
              <w:rFonts w:cs="B Badr" w:hint="eastAsia"/>
              <w:lang w:bidi="fa-IR"/>
            </w:rPr>
          </w:rPrChange>
        </w:rPr>
        <w:t>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72" w:author="farhan daemi" w:date="2021-12-12T10:39:00Z">
            <w:rPr>
              <w:rFonts w:cs="B Badr" w:hint="eastAsia"/>
              <w:rtl/>
              <w:lang w:bidi="fa-IR"/>
            </w:rPr>
          </w:rPrChange>
        </w:rPr>
        <w:t>ا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73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74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75" w:author="farhan daemi" w:date="2021-12-12T10:39:00Z">
            <w:rPr>
              <w:rFonts w:cs="B Badr" w:hint="eastAsia"/>
              <w:rtl/>
              <w:lang w:bidi="fa-IR"/>
            </w:rPr>
          </w:rPrChange>
        </w:rPr>
        <w:t>که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76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77" w:author="farhan daemi" w:date="2021-12-12T10:39:00Z">
            <w:rPr>
              <w:rFonts w:cs="B Badr" w:hint="eastAsia"/>
              <w:rtl/>
              <w:lang w:bidi="fa-IR"/>
            </w:rPr>
          </w:rPrChange>
        </w:rPr>
        <w:t>مشاهده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78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79" w:author="farhan daemi" w:date="2021-12-12T10:39:00Z">
            <w:rPr>
              <w:rFonts w:cs="B Badr" w:hint="eastAsia"/>
              <w:rtl/>
              <w:lang w:bidi="fa-IR"/>
            </w:rPr>
          </w:rPrChange>
        </w:rPr>
        <w:t>م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80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581" w:author="farhan daemi" w:date="2021-12-12T10:39:00Z">
            <w:rPr>
              <w:rFonts w:cs="B Badr" w:hint="eastAsia"/>
              <w:lang w:bidi="fa-IR"/>
            </w:rPr>
          </w:rPrChange>
        </w:rPr>
        <w:t>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82" w:author="farhan daemi" w:date="2021-12-12T10:39:00Z">
            <w:rPr>
              <w:rFonts w:cs="B Badr" w:hint="eastAsia"/>
              <w:rtl/>
              <w:lang w:bidi="fa-IR"/>
            </w:rPr>
          </w:rPrChange>
        </w:rPr>
        <w:t>کند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83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84" w:author="farhan daemi" w:date="2021-12-12T10:39:00Z">
            <w:rPr>
              <w:rFonts w:cs="B Badr" w:hint="eastAsia"/>
              <w:rtl/>
              <w:lang w:bidi="fa-IR"/>
            </w:rPr>
          </w:rPrChange>
        </w:rPr>
        <w:t>منو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85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86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87" w:author="farhan daemi" w:date="2021-12-12T10:39:00Z">
            <w:rPr>
              <w:rFonts w:cs="B Badr" w:hint="eastAsia"/>
              <w:rtl/>
              <w:lang w:bidi="fa-IR"/>
            </w:rPr>
          </w:rPrChange>
        </w:rPr>
        <w:t>خانه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88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89" w:author="farhan daemi" w:date="2021-12-12T10:39:00Z">
            <w:rPr>
              <w:rFonts w:cs="B Badr" w:hint="eastAsia"/>
              <w:rtl/>
              <w:lang w:bidi="fa-IR"/>
            </w:rPr>
          </w:rPrChange>
        </w:rPr>
        <w:t>م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90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91" w:author="farhan daemi" w:date="2021-12-12T10:39:00Z">
            <w:rPr>
              <w:rFonts w:cs="B Badr" w:hint="eastAsia"/>
              <w:rtl/>
              <w:lang w:bidi="fa-IR"/>
            </w:rPr>
          </w:rPrChange>
        </w:rPr>
        <w:t>رآب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92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93" w:author="farhan daemi" w:date="2021-12-12T10:39:00Z">
            <w:rPr>
              <w:rFonts w:cs="B Badr" w:hint="eastAsia"/>
              <w:rtl/>
              <w:lang w:bidi="fa-IR"/>
            </w:rPr>
          </w:rPrChange>
        </w:rPr>
        <w:t>است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94" w:author="farhan daemi" w:date="2021-12-12T10:39:00Z">
            <w:rPr>
              <w:rFonts w:cs="B Badr"/>
              <w:rtl/>
              <w:lang w:bidi="fa-IR"/>
            </w:rPr>
          </w:rPrChange>
        </w:rPr>
        <w:t xml:space="preserve">.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95" w:author="farhan daemi" w:date="2021-12-12T10:39:00Z">
            <w:rPr>
              <w:rFonts w:cs="B Badr" w:hint="eastAsia"/>
              <w:rtl/>
              <w:lang w:bidi="fa-IR"/>
            </w:rPr>
          </w:rPrChange>
        </w:rPr>
        <w:t>در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596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97" w:author="farhan daemi" w:date="2021-12-12T10:39:00Z">
            <w:rPr>
              <w:rFonts w:cs="B Badr" w:hint="eastAsia"/>
              <w:rtl/>
              <w:lang w:bidi="fa-IR"/>
            </w:rPr>
          </w:rPrChange>
        </w:rPr>
        <w:t>ا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598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599" w:author="farhan daemi" w:date="2021-12-12T10:39:00Z">
            <w:rPr>
              <w:rFonts w:cs="B Badr" w:hint="eastAsia"/>
              <w:rtl/>
              <w:lang w:bidi="fa-IR"/>
            </w:rPr>
          </w:rPrChange>
        </w:rPr>
        <w:t>ن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00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01" w:author="farhan daemi" w:date="2021-12-12T10:39:00Z">
            <w:rPr>
              <w:rFonts w:cs="B Badr" w:hint="eastAsia"/>
              <w:rtl/>
              <w:lang w:bidi="fa-IR"/>
            </w:rPr>
          </w:rPrChange>
        </w:rPr>
        <w:t>منو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02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03" w:author="farhan daemi" w:date="2021-12-12T10:39:00Z">
            <w:rPr>
              <w:rFonts w:cs="B Badr" w:hint="eastAsia"/>
              <w:rtl/>
              <w:lang w:bidi="fa-IR"/>
            </w:rPr>
          </w:rPrChange>
        </w:rPr>
        <w:t>خلاصه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04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05" w:author="farhan daemi" w:date="2021-12-12T10:39:00Z">
            <w:rPr>
              <w:rFonts w:cs="B Badr" w:hint="eastAsia"/>
              <w:rtl/>
              <w:lang w:bidi="fa-IR"/>
            </w:rPr>
          </w:rPrChange>
        </w:rPr>
        <w:t>وضع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06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07" w:author="farhan daemi" w:date="2021-12-12T10:39:00Z">
            <w:rPr>
              <w:rFonts w:cs="B Badr" w:hint="eastAsia"/>
              <w:rtl/>
              <w:lang w:bidi="fa-IR"/>
            </w:rPr>
          </w:rPrChange>
        </w:rPr>
        <w:t>ت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08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09" w:author="farhan daemi" w:date="2021-12-12T10:39:00Z">
            <w:rPr>
              <w:rFonts w:cs="B Badr" w:hint="eastAsia"/>
              <w:rtl/>
              <w:lang w:bidi="fa-IR"/>
            </w:rPr>
          </w:rPrChange>
        </w:rPr>
        <w:t>حساب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lang w:bidi="fa-IR"/>
          <w:rPrChange w:id="8610" w:author="farhan daemi" w:date="2021-12-12T10:39:00Z">
            <w:rPr>
              <w:rFonts w:cs="B Badr" w:hint="eastAsia"/>
              <w:lang w:bidi="fa-IR"/>
            </w:rPr>
          </w:rPrChange>
        </w:rPr>
        <w:t>‌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11" w:author="farhan daemi" w:date="2021-12-12T10:39:00Z">
            <w:rPr>
              <w:rFonts w:cs="B Badr"/>
              <w:rtl/>
              <w:lang w:bidi="fa-IR"/>
            </w:rPr>
          </w:rPrChange>
        </w:rPr>
        <w:t xml:space="preserve"> م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12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13" w:author="farhan daemi" w:date="2021-12-12T10:39:00Z">
            <w:rPr>
              <w:rFonts w:cs="B Badr" w:hint="eastAsia"/>
              <w:rtl/>
              <w:lang w:bidi="fa-IR"/>
            </w:rPr>
          </w:rPrChange>
        </w:rPr>
        <w:t>رآب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14" w:author="farhan daemi" w:date="2021-12-12T10:39:00Z">
            <w:rPr>
              <w:rFonts w:cs="B Badr" w:hint="eastAsia"/>
              <w:rtl/>
              <w:lang w:bidi="fa-IR"/>
            </w:rPr>
          </w:rPrChange>
        </w:rPr>
        <w:t>،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15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16" w:author="farhan daemi" w:date="2021-12-12T10:39:00Z">
            <w:rPr>
              <w:rFonts w:cs="B Badr"/>
              <w:rtl/>
              <w:lang w:bidi="fa-IR"/>
            </w:rPr>
          </w:rPrChange>
        </w:rPr>
        <w:t>کل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17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18" w:author="farhan daemi" w:date="2021-12-12T10:39:00Z">
            <w:rPr>
              <w:rFonts w:cs="B Badr" w:hint="eastAsia"/>
              <w:rtl/>
              <w:lang w:bidi="fa-IR"/>
            </w:rPr>
          </w:rPrChange>
        </w:rPr>
        <w:t>دها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19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20" w:author="farhan daemi" w:date="2021-12-12T10:39:00Z">
            <w:rPr>
              <w:rFonts w:cs="B Badr"/>
              <w:rtl/>
              <w:lang w:bidi="fa-IR"/>
            </w:rPr>
          </w:rPrChange>
        </w:rPr>
        <w:t xml:space="preserve"> م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21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22" w:author="farhan daemi" w:date="2021-12-12T10:39:00Z">
            <w:rPr>
              <w:rFonts w:cs="B Badr" w:hint="eastAsia"/>
              <w:rtl/>
              <w:lang w:bidi="fa-IR"/>
            </w:rPr>
          </w:rPrChange>
        </w:rPr>
        <w:t>انبر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23" w:author="farhan daemi" w:date="2021-12-12T10:39:00Z">
            <w:rPr>
              <w:rFonts w:cs="B Badr"/>
              <w:rtl/>
              <w:lang w:bidi="fa-IR"/>
            </w:rPr>
          </w:rPrChange>
        </w:rPr>
        <w:t xml:space="preserve"> بق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24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25" w:author="farhan daemi" w:date="2021-12-12T10:39:00Z">
            <w:rPr>
              <w:rFonts w:cs="B Badr" w:hint="eastAsia"/>
              <w:rtl/>
              <w:lang w:bidi="fa-IR"/>
            </w:rPr>
          </w:rPrChange>
        </w:rPr>
        <w:t>ه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26" w:author="farhan daemi" w:date="2021-12-12T10:39:00Z">
            <w:rPr>
              <w:rFonts w:cs="B Badr"/>
              <w:rtl/>
              <w:lang w:bidi="fa-IR"/>
            </w:rPr>
          </w:rPrChange>
        </w:rPr>
        <w:t xml:space="preserve"> منوها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27" w:author="farhan daemi" w:date="2021-12-12T10:39:00Z">
            <w:rPr>
              <w:rFonts w:cs="B Badr"/>
              <w:rtl/>
              <w:lang w:bidi="fa-IR"/>
            </w:rPr>
          </w:rPrChange>
        </w:rPr>
        <w:t xml:space="preserve"> و همچن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628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29" w:author="farhan daemi" w:date="2021-12-12T10:39:00Z">
            <w:rPr>
              <w:rFonts w:cs="B Badr" w:hint="eastAsia"/>
              <w:rtl/>
              <w:lang w:bidi="fa-IR"/>
            </w:rPr>
          </w:rPrChange>
        </w:rPr>
        <w:t>ن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30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/>
          <w:b/>
          <w:bCs/>
          <w:strike/>
          <w:color w:val="A6A6A6" w:themeColor="background1" w:themeShade="A6"/>
          <w:rtl/>
          <w:lang w:bidi="fa-IR"/>
          <w:rPrChange w:id="8631" w:author="farhan daemi" w:date="2021-12-12T10:39:00Z">
            <w:rPr>
              <w:rFonts w:cs="B Badr"/>
              <w:rtl/>
              <w:lang w:bidi="fa-IR"/>
            </w:rPr>
          </w:rPrChange>
        </w:rPr>
        <w:t>هشدارها و پ</w:t>
      </w:r>
      <w:r w:rsidRPr="007738BA">
        <w:rPr>
          <w:rFonts w:ascii="IRANSans" w:hAnsi="IRANSans" w:cs="IRANSans" w:hint="cs"/>
          <w:b/>
          <w:bCs/>
          <w:strike/>
          <w:color w:val="A6A6A6" w:themeColor="background1" w:themeShade="A6"/>
          <w:rtl/>
          <w:lang w:bidi="fa-IR"/>
          <w:rPrChange w:id="8632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33" w:author="farhan daemi" w:date="2021-12-12T10:39:00Z">
            <w:rPr>
              <w:rFonts w:cs="B Badr" w:hint="eastAsia"/>
              <w:rtl/>
              <w:lang w:bidi="fa-IR"/>
            </w:rPr>
          </w:rPrChange>
        </w:rPr>
        <w:t>ام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lang w:bidi="fa-IR"/>
          <w:rPrChange w:id="8634" w:author="farhan daemi" w:date="2021-12-12T10:39:00Z">
            <w:rPr>
              <w:rFonts w:cs="B Badr" w:hint="eastAsia"/>
              <w:lang w:bidi="fa-IR"/>
            </w:rPr>
          </w:rPrChange>
        </w:rPr>
        <w:t>‌</w:t>
      </w:r>
      <w:r w:rsidRPr="007738BA">
        <w:rPr>
          <w:rFonts w:ascii="IRANSans" w:hAnsi="IRANSans" w:cs="IRANSans" w:hint="eastAsia"/>
          <w:b/>
          <w:bCs/>
          <w:strike/>
          <w:color w:val="A6A6A6" w:themeColor="background1" w:themeShade="A6"/>
          <w:rtl/>
          <w:lang w:bidi="fa-IR"/>
          <w:rPrChange w:id="8635" w:author="farhan daemi" w:date="2021-12-12T10:39:00Z">
            <w:rPr>
              <w:rFonts w:cs="B Badr" w:hint="eastAsia"/>
              <w:rtl/>
              <w:lang w:bidi="fa-IR"/>
            </w:rPr>
          </w:rPrChange>
        </w:rPr>
        <w:t>ها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36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37" w:author="farhan daemi" w:date="2021-12-12T10:39:00Z">
            <w:rPr>
              <w:rFonts w:cs="B Badr" w:hint="eastAsia"/>
              <w:rtl/>
              <w:lang w:bidi="fa-IR"/>
            </w:rPr>
          </w:rPrChange>
        </w:rPr>
        <w:t>نما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638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39" w:author="farhan daemi" w:date="2021-12-12T10:39:00Z">
            <w:rPr>
              <w:rFonts w:cs="B Badr" w:hint="eastAsia"/>
              <w:rtl/>
              <w:lang w:bidi="fa-IR"/>
            </w:rPr>
          </w:rPrChange>
        </w:rPr>
        <w:t>ش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40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41" w:author="farhan daemi" w:date="2021-12-12T10:39:00Z">
            <w:rPr>
              <w:rFonts w:cs="B Badr" w:hint="eastAsia"/>
              <w:rtl/>
              <w:lang w:bidi="fa-IR"/>
            </w:rPr>
          </w:rPrChange>
        </w:rPr>
        <w:t>داده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42" w:author="farhan daemi" w:date="2021-12-12T10:39:00Z">
            <w:rPr>
              <w:rFonts w:cs="B Badr"/>
              <w:rtl/>
              <w:lang w:bidi="fa-IR"/>
            </w:rPr>
          </w:rPrChange>
        </w:rPr>
        <w:t xml:space="preserve"> 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43" w:author="farhan daemi" w:date="2021-12-12T10:39:00Z">
            <w:rPr>
              <w:rFonts w:cs="B Badr" w:hint="eastAsia"/>
              <w:rtl/>
              <w:lang w:bidi="fa-IR"/>
            </w:rPr>
          </w:rPrChange>
        </w:rPr>
        <w:t>م</w:t>
      </w:r>
      <w:r w:rsidRPr="007738BA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8644" w:author="farhan daemi" w:date="2021-12-12T10:39:00Z">
            <w:rPr>
              <w:rFonts w:cs="B Badr" w:hint="cs"/>
              <w:rtl/>
              <w:lang w:bidi="fa-IR"/>
            </w:rPr>
          </w:rPrChange>
        </w:rPr>
        <w:t>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8645" w:author="farhan daemi" w:date="2021-12-12T10:39:00Z">
            <w:rPr>
              <w:rFonts w:cs="B Badr" w:hint="eastAsia"/>
              <w:lang w:bidi="fa-IR"/>
            </w:rPr>
          </w:rPrChange>
        </w:rPr>
        <w:t>‌</w:t>
      </w:r>
      <w:r w:rsidRPr="007738BA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8646" w:author="farhan daemi" w:date="2021-12-12T10:39:00Z">
            <w:rPr>
              <w:rFonts w:cs="B Badr" w:hint="eastAsia"/>
              <w:rtl/>
              <w:lang w:bidi="fa-IR"/>
            </w:rPr>
          </w:rPrChange>
        </w:rPr>
        <w:t>شود</w:t>
      </w:r>
      <w:r w:rsidRPr="007738BA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8647" w:author="farhan daemi" w:date="2021-12-12T10:39:00Z">
            <w:rPr>
              <w:rFonts w:cs="B Badr"/>
              <w:rtl/>
              <w:lang w:bidi="fa-IR"/>
            </w:rPr>
          </w:rPrChange>
        </w:rPr>
        <w:t>.</w:t>
      </w:r>
    </w:p>
    <w:p w14:paraId="7342D91A" w14:textId="4148A7CE" w:rsidR="00ED50AC" w:rsidRPr="00B658F0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648" w:author="farhan daemi" w:date="2021-12-12T10:3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4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50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51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52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B658F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53" w:author="farhan daemi" w:date="2021-12-12T10:3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54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55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متفاوت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56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57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658F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58" w:author="farhan daemi" w:date="2021-12-12T10:3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59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60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61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62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B658F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63" w:author="farhan daemi" w:date="2021-12-12T10:3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64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65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66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67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68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B658F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69" w:author="farhan daemi" w:date="2021-12-12T10:3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70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B658F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71" w:author="farhan daemi" w:date="2021-12-12T10:3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658F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72" w:author="farhan daemi" w:date="2021-12-12T10:3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B5A6E51" w14:textId="26EA3007" w:rsidR="00ED50AC" w:rsidRPr="00122C6C" w:rsidRDefault="00ED50AC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673" w:author="farhan daemi" w:date="2021-12-12T10:4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674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7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76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7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78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79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8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81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برا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82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83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دسترس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84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85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منوها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86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87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8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89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9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91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92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8D6CB3"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93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9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9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="008D6CB3"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696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9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69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699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0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01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02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0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0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0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06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0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08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09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10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1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12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1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1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1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16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8717" w:author="farhan daemi" w:date="2021-12-12T10:4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1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19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2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21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22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23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24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تنظم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25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26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ات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27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2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29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3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31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32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33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34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35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36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37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3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39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41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2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43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4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105F8"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D105F8"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46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 چاه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122C6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748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49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122C6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750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122C6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75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ABBCB7F" w14:textId="255D3EE1" w:rsidR="003C5CE3" w:rsidRPr="007A3645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752" w:author="farhan daemi" w:date="2021-12-12T10:4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75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54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</w:t>
      </w:r>
      <w:r w:rsidRPr="007A3645">
        <w:rPr>
          <w:rFonts w:ascii="IRANSans" w:hAnsi="IRANSans" w:cs="IRANSans" w:hint="cs"/>
          <w:sz w:val="24"/>
          <w:szCs w:val="24"/>
          <w:rtl/>
          <w:lang w:bidi="fa-IR"/>
          <w:rPrChange w:id="8755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56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5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7A3645">
        <w:rPr>
          <w:rFonts w:ascii="IRANSans" w:hAnsi="IRANSans" w:cs="IRANSans" w:hint="cs"/>
          <w:sz w:val="24"/>
          <w:szCs w:val="24"/>
          <w:rtl/>
          <w:lang w:bidi="fa-IR"/>
          <w:rPrChange w:id="8758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59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60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6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7A3645">
        <w:rPr>
          <w:rFonts w:ascii="IRANSans" w:hAnsi="IRANSans" w:cs="IRANSans" w:hint="cs"/>
          <w:sz w:val="24"/>
          <w:szCs w:val="24"/>
          <w:rtl/>
          <w:lang w:bidi="fa-IR"/>
          <w:rPrChange w:id="8762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6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6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6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7A3645">
        <w:rPr>
          <w:rFonts w:ascii="IRANSans" w:hAnsi="IRANSans" w:cs="IRANSans" w:hint="cs"/>
          <w:sz w:val="24"/>
          <w:szCs w:val="24"/>
          <w:rtl/>
          <w:lang w:bidi="fa-IR"/>
          <w:rPrChange w:id="8766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7A3645">
        <w:rPr>
          <w:rFonts w:ascii="IRANSans" w:hAnsi="IRANSans" w:cs="IRANSans" w:hint="eastAsia"/>
          <w:sz w:val="24"/>
          <w:szCs w:val="24"/>
          <w:lang w:bidi="fa-IR"/>
          <w:rPrChange w:id="8767" w:author="farhan daemi" w:date="2021-12-12T10:40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6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69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70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71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72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73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74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7A3645">
        <w:rPr>
          <w:rFonts w:ascii="IRANSans" w:hAnsi="IRANSans" w:cs="IRANSans" w:hint="cs"/>
          <w:sz w:val="24"/>
          <w:szCs w:val="24"/>
          <w:rtl/>
          <w:lang w:bidi="fa-IR"/>
          <w:rPrChange w:id="8775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76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7A3645">
        <w:rPr>
          <w:rFonts w:ascii="IRANSans" w:hAnsi="IRANSans" w:cs="IRANSans"/>
          <w:sz w:val="24"/>
          <w:szCs w:val="24"/>
          <w:rtl/>
          <w:lang w:bidi="fa-IR"/>
          <w:rPrChange w:id="8777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sz w:val="24"/>
          <w:szCs w:val="24"/>
          <w:rtl/>
          <w:lang w:bidi="fa-IR"/>
          <w:rPrChange w:id="8778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541F1D1" w14:textId="0EA6FBD6" w:rsidR="003C5CE3" w:rsidRPr="007A3645" w:rsidRDefault="003C5CE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color w:val="A6A6A6" w:themeColor="background1" w:themeShade="A6"/>
          <w:lang w:bidi="fa-IR"/>
          <w:rPrChange w:id="8779" w:author="farhan daemi" w:date="2021-12-12T10:40:00Z">
            <w:rPr>
              <w:rFonts w:cs="B Badr"/>
              <w:lang w:bidi="fa-IR"/>
            </w:rPr>
          </w:rPrChange>
        </w:rPr>
        <w:pPrChange w:id="878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8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گزارش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82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8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حجم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8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8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86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8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88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89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90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9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92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9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9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9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96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97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مبادله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798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799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800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801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7A3645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8802" w:author="farhan daemi" w:date="2021-12-12T10:4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803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7A3645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8804" w:author="farhan daemi" w:date="2021-12-12T10:4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3645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8805" w:author="farhan daemi" w:date="2021-12-12T10:4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7180C1F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8806" w:author="farhan daemi" w:date="2021-10-27T12:04:00Z">
            <w:rPr>
              <w:rFonts w:cs="B Badr"/>
              <w:lang w:bidi="fa-IR"/>
            </w:rPr>
          </w:rPrChange>
        </w:rPr>
        <w:pPrChange w:id="8807" w:author="farhan daemi" w:date="2021-10-27T12:03:00Z">
          <w:pPr>
            <w:bidi/>
          </w:pPr>
        </w:pPrChange>
      </w:pPr>
    </w:p>
    <w:p w14:paraId="03234E26" w14:textId="20B6F95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880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880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1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1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1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2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2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88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بق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88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882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</w:p>
    <w:p w14:paraId="26877351" w14:textId="734814DC" w:rsidR="003C5CE3" w:rsidRPr="008C5A0B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826" w:author="farhan daemi" w:date="2021-12-12T10:4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2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28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8C5A0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29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30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31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8C5A0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32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33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34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35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36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37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38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39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40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8C5A0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41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42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43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44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45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46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47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8C5A0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48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49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50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51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52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نظر</w:t>
      </w:r>
      <w:r w:rsidRPr="008C5A0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53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54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8C5A0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55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C5A0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56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2F553EF9" w14:textId="082C54DB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85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5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دنبال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88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بگردد</w:t>
      </w:r>
    </w:p>
    <w:p w14:paraId="27C003F1" w14:textId="7DA1A3AB" w:rsidR="00773BF8" w:rsidRPr="00093531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876" w:author="farhan daemi" w:date="2021-12-12T10:4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87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78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79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80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81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82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83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تنها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84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85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86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E362EA"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8887" w:author="farhan daemi" w:date="2021-12-12T10:41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88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89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90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91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92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93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94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95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96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کدها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897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898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899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معتبر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00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01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02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03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04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05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06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07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</w:p>
    <w:p w14:paraId="092198CE" w14:textId="1AE74D4D" w:rsidR="00773BF8" w:rsidRPr="00093531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908" w:author="farhan daemi" w:date="2021-12-12T10:4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0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10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11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12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13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14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15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09353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16" w:author="farhan daemi" w:date="2021-12-12T10:4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17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18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19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20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21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22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23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24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داشته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25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9353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26" w:author="farhan daemi" w:date="2021-12-12T10:4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09353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27" w:author="farhan daemi" w:date="2021-12-12T10:4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68D47C2" w14:textId="25E767DA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2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دگمه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ذکر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3987EBEA" w14:textId="0FD221B6" w:rsidR="00773BF8" w:rsidRPr="007A631B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954" w:author="farhan daemi" w:date="2021-12-12T10:4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5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56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57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58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59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60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61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62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63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64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65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66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67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68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69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70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71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72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73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74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B5F6595" w14:textId="0AE62D57" w:rsidR="00773BF8" w:rsidRPr="007A631B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8975" w:author="farhan daemi" w:date="2021-12-12T10:4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77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78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79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80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81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82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83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84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85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امکانات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86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87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88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89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8990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91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8992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دارد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8993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D32548F" w14:textId="56D085CE" w:rsidR="00773BF8" w:rsidRPr="00CB6138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899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899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8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8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00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</w:p>
    <w:p w14:paraId="18AA124B" w14:textId="36379DA1" w:rsidR="00773BF8" w:rsidRPr="007A631B" w:rsidRDefault="00773B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9010" w:author="farhan daemi" w:date="2021-12-12T10:42:00Z">
            <w:rPr>
              <w:rFonts w:cs="B Badr"/>
              <w:lang w:bidi="fa-IR"/>
            </w:rPr>
          </w:rPrChange>
        </w:rPr>
        <w:pPrChange w:id="901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12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13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14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بستن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15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16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پنجره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17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18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19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20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21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22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23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24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25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26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27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7A631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28" w:author="farhan daemi" w:date="2021-12-12T10:4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029" w:author="farhan daemi" w:date="2021-12-12T10:4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7A631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30" w:author="farhan daemi" w:date="2021-12-12T10:4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گردد</w:t>
      </w:r>
      <w:r w:rsidRPr="007A631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31" w:author="farhan daemi" w:date="2021-12-12T10:4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F17DBFF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032" w:author="farhan daemi" w:date="2021-10-27T12:04:00Z">
            <w:rPr>
              <w:rFonts w:cs="B Badr"/>
              <w:lang w:bidi="fa-IR"/>
            </w:rPr>
          </w:rPrChange>
        </w:rPr>
        <w:pPrChange w:id="9033" w:author="farhan daemi" w:date="2021-10-27T12:03:00Z">
          <w:pPr>
            <w:bidi/>
          </w:pPr>
        </w:pPrChange>
      </w:pPr>
    </w:p>
    <w:p w14:paraId="220EB1E1" w14:textId="3D0C1450" w:rsidR="00B16208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034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03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03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3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4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04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04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0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</w:p>
    <w:p w14:paraId="137420F9" w14:textId="4D8D3B47" w:rsidR="00B16208" w:rsidRPr="00035D05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045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4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4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4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شماره پروانه 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4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050" w:author="farhan daemi" w:date="2021-12-12T10:4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5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="00F9297A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52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5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5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5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5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5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5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5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6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6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6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6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6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6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6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6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6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6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7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7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72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7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7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7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76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7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7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7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080" w:author="Mohsen Taravat" w:date="2021-10-06T15:42:00Z"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081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(تنها شماره پروانه الزام</w:t>
        </w:r>
        <w:r w:rsidR="00A970BA" w:rsidRPr="00035D05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9082" w:author="farhan daemi" w:date="2021-12-12T10:43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083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است)</w:t>
        </w:r>
      </w:ins>
    </w:p>
    <w:p w14:paraId="0274666F" w14:textId="34E10D4E" w:rsidR="00D105F8" w:rsidRPr="00035D0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084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08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8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8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8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بررس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8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9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9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تکرار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092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9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9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9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9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9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09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09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0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101" w:author="farhan daemi" w:date="2021-12-12T10:4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0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0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0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0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5B1402FC" w14:textId="02B80E56" w:rsidR="00D105F8" w:rsidRPr="00035D0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106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0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0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0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1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1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1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1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1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1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1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1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1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1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2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2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22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2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2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2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26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2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2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2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قرار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3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3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1CA82B0" w14:textId="400A4C3D" w:rsidR="00B16208" w:rsidRPr="00035D05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132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3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3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3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3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3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3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3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4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موقع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41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4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4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4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4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46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4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4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4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50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5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5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5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61B90DB" w14:textId="0D3C5A37" w:rsidR="00B16208" w:rsidRPr="00035D05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154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5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5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5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5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5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6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6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6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</w:t>
      </w:r>
      <w:r w:rsidR="008D6CB3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6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6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="008D6CB3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65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6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="008D6CB3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67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6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6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7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7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عمق،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7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7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توان،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7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7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آبده</w:t>
      </w:r>
      <w:r w:rsidR="008D6CB3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76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7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7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7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8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8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الکتروپمپ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8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8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8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8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8D6CB3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86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8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8D6CB3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8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8D6CB3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8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19661D0" w14:textId="2F8705B1" w:rsidR="008D6CB3" w:rsidRPr="00035D05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190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19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9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9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ورود اطلاعات پروانه (آبده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194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9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مجاز، عمق مجاز، ساعت کارکرد مجاز، 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196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UTM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9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19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19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0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0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="00D105F8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202" w:author="farhan daemi" w:date="2021-12-12T10:4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0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04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0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_شرب،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0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صنعت،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0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0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کشاورز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0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1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1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1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1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1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1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سبز،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16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1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شرکت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18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1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2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-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2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2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2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کشت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2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F9297A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2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2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مساحت</w:t>
      </w:r>
      <w:r w:rsidR="00F9297A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2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2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</w:t>
      </w:r>
      <w:r w:rsidR="00F9297A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29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9297A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3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3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3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3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3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35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3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3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3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60ABB9" w14:textId="52960273" w:rsidR="00D105F8" w:rsidRPr="00035D05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39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40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4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4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وارد کردن اجازه برداشت سال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4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4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4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proofErr w:type="spellStart"/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46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47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BCap, </w:t>
      </w:r>
      <w:proofErr w:type="spellStart"/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48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4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1B21CA3D" w14:textId="6A0AAAFE" w:rsidR="008D6CB3" w:rsidRPr="00035D05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50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51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5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5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5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55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5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57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5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مقدار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5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6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6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6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6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6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6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6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267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6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6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7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7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7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27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27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64EC37E" w14:textId="3B05B579" w:rsidR="00D105F8" w:rsidRPr="00035D0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275" w:author="farhan daemi" w:date="2021-12-12T10:4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27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del w:id="9277" w:author="Mohsen Taravat" w:date="2021-10-06T15:34:00Z"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78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امکان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79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80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مشاهده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81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82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شماره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83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84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حساب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85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86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87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88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89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90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چاه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lang w:bidi="fa-IR"/>
            <w:rPrChange w:id="9291" w:author="farhan daemi" w:date="2021-12-12T10:43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92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وند</w:delText>
        </w:r>
        <w:r w:rsidRPr="00035D05" w:rsidDel="00A970BA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9293" w:author="farhan daemi" w:date="2021-12-12T10:43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94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95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متناظر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96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97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را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298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299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فراهم</w:delText>
        </w:r>
        <w:r w:rsidRPr="00035D05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00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035D05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01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کن</w:delText>
        </w:r>
      </w:del>
      <w:ins w:id="9302" w:author="Mohsen Taravat" w:date="2021-10-06T15:34:00Z"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03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شماره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04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05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06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07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چاهوند</w:t>
        </w:r>
        <w:r w:rsidR="00A970BA" w:rsidRPr="00035D05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9308" w:author="farhan daemi" w:date="2021-12-12T10:43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09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10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متناظر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11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12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13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14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15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16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17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18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19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20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="00A970BA" w:rsidRPr="00035D05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9321" w:author="farhan daemi" w:date="2021-12-12T10:43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22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جاد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23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="00A970BA" w:rsidRPr="00035D05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9324" w:author="farhan daemi" w:date="2021-12-12T10:4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="00A970BA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25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B13B35C" w14:textId="6852F9AE" w:rsidR="00D105F8" w:rsidRPr="00035D0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ins w:id="9326" w:author="Mohsen Taravat" w:date="2021-10-06T15:43:00Z"/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327" w:author="farhan daemi" w:date="2021-12-12T10:43:00Z">
            <w:rPr>
              <w:ins w:id="9328" w:author="Mohsen Taravat" w:date="2021-10-06T15:43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2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3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3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3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333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3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نک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35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36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337" w:author="farhan daemi" w:date="2021-12-12T10:4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38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39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40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41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42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صفحه</w:t>
      </w:r>
      <w:r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43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44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="002433E7" w:rsidRPr="00035D0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345" w:author="farhan daemi" w:date="2021-12-12T10:4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46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47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348" w:author="farhan daemi" w:date="2021-12-12T10:4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49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50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51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2433E7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52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53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2433E7" w:rsidRPr="00035D0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354" w:author="farhan daemi" w:date="2021-12-12T10:4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433E7" w:rsidRPr="00035D0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355" w:author="farhan daemi" w:date="2021-12-12T10:4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ins w:id="9356" w:author="Mohsen Taravat" w:date="2021-10-06T15:43:00Z">
        <w:r w:rsidR="00764479" w:rsidRPr="00035D05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9357" w:author="farhan daemi" w:date="2021-12-12T10:43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52416CB0" w14:textId="67461C0F" w:rsidR="00764479" w:rsidRPr="003E06CE" w:rsidRDefault="0076447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9358" w:author="farhan daemi" w:date="2021-12-12T10:4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35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ins w:id="9360" w:author="Mohsen Taravat" w:date="2021-10-06T15:43:00Z"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61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</w:t>
        </w:r>
      </w:ins>
      <w:ins w:id="9362" w:author="Mohsen Taravat" w:date="2021-10-06T15:44:00Z"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63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64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65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66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67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68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(</w:t>
        </w:r>
        <w:r w:rsidRPr="003E06CE">
          <w:rPr>
            <w:rFonts w:ascii="IRANSans" w:hAnsi="IRANSans" w:cs="IRANSans"/>
            <w:sz w:val="24"/>
            <w:szCs w:val="24"/>
            <w:lang w:bidi="fa-IR"/>
            <w:rPrChange w:id="9369" w:author="farhan daemi" w:date="2021-12-12T10:44:00Z">
              <w:rPr>
                <w:rFonts w:cs="B Badr"/>
                <w:i/>
                <w:iCs/>
                <w:sz w:val="24"/>
                <w:szCs w:val="24"/>
                <w:lang w:bidi="fa-IR"/>
              </w:rPr>
            </w:rPrChange>
          </w:rPr>
          <w:t>UTM</w:t>
        </w:r>
      </w:ins>
      <w:ins w:id="9370" w:author="Mohsen Taravat" w:date="2021-10-06T15:45:00Z"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71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،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72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73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عمق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74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75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76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77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دب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378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7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80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مجاز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81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82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83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8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نوع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85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86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مصرف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87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)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88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اجازه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8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90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برداشت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91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92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سال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393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9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95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96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97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398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عکس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39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00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پروانه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01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02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03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0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وارد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05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06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نشده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07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08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بود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0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10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امکان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11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12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ل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413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1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نک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15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16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حساب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17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18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1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20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21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22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چاه</w:t>
        </w:r>
        <w:r w:rsidRPr="003E06CE">
          <w:rPr>
            <w:rFonts w:ascii="IRANSans" w:hAnsi="IRANSans" w:cs="IRANSans" w:hint="eastAsia"/>
            <w:sz w:val="24"/>
            <w:szCs w:val="24"/>
            <w:lang w:bidi="fa-IR"/>
            <w:rPrChange w:id="9423" w:author="farhan daemi" w:date="2021-12-12T10:44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2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وند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425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26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را به 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427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28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29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حساب </w:t>
        </w:r>
      </w:ins>
      <w:ins w:id="9430" w:author="Mohsen Taravat" w:date="2021-10-06T15:46:00Z"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31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آبوند</w:t>
        </w:r>
        <w:r w:rsidRPr="003E06CE">
          <w:rPr>
            <w:rFonts w:ascii="IRANSans" w:hAnsi="IRANSans" w:cs="IRANSans" w:hint="cs"/>
            <w:sz w:val="24"/>
            <w:szCs w:val="24"/>
            <w:rtl/>
            <w:lang w:bidi="fa-IR"/>
            <w:rPrChange w:id="9432" w:author="farhan daemi" w:date="2021-12-12T10:44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33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3E06CE">
          <w:rPr>
            <w:rFonts w:ascii="IRANSans" w:hAnsi="IRANSans" w:cs="IRANSans" w:hint="eastAsia"/>
            <w:sz w:val="24"/>
            <w:szCs w:val="24"/>
            <w:rtl/>
            <w:lang w:bidi="fa-IR"/>
            <w:rPrChange w:id="9434" w:author="farhan daemi" w:date="2021-12-12T10:44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نده</w:t>
        </w:r>
      </w:ins>
      <w:ins w:id="9435" w:author="Mohsen Taravat" w:date="2021-10-06T15:43:00Z">
        <w:r w:rsidRPr="003E06CE">
          <w:rPr>
            <w:rFonts w:ascii="IRANSans" w:hAnsi="IRANSans" w:cs="IRANSans"/>
            <w:sz w:val="24"/>
            <w:szCs w:val="24"/>
            <w:rtl/>
            <w:lang w:bidi="fa-IR"/>
            <w:rPrChange w:id="9436" w:author="farhan daemi" w:date="2021-12-12T10:44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282EDBD7" w14:textId="77777777" w:rsidR="008D6CB3" w:rsidRPr="00CB6138" w:rsidRDefault="008D6CB3">
      <w:pPr>
        <w:pStyle w:val="ListParagraph"/>
        <w:bidi/>
        <w:ind w:left="2160"/>
        <w:jc w:val="both"/>
        <w:rPr>
          <w:rFonts w:ascii="IRANSans" w:hAnsi="IRANSans" w:cs="IRANSans"/>
          <w:lang w:bidi="fa-IR"/>
          <w:rPrChange w:id="9437" w:author="farhan daemi" w:date="2021-10-27T12:04:00Z">
            <w:rPr>
              <w:rFonts w:cs="B Badr"/>
              <w:lang w:bidi="fa-IR"/>
            </w:rPr>
          </w:rPrChange>
        </w:rPr>
        <w:pPrChange w:id="9438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6C7E3D5E" w14:textId="2450741D" w:rsidR="008D6CB3" w:rsidRPr="00CB6138" w:rsidRDefault="00B16208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43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44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D6CB3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4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="00D105F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4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4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="00D105F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44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105F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4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="002433E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4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</w:t>
      </w:r>
    </w:p>
    <w:p w14:paraId="6D12EF2D" w14:textId="4E35075E" w:rsidR="008D6CB3" w:rsidRPr="00734AB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452" w:author="farhan daemi" w:date="2021-12-12T10:4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5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5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55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5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57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58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59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60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61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62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63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6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کمک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65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6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67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68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پروانه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69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70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بهره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471" w:author="farhan daemi" w:date="2021-12-12T10:4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72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بردار</w:t>
      </w:r>
      <w:r w:rsidRPr="00734AB8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473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74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75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76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77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734AB8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478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79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80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81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688759" w14:textId="59D9A872" w:rsidR="008D6CB3" w:rsidRPr="00734AB8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482" w:author="farhan daemi" w:date="2021-12-12T10:4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48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8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85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8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87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88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89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90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91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92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93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9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95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9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734AB8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497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498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499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00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01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734AB8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02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03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734AB8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04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734AB8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05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E20002C" w14:textId="242E2B49" w:rsidR="008D6CB3" w:rsidRPr="00585386" w:rsidRDefault="008D6CB3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z w:val="24"/>
          <w:szCs w:val="24"/>
          <w:lang w:bidi="fa-IR"/>
          <w:rPrChange w:id="9506" w:author="farhan daemi" w:date="2021-12-12T10:4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07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08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09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10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11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12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13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1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لاگ</w:t>
      </w:r>
      <w:r w:rsidR="002433E7" w:rsidRPr="00585386">
        <w:rPr>
          <w:rFonts w:ascii="IRANSans" w:hAnsi="IRANSans" w:cs="IRANSans" w:hint="eastAsia"/>
          <w:sz w:val="24"/>
          <w:szCs w:val="24"/>
          <w:lang w:bidi="fa-IR"/>
          <w:rPrChange w:id="9515" w:author="farhan daemi" w:date="2021-12-12T10:4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1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585386">
        <w:rPr>
          <w:rFonts w:ascii="IRANSans" w:hAnsi="IRANSans" w:cs="IRANSans" w:hint="cs"/>
          <w:sz w:val="24"/>
          <w:szCs w:val="24"/>
          <w:rtl/>
          <w:lang w:bidi="fa-IR"/>
          <w:rPrChange w:id="9517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18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19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اصلاحات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20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21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قبل</w:t>
      </w:r>
      <w:r w:rsidRPr="00585386">
        <w:rPr>
          <w:rFonts w:ascii="IRANSans" w:hAnsi="IRANSans" w:cs="IRANSans" w:hint="cs"/>
          <w:sz w:val="24"/>
          <w:szCs w:val="24"/>
          <w:rtl/>
          <w:lang w:bidi="fa-IR"/>
          <w:rPrChange w:id="9522" w:author="farhan daemi" w:date="2021-12-12T10:4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23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24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25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26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585386">
        <w:rPr>
          <w:rFonts w:ascii="IRANSans" w:hAnsi="IRANSans" w:cs="IRANSans"/>
          <w:sz w:val="24"/>
          <w:szCs w:val="24"/>
          <w:rtl/>
          <w:lang w:bidi="fa-IR"/>
          <w:rPrChange w:id="9527" w:author="farhan daemi" w:date="2021-12-12T10:4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85386">
        <w:rPr>
          <w:rFonts w:ascii="IRANSans" w:hAnsi="IRANSans" w:cs="IRANSans" w:hint="eastAsia"/>
          <w:sz w:val="24"/>
          <w:szCs w:val="24"/>
          <w:rtl/>
          <w:lang w:bidi="fa-IR"/>
          <w:rPrChange w:id="9528" w:author="farhan daemi" w:date="2021-12-12T10:4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6404C8" w14:textId="77777777" w:rsidR="008D6CB3" w:rsidRPr="00CB6138" w:rsidRDefault="008D6CB3">
      <w:pPr>
        <w:bidi/>
        <w:jc w:val="both"/>
        <w:rPr>
          <w:rFonts w:ascii="IRANSans" w:hAnsi="IRANSans" w:cs="IRANSans"/>
          <w:lang w:bidi="fa-IR"/>
          <w:rPrChange w:id="9529" w:author="farhan daemi" w:date="2021-10-27T12:04:00Z">
            <w:rPr>
              <w:rFonts w:cs="B Badr"/>
              <w:lang w:bidi="fa-IR"/>
            </w:rPr>
          </w:rPrChange>
        </w:rPr>
        <w:pPrChange w:id="9530" w:author="farhan daemi" w:date="2021-10-27T12:03:00Z">
          <w:pPr>
            <w:bidi/>
            <w:jc w:val="both"/>
          </w:pPr>
        </w:pPrChange>
      </w:pPr>
    </w:p>
    <w:p w14:paraId="544886AC" w14:textId="31C7EC89" w:rsidR="001C5942" w:rsidRPr="00CB6138" w:rsidRDefault="008D6CB3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lang w:bidi="fa-IR"/>
          <w:rPrChange w:id="9531" w:author="farhan daemi" w:date="2021-10-27T12:04:00Z">
            <w:rPr>
              <w:rFonts w:cs="B Badr"/>
              <w:b/>
              <w:bCs/>
              <w:i/>
              <w:iCs/>
              <w:lang w:bidi="fa-IR"/>
            </w:rPr>
          </w:rPrChange>
        </w:rPr>
        <w:pPrChange w:id="953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3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ا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3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B16208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53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جد</w:t>
      </w:r>
      <w:r w:rsidR="00B16208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53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16208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54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</w:p>
    <w:p w14:paraId="0D9D81C0" w14:textId="2D94AF43" w:rsidR="00773BF8" w:rsidRPr="00B0532D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541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42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4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44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4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4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4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4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4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5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5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52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5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54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5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5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5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5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5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6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="005D3CE8"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6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(مطابق اطلاعات هو</w:t>
      </w:r>
      <w:r w:rsidR="005D3CE8"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62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6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64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6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تشخ</w:t>
      </w:r>
      <w:r w:rsidR="005D3CE8"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66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6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</w:t>
      </w:r>
      <w:r w:rsidR="005D3CE8"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6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صلاح</w:t>
      </w:r>
      <w:r w:rsidR="005D3CE8"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69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5D3CE8"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7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="005D3CE8"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7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7F884488" w14:textId="3DED0032" w:rsidR="00816324" w:rsidRPr="00B0532D" w:rsidRDefault="00816324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572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7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7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7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7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7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7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7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8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عکس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8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8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معرف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83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584" w:author="farhan daemi" w:date="2021-12-12T10:4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8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نامه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8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8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8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8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590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9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9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9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3B26508" w14:textId="57AB5586" w:rsidR="00816324" w:rsidRPr="00B0532D" w:rsidRDefault="00B1620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594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595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9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9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59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ثبت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59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0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0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0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03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0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0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0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0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0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09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1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1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1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1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1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1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1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2FCCCBF" w14:textId="5BAF91B8" w:rsidR="0034083D" w:rsidRPr="00B0532D" w:rsidRDefault="0034083D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617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18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1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2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2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2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23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2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2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2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مصرف،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2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2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2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3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31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3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3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34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3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3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3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38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3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4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4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4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B0532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43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4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B0532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4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0532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4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31948AC" w14:textId="77777777" w:rsidR="00F9297A" w:rsidRPr="00CB6138" w:rsidRDefault="00F9297A">
      <w:pPr>
        <w:bidi/>
        <w:jc w:val="both"/>
        <w:rPr>
          <w:rFonts w:ascii="IRANSans" w:hAnsi="IRANSans" w:cs="IRANSans"/>
          <w:lang w:bidi="fa-IR"/>
          <w:rPrChange w:id="9647" w:author="farhan daemi" w:date="2021-10-27T12:04:00Z">
            <w:rPr>
              <w:rFonts w:cs="B Badr"/>
              <w:lang w:bidi="fa-IR"/>
            </w:rPr>
          </w:rPrChange>
        </w:rPr>
        <w:pPrChange w:id="9648" w:author="farhan daemi" w:date="2021-10-27T12:03:00Z">
          <w:pPr>
            <w:bidi/>
          </w:pPr>
        </w:pPrChange>
      </w:pPr>
    </w:p>
    <w:p w14:paraId="6B551218" w14:textId="1FF8BA90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6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65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5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65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5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65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816324"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966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66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</w:p>
    <w:p w14:paraId="2419DA17" w14:textId="786F48C7" w:rsidR="00D105F8" w:rsidRPr="00A4626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662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63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6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6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6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67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6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6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70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7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7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منتظر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7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7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75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7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7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7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79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8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81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8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8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8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47FC4B" w14:textId="726CE8CC" w:rsidR="00D105F8" w:rsidRPr="00A4626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685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686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8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8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8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9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9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9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9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94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9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69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69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698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="00150246"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699" w:author="farhan daemi" w:date="2021-12-12T10:4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0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0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0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0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0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0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0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07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08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اول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09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1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1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1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1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1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15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1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1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1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1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2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2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2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2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24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2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26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2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رات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2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2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3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3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32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3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34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3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34083D"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9736" w:author="farhan daemi" w:date="2021-12-12T10:4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3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3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3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4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4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صندوق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4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4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44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4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4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4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48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4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50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51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52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53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54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55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56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57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7CA1BA8" w14:textId="55F98CB0" w:rsidR="00D105F8" w:rsidRPr="00A46265" w:rsidRDefault="00D105F8">
      <w:pPr>
        <w:pStyle w:val="ListParagraph"/>
        <w:numPr>
          <w:ilvl w:val="2"/>
          <w:numId w:val="14"/>
        </w:numPr>
        <w:bidi/>
        <w:ind w:left="540" w:hanging="36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9758" w:author="farhan daemi" w:date="2021-12-12T10:4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59" w:author="farhan daemi" w:date="2021-10-27T12:03:00Z">
          <w:pPr>
            <w:pStyle w:val="ListParagraph"/>
            <w:numPr>
              <w:ilvl w:val="2"/>
              <w:numId w:val="14"/>
            </w:numPr>
            <w:bidi/>
            <w:ind w:left="540" w:hanging="360"/>
          </w:pPr>
        </w:pPrChange>
      </w:pP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60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6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6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63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6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6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6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نها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67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68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69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A46265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9770" w:author="farhan daemi" w:date="2021-12-12T10:4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71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72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73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74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A46265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9775" w:author="farhan daemi" w:date="2021-12-12T10:4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A46265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9776" w:author="farhan daemi" w:date="2021-12-12T10:4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CAA600" w14:textId="77777777" w:rsidR="00D105F8" w:rsidRPr="00CB6138" w:rsidRDefault="00D105F8">
      <w:pPr>
        <w:bidi/>
        <w:jc w:val="both"/>
        <w:rPr>
          <w:rFonts w:ascii="IRANSans" w:hAnsi="IRANSans" w:cs="IRANSans"/>
          <w:lang w:bidi="fa-IR"/>
          <w:rPrChange w:id="9777" w:author="farhan daemi" w:date="2021-10-27T12:04:00Z">
            <w:rPr>
              <w:rFonts w:cs="B Badr"/>
              <w:lang w:bidi="fa-IR"/>
            </w:rPr>
          </w:rPrChange>
        </w:rPr>
        <w:pPrChange w:id="9778" w:author="farhan daemi" w:date="2021-10-27T12:03:00Z">
          <w:pPr>
            <w:bidi/>
            <w:jc w:val="both"/>
          </w:pPr>
        </w:pPrChange>
      </w:pPr>
    </w:p>
    <w:p w14:paraId="2718A61F" w14:textId="272B3AA2" w:rsidR="002C2F1D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z w:val="24"/>
          <w:szCs w:val="24"/>
          <w:lang w:bidi="fa-IR"/>
          <w:rPrChange w:id="977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78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8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8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78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79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79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(مانند منو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انتقال حساب آب</w:t>
      </w:r>
      <w:r w:rsidR="002433E7" w:rsidRPr="00CB6138">
        <w:rPr>
          <w:rFonts w:ascii="IRANSans" w:hAnsi="IRANSans" w:cs="IRANSans" w:hint="eastAsia"/>
          <w:sz w:val="24"/>
          <w:szCs w:val="24"/>
          <w:lang w:bidi="fa-IR"/>
          <w:rPrChange w:id="979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2433E7" w:rsidRPr="00CB6138">
        <w:rPr>
          <w:rFonts w:ascii="IRANSans" w:hAnsi="IRANSans" w:cs="IRANSans" w:hint="eastAsia"/>
          <w:sz w:val="24"/>
          <w:szCs w:val="24"/>
          <w:rtl/>
          <w:lang w:bidi="fa-IR"/>
          <w:rPrChange w:id="97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2433E7" w:rsidRPr="00CB6138">
        <w:rPr>
          <w:rFonts w:ascii="IRANSans" w:hAnsi="IRANSans" w:cs="IRANSans" w:hint="cs"/>
          <w:sz w:val="24"/>
          <w:szCs w:val="24"/>
          <w:rtl/>
          <w:lang w:bidi="fa-IR"/>
          <w:rPrChange w:id="979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433E7" w:rsidRPr="00CB6138">
        <w:rPr>
          <w:rFonts w:ascii="IRANSans" w:hAnsi="IRANSans" w:cs="IRANSans"/>
          <w:sz w:val="24"/>
          <w:szCs w:val="24"/>
          <w:rtl/>
          <w:lang w:bidi="fa-IR"/>
          <w:rPrChange w:id="97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)</w:t>
      </w:r>
    </w:p>
    <w:p w14:paraId="389C9A87" w14:textId="10995945" w:rsidR="002433E7" w:rsidRPr="00CB6138" w:rsidRDefault="001C594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80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801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80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0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="002C2F1D"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980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="002C2F1D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0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C2F1D"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980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6F2134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981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02598C" w14:textId="0EBCC561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1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1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1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1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1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تک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2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</w:p>
    <w:p w14:paraId="222B405B" w14:textId="3CE8AEDD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2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2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2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همه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2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تراکنش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3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3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صبا</w:t>
      </w:r>
    </w:p>
    <w:p w14:paraId="6008B498" w14:textId="6BCA2B37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37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3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3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0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سرجمع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4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تحو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46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4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49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داده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5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1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2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3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کنتورها</w:t>
      </w:r>
    </w:p>
    <w:p w14:paraId="00B88AE6" w14:textId="6490ECBA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5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5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5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59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واقع</w:t>
      </w:r>
      <w:r w:rsidRPr="00CB6138">
        <w:rPr>
          <w:rFonts w:ascii="IRANSans" w:hAnsi="IRANSans" w:cs="IRANSans" w:hint="cs"/>
          <w:b/>
          <w:bCs/>
          <w:color w:val="FF0000"/>
          <w:sz w:val="24"/>
          <w:szCs w:val="24"/>
          <w:rtl/>
          <w:lang w:bidi="fa-IR"/>
          <w:rPrChange w:id="9863" w:author="farhan daemi" w:date="2021-10-27T12:04:00Z">
            <w:rPr>
              <w:rFonts w:cs="B Badr" w:hint="cs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4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5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66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6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شده</w:t>
      </w:r>
    </w:p>
    <w:p w14:paraId="26D68226" w14:textId="7AECDC52" w:rsidR="006F2134" w:rsidRPr="00CB6138" w:rsidRDefault="006F2134">
      <w:pPr>
        <w:pStyle w:val="ListParagraph"/>
        <w:numPr>
          <w:ilvl w:val="1"/>
          <w:numId w:val="15"/>
        </w:numPr>
        <w:bidi/>
        <w:jc w:val="both"/>
        <w:rPr>
          <w:rFonts w:ascii="IRANSans" w:hAnsi="IRANSans" w:cs="IRANSans"/>
          <w:b/>
          <w:bCs/>
          <w:color w:val="FF0000"/>
          <w:sz w:val="24"/>
          <w:szCs w:val="24"/>
          <w:lang w:bidi="fa-IR"/>
          <w:rPrChange w:id="9868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pPrChange w:id="986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216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0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71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2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73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4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b/>
          <w:bCs/>
          <w:color w:val="FF0000"/>
          <w:sz w:val="24"/>
          <w:szCs w:val="24"/>
          <w:rtl/>
          <w:lang w:bidi="fa-IR"/>
          <w:rPrChange w:id="9875" w:author="farhan daemi" w:date="2021-10-27T12:04:00Z">
            <w:rPr>
              <w:rFonts w:cs="B Badr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6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lang w:bidi="fa-IR"/>
          <w:rPrChange w:id="9877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color w:val="FF0000"/>
          <w:sz w:val="24"/>
          <w:szCs w:val="24"/>
          <w:rtl/>
          <w:lang w:bidi="fa-IR"/>
          <w:rPrChange w:id="9878" w:author="farhan daemi" w:date="2021-10-27T12:04:00Z">
            <w:rPr>
              <w:rFonts w:cs="B Badr" w:hint="eastAsia"/>
              <w:b/>
              <w:bCs/>
              <w:i/>
              <w:iCs/>
              <w:color w:val="FF0000"/>
              <w:sz w:val="24"/>
              <w:szCs w:val="24"/>
              <w:rtl/>
              <w:lang w:bidi="fa-IR"/>
            </w:rPr>
          </w:rPrChange>
        </w:rPr>
        <w:t>خوان</w:t>
      </w:r>
    </w:p>
    <w:p w14:paraId="0CE80A88" w14:textId="77777777" w:rsidR="006F2134" w:rsidRPr="00CB6138" w:rsidRDefault="006F2134">
      <w:pPr>
        <w:pStyle w:val="ListParagraph"/>
        <w:bidi/>
        <w:ind w:left="2160"/>
        <w:jc w:val="both"/>
        <w:rPr>
          <w:rFonts w:ascii="IRANSans" w:hAnsi="IRANSans" w:cs="IRANSans"/>
          <w:b/>
          <w:bCs/>
          <w:sz w:val="24"/>
          <w:szCs w:val="24"/>
          <w:lang w:bidi="fa-IR"/>
          <w:rPrChange w:id="987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lang w:bidi="fa-IR"/>
            </w:rPr>
          </w:rPrChange>
        </w:rPr>
        <w:pPrChange w:id="9880" w:author="farhan daemi" w:date="2021-10-27T12:03:00Z">
          <w:pPr>
            <w:pStyle w:val="ListParagraph"/>
            <w:bidi/>
            <w:ind w:left="2160"/>
            <w:jc w:val="both"/>
          </w:pPr>
        </w:pPrChange>
      </w:pPr>
    </w:p>
    <w:p w14:paraId="71F35882" w14:textId="77777777" w:rsidR="002C2F1D" w:rsidRPr="00CB6138" w:rsidRDefault="002C2F1D">
      <w:pPr>
        <w:bidi/>
        <w:jc w:val="both"/>
        <w:rPr>
          <w:rFonts w:ascii="IRANSans" w:hAnsi="IRANSans" w:cs="IRANSans"/>
          <w:lang w:bidi="fa-IR"/>
          <w:rPrChange w:id="9881" w:author="farhan daemi" w:date="2021-10-27T12:04:00Z">
            <w:rPr>
              <w:rFonts w:cs="B Badr"/>
              <w:lang w:bidi="fa-IR"/>
            </w:rPr>
          </w:rPrChange>
        </w:rPr>
        <w:pPrChange w:id="9882" w:author="farhan daemi" w:date="2021-10-27T12:03:00Z">
          <w:pPr>
            <w:bidi/>
            <w:jc w:val="both"/>
          </w:pPr>
        </w:pPrChange>
      </w:pPr>
    </w:p>
    <w:p w14:paraId="65EDB7EA" w14:textId="28A018C6" w:rsidR="00A51F04" w:rsidRPr="00CB6138" w:rsidRDefault="00A51F04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sz w:val="24"/>
          <w:szCs w:val="24"/>
          <w:lang w:bidi="fa-IR"/>
          <w:rPrChange w:id="988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84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8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="00D669E4" w:rsidRPr="00CB6138">
        <w:rPr>
          <w:rFonts w:ascii="IRANSans" w:hAnsi="IRANSans" w:cs="IRANSans"/>
          <w:sz w:val="24"/>
          <w:szCs w:val="24"/>
          <w:rtl/>
          <w:lang w:bidi="fa-IR"/>
          <w:rPrChange w:id="98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A82C704" w14:textId="7094951B" w:rsidR="00D669E4" w:rsidRPr="00CB6138" w:rsidRDefault="00D669E4">
      <w:pPr>
        <w:bidi/>
        <w:ind w:left="360"/>
        <w:jc w:val="both"/>
        <w:rPr>
          <w:rFonts w:ascii="IRANSans" w:hAnsi="IRANSans" w:cs="IRANSans"/>
          <w:sz w:val="24"/>
          <w:szCs w:val="24"/>
          <w:lang w:bidi="fa-IR"/>
          <w:rPrChange w:id="988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9890" w:author="farhan daemi" w:date="2021-10-27T12:03:00Z">
          <w:pPr>
            <w:bidi/>
            <w:ind w:left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89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فرما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ناظر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8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8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عملکرد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0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11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1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18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انواع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2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اخذ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6BB57B80" w14:textId="7094951B" w:rsidR="00647685" w:rsidRPr="00CB6138" w:rsidRDefault="00647685">
      <w:pPr>
        <w:pStyle w:val="ListParagraph"/>
        <w:numPr>
          <w:ilvl w:val="0"/>
          <w:numId w:val="1"/>
        </w:numPr>
        <w:bidi/>
        <w:jc w:val="both"/>
        <w:rPr>
          <w:rFonts w:ascii="IRANSans" w:hAnsi="IRANSans" w:cs="IRANSans"/>
          <w:lang w:bidi="fa-IR"/>
          <w:rPrChange w:id="9939" w:author="farhan daemi" w:date="2021-10-27T12:04:00Z">
            <w:rPr>
              <w:rFonts w:cs="B Badr"/>
              <w:i/>
              <w:iCs/>
              <w:lang w:bidi="fa-IR"/>
            </w:rPr>
          </w:rPrChange>
        </w:rPr>
        <w:pPrChange w:id="9940" w:author="farhan daemi" w:date="2021-10-27T12:03:00Z">
          <w:pPr>
            <w:pStyle w:val="ListParagraph"/>
            <w:numPr>
              <w:numId w:val="1"/>
            </w:numPr>
            <w:bidi/>
            <w:ind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4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9945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</w:p>
    <w:p w14:paraId="19410394" w14:textId="6155920C" w:rsidR="009F3121" w:rsidRPr="00CB6138" w:rsidRDefault="009F3121">
      <w:pPr>
        <w:pStyle w:val="ListParagraph"/>
        <w:bidi/>
        <w:jc w:val="both"/>
        <w:rPr>
          <w:rFonts w:ascii="IRANSans" w:hAnsi="IRANSans" w:cs="IRANSans"/>
          <w:sz w:val="24"/>
          <w:szCs w:val="24"/>
          <w:rtl/>
          <w:lang w:bidi="fa-IR"/>
          <w:rPrChange w:id="99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pPrChange w:id="9948" w:author="farhan daemi" w:date="2021-10-27T12:03:00Z">
          <w:pPr>
            <w:pStyle w:val="ListParagraph"/>
            <w:bidi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موضوع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آبوند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7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99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خانه،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اطلاعات امن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99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افتتاح حساب، مشاهده حساب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998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99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99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="00B7718C" w:rsidRPr="00CB6138">
        <w:rPr>
          <w:rFonts w:ascii="IRANSans" w:hAnsi="IRANSans" w:cs="IRANSans" w:hint="cs"/>
          <w:sz w:val="24"/>
          <w:szCs w:val="24"/>
          <w:rtl/>
          <w:lang w:bidi="fa-IR"/>
          <w:rPrChange w:id="1000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="000252D2" w:rsidRPr="00CB6138">
        <w:rPr>
          <w:rFonts w:ascii="IRANSans" w:hAnsi="IRANSans" w:cs="IRANSans" w:hint="eastAsia"/>
          <w:sz w:val="24"/>
          <w:szCs w:val="24"/>
          <w:lang w:bidi="fa-IR"/>
          <w:rPrChange w:id="1000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B7718C" w:rsidRPr="00CB6138">
        <w:rPr>
          <w:rFonts w:ascii="IRANSans" w:hAnsi="IRANSans" w:cs="IRANSans" w:hint="eastAsia"/>
          <w:sz w:val="24"/>
          <w:szCs w:val="24"/>
          <w:rtl/>
          <w:lang w:bidi="fa-IR"/>
          <w:rPrChange w:id="100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گزارش 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1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1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بانک</w:t>
      </w:r>
      <w:r w:rsidR="00B7718C" w:rsidRPr="00CB6138">
        <w:rPr>
          <w:rFonts w:ascii="IRANSans" w:hAnsi="IRANSans" w:cs="IRANSans"/>
          <w:sz w:val="24"/>
          <w:szCs w:val="24"/>
          <w:rtl/>
          <w:lang w:bidi="fa-IR"/>
          <w:rPrChange w:id="100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0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دسترس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0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1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داشته باشد. </w:t>
      </w:r>
    </w:p>
    <w:p w14:paraId="2AD0B838" w14:textId="77777777" w:rsidR="00473B02" w:rsidRPr="00CB6138" w:rsidRDefault="00473B02">
      <w:pPr>
        <w:pStyle w:val="ListParagraph"/>
        <w:bidi/>
        <w:jc w:val="both"/>
        <w:rPr>
          <w:rFonts w:ascii="IRANSans" w:hAnsi="IRANSans" w:cs="IRANSans"/>
          <w:rtl/>
          <w:lang w:bidi="fa-IR"/>
          <w:rPrChange w:id="10020" w:author="farhan daemi" w:date="2021-10-27T12:04:00Z">
            <w:rPr>
              <w:rFonts w:cs="B Badr"/>
              <w:rtl/>
              <w:lang w:bidi="fa-IR"/>
            </w:rPr>
          </w:rPrChange>
        </w:rPr>
        <w:pPrChange w:id="10021" w:author="farhan daemi" w:date="2021-10-27T12:03:00Z">
          <w:pPr>
            <w:pStyle w:val="ListParagraph"/>
            <w:bidi/>
            <w:jc w:val="both"/>
          </w:pPr>
        </w:pPrChange>
      </w:pPr>
    </w:p>
    <w:p w14:paraId="4362C36C" w14:textId="650FBA8C" w:rsidR="007D481B" w:rsidRPr="00CB6138" w:rsidRDefault="007D481B">
      <w:pPr>
        <w:pStyle w:val="ListParagraph"/>
        <w:numPr>
          <w:ilvl w:val="0"/>
          <w:numId w:val="15"/>
        </w:numPr>
        <w:bidi/>
        <w:ind w:left="90"/>
        <w:jc w:val="both"/>
        <w:rPr>
          <w:ins w:id="10022" w:author="Mohsen Taravat" w:date="2021-10-06T15:35:00Z"/>
          <w:rFonts w:ascii="IRANSans" w:hAnsi="IRANSans" w:cs="IRANSans"/>
          <w:sz w:val="24"/>
          <w:szCs w:val="24"/>
          <w:lang w:bidi="fa-IR"/>
          <w:rPrChange w:id="10023" w:author="farhan daemi" w:date="2021-10-27T12:04:00Z">
            <w:rPr>
              <w:ins w:id="10024" w:author="Mohsen Taravat" w:date="2021-10-06T15:35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25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02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28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3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3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03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03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سامانه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277473AA" w14:textId="7A11BF67" w:rsidR="00A970BA" w:rsidRPr="00FD3FBC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035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03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ins w:id="10037" w:author="Mohsen Taravat" w:date="2021-10-06T15:36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3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39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40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</w:ins>
      <w:ins w:id="10041" w:author="Mohsen Taravat" w:date="2021-10-06T15:37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42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ز</w:t>
        </w:r>
      </w:ins>
      <w:ins w:id="10043" w:author="Mohsen Taravat" w:date="2021-10-06T15:36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4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</w:t>
        </w:r>
      </w:ins>
      <w:ins w:id="10045" w:author="Mohsen Taravat" w:date="2021-10-06T15:37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4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047" w:author="Mohsen Taravat" w:date="2021-10-06T15:36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4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دن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49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50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نرم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51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52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افزار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53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5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کاربر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5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5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FD3FBC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057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58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59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تواند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60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61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FD3FBC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062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63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64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65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ها</w:t>
        </w:r>
        <w:r w:rsidRPr="00FD3FBC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066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67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6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lang w:bidi="fa-IR"/>
            <w:rPrChange w:id="10069" w:author="farhan daemi" w:date="2021-12-12T10:47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t>‌</w:t>
        </w:r>
      </w:ins>
      <w:ins w:id="10070" w:author="Mohsen Taravat" w:date="2021-10-06T15:37:00Z"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71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72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073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7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7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7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77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7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79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80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81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82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کند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83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.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8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8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8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FD3FBC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087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8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89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90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ورود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91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92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93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9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9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D3FBC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09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</w:ins>
      <w:ins w:id="10097" w:author="Mohsen Taravat" w:date="2021-10-06T15:38:00Z">
        <w:r w:rsidRPr="00FD3FBC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098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:</w:t>
        </w:r>
      </w:ins>
    </w:p>
    <w:p w14:paraId="6FE4602F" w14:textId="78F37675" w:rsidR="007D481B" w:rsidRPr="00FD3FBC" w:rsidDel="00A970BA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del w:id="10099" w:author="Mohsen Taravat" w:date="2021-10-06T15:37:00Z"/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100" w:author="farhan daemi" w:date="2021-12-12T10:47:00Z">
            <w:rPr>
              <w:del w:id="10101" w:author="Mohsen Taravat" w:date="2021-10-06T15:37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0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del w:id="10103" w:author="Mohsen Taravat" w:date="2021-10-06T15:37:00Z"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0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0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06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وارد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07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08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کردن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09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10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آدرس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11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12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سامانه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13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1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منو</w:delText>
        </w:r>
        <w:r w:rsidRPr="00FD3FBC" w:rsidDel="00A970BA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115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16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17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ورود،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18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19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باز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20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 xml:space="preserve"> 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21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م</w:delText>
        </w:r>
        <w:r w:rsidRPr="00FD3FBC" w:rsidDel="00A970BA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122" w:author="farhan daemi" w:date="2021-12-12T10:47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lang w:bidi="fa-IR"/>
            <w:rPrChange w:id="10123" w:author="farhan daemi" w:date="2021-12-12T10:47:00Z">
              <w:rPr>
                <w:rFonts w:cs="B Badr" w:hint="eastAsia"/>
                <w:i/>
                <w:iCs/>
                <w:sz w:val="24"/>
                <w:szCs w:val="24"/>
                <w:lang w:bidi="fa-IR"/>
              </w:rPr>
            </w:rPrChange>
          </w:rPr>
          <w:delText>‌</w:delText>
        </w:r>
        <w:r w:rsidRPr="00FD3FBC" w:rsidDel="00A970BA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124" w:author="farhan daemi" w:date="2021-12-12T10:47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شود</w:delText>
        </w:r>
        <w:r w:rsidRPr="00FD3FBC" w:rsidDel="00A970BA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125" w:author="farhan daemi" w:date="2021-12-12T10:47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.</w:delText>
        </w:r>
      </w:del>
    </w:p>
    <w:p w14:paraId="054A9966" w14:textId="30B96BB8" w:rsidR="007D481B" w:rsidRPr="00CB6138" w:rsidRDefault="007D481B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2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2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FD3FB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2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FD3FB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2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</w:t>
      </w:r>
      <w:r w:rsidRPr="00FD3FB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30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D3FB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3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کلمه عبور </w:t>
      </w:r>
      <w:r w:rsidR="009B2C54" w:rsidRPr="00FD3FB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3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9B2C54" w:rsidRPr="00FD3FB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3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FD3FB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3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="009B2C54" w:rsidRPr="00FD3FBC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35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2C54" w:rsidRPr="00FD3FB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3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</w:t>
      </w:r>
      <w:r w:rsidR="009B2C54" w:rsidRPr="00FD3FBC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37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B2C54" w:rsidRPr="00FD3FBC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3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4665187" w14:textId="49C328E9" w:rsidR="009B2C54" w:rsidRPr="00CB6138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1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4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ربات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1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1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1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.</w:t>
      </w:r>
    </w:p>
    <w:p w14:paraId="5F053DF2" w14:textId="59F92CB6" w:rsidR="009B2C54" w:rsidRPr="005D45B1" w:rsidRDefault="009B2C54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153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54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5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5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57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5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5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6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روش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6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6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63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6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6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6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67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6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69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7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7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7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7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7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7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7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473518F5" w14:textId="3A319FE0" w:rsidR="009B2C54" w:rsidRPr="005D45B1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177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7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79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80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81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82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83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84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8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8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87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8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کبار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8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9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مصرف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9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9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است؟</w:t>
      </w:r>
    </w:p>
    <w:p w14:paraId="1CCF3735" w14:textId="3F570D21" w:rsidR="00C411F8" w:rsidRPr="005D45B1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193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19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9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96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197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19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199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0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01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02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03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04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0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0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07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99F710D" w14:textId="609D1915" w:rsidR="00C411F8" w:rsidRPr="005D45B1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208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0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1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1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1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13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14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1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1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17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18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19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20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21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22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23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24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2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2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27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28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29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5D8313F" w14:textId="13C02AFF" w:rsidR="00C411F8" w:rsidRPr="005D45B1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230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3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3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3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3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3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3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37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3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39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4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4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4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4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4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4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4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47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4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4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5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5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5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7FECA252" w14:textId="57F0B307" w:rsidR="00C411F8" w:rsidRPr="005D45B1" w:rsidRDefault="00C411F8">
      <w:pPr>
        <w:pStyle w:val="ListParagraph"/>
        <w:numPr>
          <w:ilvl w:val="3"/>
          <w:numId w:val="15"/>
        </w:numPr>
        <w:bidi/>
        <w:ind w:left="117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253" w:author="farhan daemi" w:date="2021-12-12T10:4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5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90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55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56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57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58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5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6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6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6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6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6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6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6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67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68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69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7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7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7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810EA4F" w14:textId="15E8CDAE" w:rsidR="00C411F8" w:rsidRPr="005D45B1" w:rsidRDefault="00C411F8">
      <w:pPr>
        <w:pStyle w:val="ListParagraph"/>
        <w:numPr>
          <w:ilvl w:val="2"/>
          <w:numId w:val="15"/>
        </w:numPr>
        <w:bidi/>
        <w:ind w:left="810"/>
        <w:jc w:val="both"/>
        <w:rPr>
          <w:ins w:id="10273" w:author="Mohsen Taravat" w:date="2021-10-06T15:38:00Z"/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274" w:author="farhan daemi" w:date="2021-12-12T10:47:00Z">
            <w:rPr>
              <w:ins w:id="10275" w:author="Mohsen Taravat" w:date="2021-10-06T15:38:00Z"/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7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77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5D45B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278" w:author="farhan daemi" w:date="2021-12-12T10:4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79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80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81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82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83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84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D45B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285" w:author="farhan daemi" w:date="2021-12-12T10:4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D45B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286" w:author="farhan daemi" w:date="2021-12-12T10:4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بازکن</w:t>
      </w:r>
    </w:p>
    <w:p w14:paraId="1F27380C" w14:textId="7FB30195" w:rsidR="00A970BA" w:rsidRPr="00FF08D6" w:rsidRDefault="00A970BA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0287" w:author="farhan daemi" w:date="2021-12-12T10:48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28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ins w:id="10289" w:author="Mohsen Taravat" w:date="2021-10-06T15:38:00Z"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290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اگر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291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292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گز</w:t>
        </w:r>
        <w:r w:rsidRPr="00FA3B82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293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294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نه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295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296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ثبت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297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298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نام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299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00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01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02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انتخاب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03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04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کرد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05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06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اطلاعات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07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08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هو</w:t>
        </w:r>
        <w:r w:rsidRPr="00FA3B82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309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10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</w:t>
        </w:r>
        <w:r w:rsidRPr="00FA3B82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311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12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13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را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14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15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در</w:t>
        </w:r>
        <w:r w:rsidRPr="00FA3B82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0316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17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افت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18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19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کن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20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A3B82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0321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و</w:t>
        </w:r>
        <w:r w:rsidRPr="00FA3B82">
          <w:rPr>
            <w:rFonts w:ascii="IRANSans" w:hAnsi="IRANSans" w:cs="IRANSans"/>
            <w:strike/>
            <w:color w:val="A6A6A6" w:themeColor="background1" w:themeShade="A6"/>
            <w:sz w:val="24"/>
            <w:szCs w:val="24"/>
            <w:rtl/>
            <w:lang w:bidi="fa-IR"/>
            <w:rPrChange w:id="10322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23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پ</w:t>
        </w:r>
        <w:r w:rsidRPr="00FF08D6">
          <w:rPr>
            <w:rFonts w:ascii="IRANSans" w:hAnsi="IRANSans" w:cs="IRANSans" w:hint="cs"/>
            <w:sz w:val="24"/>
            <w:szCs w:val="24"/>
            <w:rtl/>
            <w:lang w:bidi="fa-IR"/>
            <w:rPrChange w:id="10324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25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ام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26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27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بده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28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29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که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30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31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با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32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33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م</w:t>
        </w:r>
        <w:r w:rsidRPr="00FF08D6">
          <w:rPr>
            <w:rFonts w:ascii="IRANSans" w:hAnsi="IRANSans" w:cs="IRANSans" w:hint="cs"/>
            <w:sz w:val="24"/>
            <w:szCs w:val="24"/>
            <w:rtl/>
            <w:lang w:bidi="fa-IR"/>
            <w:rPrChange w:id="10334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35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</w:ins>
      <w:ins w:id="10336" w:author="Mohsen Taravat" w:date="2021-10-06T15:39:00Z"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37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آب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38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39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تماس</w:t>
        </w:r>
        <w:r w:rsidRPr="00FF08D6">
          <w:rPr>
            <w:rFonts w:ascii="IRANSans" w:hAnsi="IRANSans" w:cs="IRANSans"/>
            <w:sz w:val="24"/>
            <w:szCs w:val="24"/>
            <w:rtl/>
            <w:lang w:bidi="fa-IR"/>
            <w:rPrChange w:id="10340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 xml:space="preserve"> 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41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بگ</w:t>
        </w:r>
        <w:r w:rsidRPr="00FF08D6">
          <w:rPr>
            <w:rFonts w:ascii="IRANSans" w:hAnsi="IRANSans" w:cs="IRANSans" w:hint="cs"/>
            <w:sz w:val="24"/>
            <w:szCs w:val="24"/>
            <w:rtl/>
            <w:lang w:bidi="fa-IR"/>
            <w:rPrChange w:id="10342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43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ر</w:t>
        </w:r>
        <w:r w:rsidRPr="00FF08D6">
          <w:rPr>
            <w:rFonts w:ascii="IRANSans" w:hAnsi="IRANSans" w:cs="IRANSans" w:hint="cs"/>
            <w:sz w:val="24"/>
            <w:szCs w:val="24"/>
            <w:rtl/>
            <w:lang w:bidi="fa-IR"/>
            <w:rPrChange w:id="10344" w:author="farhan daemi" w:date="2021-12-12T10:48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t>ی</w:t>
        </w:r>
        <w:r w:rsidRPr="00FF08D6">
          <w:rPr>
            <w:rFonts w:ascii="IRANSans" w:hAnsi="IRANSans" w:cs="IRANSans" w:hint="eastAsia"/>
            <w:sz w:val="24"/>
            <w:szCs w:val="24"/>
            <w:rtl/>
            <w:lang w:bidi="fa-IR"/>
            <w:rPrChange w:id="10345" w:author="farhan daemi" w:date="2021-12-12T10:48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t>د</w:t>
        </w:r>
        <w:r w:rsidRPr="00FF08D6">
          <w:rPr>
            <w:rFonts w:ascii="IRANSans" w:hAnsi="IRANSans" w:cs="IRANSans"/>
            <w:color w:val="A6A6A6" w:themeColor="background1" w:themeShade="A6"/>
            <w:sz w:val="24"/>
            <w:szCs w:val="24"/>
            <w:rtl/>
            <w:lang w:bidi="fa-IR"/>
            <w:rPrChange w:id="10346" w:author="farhan daemi" w:date="2021-12-12T10:48:00Z">
              <w:rPr>
                <w:rFonts w:cs="B Badr"/>
                <w:i/>
                <w:iCs/>
                <w:sz w:val="24"/>
                <w:szCs w:val="24"/>
                <w:rtl/>
                <w:lang w:bidi="fa-IR"/>
              </w:rPr>
            </w:rPrChange>
          </w:rPr>
          <w:t>.</w:t>
        </w:r>
      </w:ins>
    </w:p>
    <w:p w14:paraId="6376F4BD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347" w:author="farhan daemi" w:date="2021-10-27T12:04:00Z">
            <w:rPr>
              <w:rFonts w:cs="B Badr"/>
              <w:lang w:bidi="fa-IR"/>
            </w:rPr>
          </w:rPrChange>
        </w:rPr>
        <w:pPrChange w:id="10348" w:author="farhan daemi" w:date="2021-10-27T12:03:00Z">
          <w:pPr>
            <w:bidi/>
            <w:jc w:val="both"/>
          </w:pPr>
        </w:pPrChange>
      </w:pPr>
    </w:p>
    <w:p w14:paraId="7A21E1F8" w14:textId="181EE8E3" w:rsidR="00B7718C" w:rsidRPr="00641150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color w:val="A6A6A6" w:themeColor="background1" w:themeShade="A6"/>
          <w:lang w:bidi="fa-IR"/>
          <w:rPrChange w:id="10349" w:author="farhan daemi" w:date="2021-12-12T10:49:00Z">
            <w:rPr>
              <w:rFonts w:cs="B Badr"/>
              <w:lang w:bidi="fa-IR"/>
            </w:rPr>
          </w:rPrChange>
        </w:rPr>
        <w:pPrChange w:id="1035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5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35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5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35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35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356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57" w:author="farhan daemi" w:date="2021-12-12T10:49:00Z">
            <w:rPr>
              <w:rFonts w:cs="B Badr" w:hint="eastAsia"/>
              <w:rtl/>
              <w:lang w:bidi="fa-IR"/>
            </w:rPr>
          </w:rPrChange>
        </w:rPr>
        <w:t>با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58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59" w:author="farhan daemi" w:date="2021-12-12T10:49:00Z">
            <w:rPr>
              <w:rFonts w:cs="B Badr" w:hint="eastAsia"/>
              <w:rtl/>
              <w:lang w:bidi="fa-IR"/>
            </w:rPr>
          </w:rPrChange>
        </w:rPr>
        <w:t>ورود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60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61" w:author="farhan daemi" w:date="2021-12-12T10:49:00Z">
            <w:rPr>
              <w:rFonts w:cs="B Badr" w:hint="eastAsia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62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63" w:author="farhan daemi" w:date="2021-12-12T10:49:00Z">
            <w:rPr>
              <w:rFonts w:cs="B Badr" w:hint="eastAsia"/>
              <w:rtl/>
              <w:lang w:bidi="fa-IR"/>
            </w:rPr>
          </w:rPrChange>
        </w:rPr>
        <w:t>حساب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64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65" w:author="farhan daemi" w:date="2021-12-12T10:49:00Z">
            <w:rPr>
              <w:rFonts w:cs="B Badr" w:hint="eastAsia"/>
              <w:rtl/>
              <w:lang w:bidi="fa-IR"/>
            </w:rPr>
          </w:rPrChange>
        </w:rPr>
        <w:t>کاربر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66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67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68" w:author="farhan daemi" w:date="2021-12-12T10:49:00Z">
            <w:rPr>
              <w:rFonts w:cs="B Badr" w:hint="eastAsia"/>
              <w:rtl/>
              <w:lang w:bidi="fa-IR"/>
            </w:rPr>
          </w:rPrChange>
        </w:rPr>
        <w:t>اول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69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70" w:author="farhan daemi" w:date="2021-12-12T10:49:00Z">
            <w:rPr>
              <w:rFonts w:cs="B Badr" w:hint="eastAsia"/>
              <w:rtl/>
              <w:lang w:bidi="fa-IR"/>
            </w:rPr>
          </w:rPrChange>
        </w:rPr>
        <w:t>ن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71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72" w:author="farhan daemi" w:date="2021-12-12T10:49:00Z">
            <w:rPr>
              <w:rFonts w:cs="B Badr" w:hint="eastAsia"/>
              <w:rtl/>
              <w:lang w:bidi="fa-IR"/>
            </w:rPr>
          </w:rPrChange>
        </w:rPr>
        <w:t>صفحه</w:t>
      </w:r>
      <w:r w:rsidR="000252D2" w:rsidRPr="00641150">
        <w:rPr>
          <w:rFonts w:ascii="IRANSans" w:hAnsi="IRANSans" w:cs="IRANSans" w:hint="eastAsia"/>
          <w:color w:val="A6A6A6" w:themeColor="background1" w:themeShade="A6"/>
          <w:lang w:bidi="fa-IR"/>
          <w:rPrChange w:id="10373" w:author="farhan daemi" w:date="2021-12-12T10:49:00Z">
            <w:rPr>
              <w:rFonts w:cs="B Badr" w:hint="eastAsia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74" w:author="farhan daemi" w:date="2021-12-12T10:49:00Z">
            <w:rPr>
              <w:rFonts w:cs="B Badr" w:hint="eastAsia"/>
              <w:rtl/>
              <w:lang w:bidi="fa-IR"/>
            </w:rPr>
          </w:rPrChange>
        </w:rPr>
        <w:t>ا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75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76" w:author="farhan daemi" w:date="2021-12-12T10:49:00Z">
            <w:rPr>
              <w:rFonts w:cs="B Badr"/>
              <w:rtl/>
              <w:lang w:bidi="fa-IR"/>
            </w:rPr>
          </w:rPrChange>
        </w:rPr>
        <w:t xml:space="preserve"> که </w:t>
      </w:r>
      <w:r w:rsidR="000252D2"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77" w:author="farhan daemi" w:date="2021-12-12T10:49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78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79" w:author="farhan daemi" w:date="2021-12-12T10:49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80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641150">
        <w:rPr>
          <w:rFonts w:ascii="IRANSans" w:hAnsi="IRANSans" w:cs="IRANSans" w:hint="eastAsia"/>
          <w:color w:val="A6A6A6" w:themeColor="background1" w:themeShade="A6"/>
          <w:lang w:bidi="fa-IR"/>
          <w:rPrChange w:id="10381" w:author="farhan daemi" w:date="2021-12-12T10:49:00Z">
            <w:rPr>
              <w:rFonts w:cs="B Badr" w:hint="eastAsia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82" w:author="farhan daemi" w:date="2021-12-12T10:49:00Z">
            <w:rPr>
              <w:rFonts w:cs="B Badr" w:hint="eastAsia"/>
              <w:rtl/>
              <w:lang w:bidi="fa-IR"/>
            </w:rPr>
          </w:rPrChange>
        </w:rPr>
        <w:t>کند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83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84" w:author="farhan daemi" w:date="2021-12-12T10:49:00Z">
            <w:rPr>
              <w:rFonts w:cs="B Badr" w:hint="eastAsia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85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86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87" w:author="farhan daemi" w:date="2021-12-12T10:49:00Z">
            <w:rPr>
              <w:rFonts w:cs="B Badr" w:hint="eastAsia"/>
              <w:rtl/>
              <w:lang w:bidi="fa-IR"/>
            </w:rPr>
          </w:rPrChange>
        </w:rPr>
        <w:t>خانه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88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89" w:author="farhan daemi" w:date="2021-12-12T10:49:00Z">
            <w:rPr>
              <w:rFonts w:cs="B Badr" w:hint="eastAsia"/>
              <w:rtl/>
              <w:lang w:bidi="fa-IR"/>
            </w:rPr>
          </w:rPrChange>
        </w:rPr>
        <w:t>است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90" w:author="farhan daemi" w:date="2021-12-12T10:49:00Z">
            <w:rPr>
              <w:rFonts w:cs="B Badr"/>
              <w:rtl/>
              <w:lang w:bidi="fa-IR"/>
            </w:rPr>
          </w:rPrChange>
        </w:rPr>
        <w:t xml:space="preserve">.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91" w:author="farhan daemi" w:date="2021-12-12T10:49:00Z">
            <w:rPr>
              <w:rFonts w:cs="B Badr" w:hint="eastAsia"/>
              <w:rtl/>
              <w:lang w:bidi="fa-IR"/>
            </w:rPr>
          </w:rPrChange>
        </w:rPr>
        <w:t>در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92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93" w:author="farhan daemi" w:date="2021-12-12T10:49:00Z">
            <w:rPr>
              <w:rFonts w:cs="B Badr" w:hint="eastAsia"/>
              <w:rtl/>
              <w:lang w:bidi="fa-IR"/>
            </w:rPr>
          </w:rPrChange>
        </w:rPr>
        <w:t>ا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394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95" w:author="farhan daemi" w:date="2021-12-12T10:49:00Z">
            <w:rPr>
              <w:rFonts w:cs="B Badr" w:hint="eastAsia"/>
              <w:rtl/>
              <w:lang w:bidi="fa-IR"/>
            </w:rPr>
          </w:rPrChange>
        </w:rPr>
        <w:t>ن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96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97" w:author="farhan daemi" w:date="2021-12-12T10:49:00Z">
            <w:rPr>
              <w:rFonts w:cs="B Badr" w:hint="eastAsia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398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399" w:author="farhan daemi" w:date="2021-12-12T10:49:00Z">
            <w:rPr>
              <w:rFonts w:cs="B Badr" w:hint="eastAsia"/>
              <w:rtl/>
              <w:lang w:bidi="fa-IR"/>
            </w:rPr>
          </w:rPrChange>
        </w:rPr>
        <w:t>خلاصه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00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01" w:author="farhan daemi" w:date="2021-12-12T10:49:00Z">
            <w:rPr>
              <w:rFonts w:cs="B Badr" w:hint="eastAsia"/>
              <w:rtl/>
              <w:lang w:bidi="fa-IR"/>
            </w:rPr>
          </w:rPrChange>
        </w:rPr>
        <w:t>وضع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02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03" w:author="farhan daemi" w:date="2021-12-12T10:49:00Z">
            <w:rPr>
              <w:rFonts w:cs="B Badr" w:hint="eastAsia"/>
              <w:rtl/>
              <w:lang w:bidi="fa-IR"/>
            </w:rPr>
          </w:rPrChange>
        </w:rPr>
        <w:t>ت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04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05" w:author="farhan daemi" w:date="2021-12-12T10:49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641150">
        <w:rPr>
          <w:rFonts w:ascii="IRANSans" w:hAnsi="IRANSans" w:cs="IRANSans" w:hint="eastAsia"/>
          <w:color w:val="A6A6A6" w:themeColor="background1" w:themeShade="A6"/>
          <w:lang w:bidi="fa-IR"/>
          <w:rPrChange w:id="10406" w:author="farhan daemi" w:date="2021-12-12T10:49:00Z">
            <w:rPr>
              <w:rFonts w:cs="B Badr" w:hint="eastAsia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07" w:author="farhan daemi" w:date="2021-12-12T10:49:00Z">
            <w:rPr>
              <w:rFonts w:cs="B Badr" w:hint="eastAsia"/>
              <w:rtl/>
              <w:lang w:bidi="fa-IR"/>
            </w:rPr>
          </w:rPrChange>
        </w:rPr>
        <w:t>ها،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08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09" w:author="farhan daemi" w:date="2021-12-12T10:49:00Z">
            <w:rPr>
              <w:rFonts w:cs="B Badr" w:hint="eastAsia"/>
              <w:rtl/>
              <w:lang w:bidi="fa-IR"/>
            </w:rPr>
          </w:rPrChange>
        </w:rPr>
        <w:t>کل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10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11" w:author="farhan daemi" w:date="2021-12-12T10:49:00Z">
            <w:rPr>
              <w:rFonts w:cs="B Badr" w:hint="eastAsia"/>
              <w:rtl/>
              <w:lang w:bidi="fa-IR"/>
            </w:rPr>
          </w:rPrChange>
        </w:rPr>
        <w:t>دها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12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13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14" w:author="farhan daemi" w:date="2021-12-12T10:49:00Z">
            <w:rPr>
              <w:rFonts w:cs="B Badr" w:hint="eastAsia"/>
              <w:rtl/>
              <w:lang w:bidi="fa-IR"/>
            </w:rPr>
          </w:rPrChange>
        </w:rPr>
        <w:t>م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15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16" w:author="farhan daemi" w:date="2021-12-12T10:49:00Z">
            <w:rPr>
              <w:rFonts w:cs="B Badr" w:hint="eastAsia"/>
              <w:rtl/>
              <w:lang w:bidi="fa-IR"/>
            </w:rPr>
          </w:rPrChange>
        </w:rPr>
        <w:t>انبر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17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18" w:author="farhan daemi" w:date="2021-12-12T10:49:00Z">
            <w:rPr>
              <w:rFonts w:cs="B Badr" w:hint="eastAsia"/>
              <w:rtl/>
              <w:lang w:bidi="fa-IR"/>
            </w:rPr>
          </w:rPrChange>
        </w:rPr>
        <w:t>بق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19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20" w:author="farhan daemi" w:date="2021-12-12T10:49:00Z">
            <w:rPr>
              <w:rFonts w:cs="B Badr" w:hint="eastAsia"/>
              <w:rtl/>
              <w:lang w:bidi="fa-IR"/>
            </w:rPr>
          </w:rPrChange>
        </w:rPr>
        <w:t>ه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21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22" w:author="farhan daemi" w:date="2021-12-12T10:49:00Z">
            <w:rPr>
              <w:rFonts w:cs="B Badr" w:hint="eastAsia"/>
              <w:rtl/>
              <w:lang w:bidi="fa-IR"/>
            </w:rPr>
          </w:rPrChange>
        </w:rPr>
        <w:t>منوها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23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24" w:author="farhan daemi" w:date="2021-12-12T10:49:00Z">
            <w:rPr>
              <w:rFonts w:cs="B Badr" w:hint="eastAsia"/>
              <w:rtl/>
              <w:lang w:bidi="fa-IR"/>
            </w:rPr>
          </w:rPrChange>
        </w:rPr>
        <w:t>و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25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26" w:author="farhan daemi" w:date="2021-12-12T10:49:00Z">
            <w:rPr>
              <w:rFonts w:cs="B Badr" w:hint="eastAsia"/>
              <w:rtl/>
              <w:lang w:bidi="fa-IR"/>
            </w:rPr>
          </w:rPrChange>
        </w:rPr>
        <w:t>همچن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27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28" w:author="farhan daemi" w:date="2021-12-12T10:49:00Z">
            <w:rPr>
              <w:rFonts w:cs="B Badr" w:hint="eastAsia"/>
              <w:rtl/>
              <w:lang w:bidi="fa-IR"/>
            </w:rPr>
          </w:rPrChange>
        </w:rPr>
        <w:t>ن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29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30" w:author="farhan daemi" w:date="2021-12-12T10:49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31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32" w:author="farhan daemi" w:date="2021-12-12T10:49:00Z">
            <w:rPr>
              <w:rFonts w:cs="B Badr" w:hint="eastAsia"/>
              <w:rtl/>
              <w:lang w:bidi="fa-IR"/>
            </w:rPr>
          </w:rPrChange>
        </w:rPr>
        <w:t>و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33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34" w:author="farhan daemi" w:date="2021-12-12T10:49:00Z">
            <w:rPr>
              <w:rFonts w:cs="B Badr" w:hint="eastAsia"/>
              <w:rtl/>
              <w:lang w:bidi="fa-IR"/>
            </w:rPr>
          </w:rPrChange>
        </w:rPr>
        <w:t>پ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35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36" w:author="farhan daemi" w:date="2021-12-12T10:49:00Z">
            <w:rPr>
              <w:rFonts w:cs="B Badr" w:hint="eastAsia"/>
              <w:rtl/>
              <w:lang w:bidi="fa-IR"/>
            </w:rPr>
          </w:rPrChange>
        </w:rPr>
        <w:t>ام</w:t>
      </w:r>
      <w:r w:rsidR="000252D2" w:rsidRPr="00641150">
        <w:rPr>
          <w:rFonts w:ascii="IRANSans" w:hAnsi="IRANSans" w:cs="IRANSans" w:hint="eastAsia"/>
          <w:color w:val="A6A6A6" w:themeColor="background1" w:themeShade="A6"/>
          <w:lang w:bidi="fa-IR"/>
          <w:rPrChange w:id="10437" w:author="farhan daemi" w:date="2021-12-12T10:49:00Z">
            <w:rPr>
              <w:rFonts w:cs="B Badr" w:hint="eastAsia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38" w:author="farhan daemi" w:date="2021-12-12T10:49:00Z">
            <w:rPr>
              <w:rFonts w:cs="B Badr" w:hint="eastAsia"/>
              <w:rtl/>
              <w:lang w:bidi="fa-IR"/>
            </w:rPr>
          </w:rPrChange>
        </w:rPr>
        <w:t>ها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39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40" w:author="farhan daemi" w:date="2021-12-12T10:49:00Z">
            <w:rPr>
              <w:rFonts w:cs="B Badr" w:hint="eastAsia"/>
              <w:rtl/>
              <w:lang w:bidi="fa-IR"/>
            </w:rPr>
          </w:rPrChange>
        </w:rPr>
        <w:t>نما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41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42" w:author="farhan daemi" w:date="2021-12-12T10:49:00Z">
            <w:rPr>
              <w:rFonts w:cs="B Badr" w:hint="eastAsia"/>
              <w:rtl/>
              <w:lang w:bidi="fa-IR"/>
            </w:rPr>
          </w:rPrChange>
        </w:rPr>
        <w:t>ش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43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44" w:author="farhan daemi" w:date="2021-12-12T10:49:00Z">
            <w:rPr>
              <w:rFonts w:cs="B Badr" w:hint="eastAsia"/>
              <w:rtl/>
              <w:lang w:bidi="fa-IR"/>
            </w:rPr>
          </w:rPrChange>
        </w:rPr>
        <w:t>داده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45" w:author="farhan daemi" w:date="2021-12-12T10:49:00Z">
            <w:rPr>
              <w:rFonts w:cs="B Badr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46" w:author="farhan daemi" w:date="2021-12-12T10:49:00Z">
            <w:rPr>
              <w:rFonts w:cs="B Badr" w:hint="eastAsia"/>
              <w:rtl/>
              <w:lang w:bidi="fa-IR"/>
            </w:rPr>
          </w:rPrChange>
        </w:rPr>
        <w:t>م</w:t>
      </w:r>
      <w:r w:rsidRPr="00641150">
        <w:rPr>
          <w:rFonts w:ascii="IRANSans" w:hAnsi="IRANSans" w:cs="IRANSans" w:hint="cs"/>
          <w:color w:val="A6A6A6" w:themeColor="background1" w:themeShade="A6"/>
          <w:rtl/>
          <w:lang w:bidi="fa-IR"/>
          <w:rPrChange w:id="10447" w:author="farhan daemi" w:date="2021-12-12T10:49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641150">
        <w:rPr>
          <w:rFonts w:ascii="IRANSans" w:hAnsi="IRANSans" w:cs="IRANSans" w:hint="eastAsia"/>
          <w:color w:val="A6A6A6" w:themeColor="background1" w:themeShade="A6"/>
          <w:lang w:bidi="fa-IR"/>
          <w:rPrChange w:id="10448" w:author="farhan daemi" w:date="2021-12-12T10:49:00Z">
            <w:rPr>
              <w:rFonts w:cs="B Badr" w:hint="eastAsia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rtl/>
          <w:lang w:bidi="fa-IR"/>
          <w:rPrChange w:id="10449" w:author="farhan daemi" w:date="2021-12-12T10:49:00Z">
            <w:rPr>
              <w:rFonts w:cs="B Badr" w:hint="eastAsia"/>
              <w:rtl/>
              <w:lang w:bidi="fa-IR"/>
            </w:rPr>
          </w:rPrChange>
        </w:rPr>
        <w:t>شود</w:t>
      </w:r>
      <w:r w:rsidRPr="00641150">
        <w:rPr>
          <w:rFonts w:ascii="IRANSans" w:hAnsi="IRANSans" w:cs="IRANSans"/>
          <w:color w:val="A6A6A6" w:themeColor="background1" w:themeShade="A6"/>
          <w:rtl/>
          <w:lang w:bidi="fa-IR"/>
          <w:rPrChange w:id="10450" w:author="farhan daemi" w:date="2021-12-12T10:49:00Z">
            <w:rPr>
              <w:rFonts w:cs="B Badr"/>
              <w:rtl/>
              <w:lang w:bidi="fa-IR"/>
            </w:rPr>
          </w:rPrChange>
        </w:rPr>
        <w:t>.</w:t>
      </w:r>
    </w:p>
    <w:p w14:paraId="01436292" w14:textId="1C8E2367" w:rsidR="00150246" w:rsidRPr="00641150" w:rsidRDefault="00150246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0451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5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5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5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5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5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5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خوش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5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5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آمد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6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61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بگو</w:t>
      </w:r>
    </w:p>
    <w:p w14:paraId="74D91AE9" w14:textId="5055A90E" w:rsidR="00C411F8" w:rsidRPr="00641150" w:rsidRDefault="00C411F8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0462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46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6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6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6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6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6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6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7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7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7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473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7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7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7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7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7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7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8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="00A41A60"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10481" w:author="farhan daemi" w:date="2021-12-12T10:4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8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483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8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8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8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A41A60"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10487" w:author="farhan daemi" w:date="2021-12-12T10:4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8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489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9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9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9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9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9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10495" w:author="farhan daemi" w:date="2021-12-12T10:4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9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497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49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49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0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01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02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0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0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0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0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0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508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0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1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11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9C1763D" w14:textId="57F3F9C5" w:rsidR="00C411F8" w:rsidRPr="00641150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0512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1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1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سرجمع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1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1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1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1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1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2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2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2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2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2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A41A60"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lang w:bidi="fa-IR"/>
          <w:rPrChange w:id="10525" w:author="farhan daemi" w:date="2021-12-12T10:4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2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2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2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2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3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641150">
        <w:rPr>
          <w:rFonts w:ascii="IRANSans" w:hAnsi="IRANSans" w:cs="IRANSans" w:hint="cs"/>
          <w:color w:val="A6A6A6" w:themeColor="background1" w:themeShade="A6"/>
          <w:sz w:val="24"/>
          <w:szCs w:val="24"/>
          <w:rtl/>
          <w:lang w:bidi="fa-IR"/>
          <w:rPrChange w:id="10531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3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3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3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A2095B4" w14:textId="07289E76" w:rsidR="00473B02" w:rsidRPr="00641150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lang w:bidi="fa-IR"/>
          <w:rPrChange w:id="10535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3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3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3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3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4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41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42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4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4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4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4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4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641150">
        <w:rPr>
          <w:rFonts w:ascii="IRANSans" w:hAnsi="IRANSans" w:cs="IRANSans"/>
          <w:color w:val="A6A6A6" w:themeColor="background1" w:themeShade="A6"/>
          <w:sz w:val="24"/>
          <w:szCs w:val="24"/>
          <w:rtl/>
          <w:lang w:bidi="fa-IR"/>
          <w:rPrChange w:id="1054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color w:val="A6A6A6" w:themeColor="background1" w:themeShade="A6"/>
          <w:sz w:val="24"/>
          <w:szCs w:val="24"/>
          <w:rtl/>
          <w:lang w:bidi="fa-IR"/>
          <w:rPrChange w:id="1054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C53B6F6" w14:textId="4B603C2E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055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5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56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5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45F18066" w14:textId="63C569AE" w:rsidR="00473B02" w:rsidRPr="00641150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578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57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8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8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8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8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8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8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8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587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8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8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90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91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592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9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594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9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9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9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59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59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0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77420F6" w14:textId="4AED8B96" w:rsidR="00A41A60" w:rsidRPr="00641150" w:rsidRDefault="00A41A60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601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0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0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0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0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0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0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0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0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610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1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1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1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1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1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1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1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1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1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2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610CBEB" w14:textId="3F5F4FE9" w:rsidR="00E250FD" w:rsidRPr="00641150" w:rsidRDefault="00E250F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621" w:author="farhan daemi" w:date="2021-12-12T10:4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2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23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24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25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26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27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28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29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630" w:author="farhan daemi" w:date="2021-12-12T10:4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31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32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33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34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35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36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37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38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39" w:author="farhan daemi" w:date="2021-12-12T10:4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40" w:author="farhan daemi" w:date="2021-12-12T10:4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DD6248F" w14:textId="6B547832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4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خلاصه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چند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آخر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6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2940CC7" w14:textId="3420E828" w:rsidR="00473B02" w:rsidRPr="00641150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sz w:val="24"/>
          <w:szCs w:val="24"/>
          <w:lang w:bidi="fa-IR"/>
          <w:rPrChange w:id="10660" w:author="farhan daemi" w:date="2021-12-12T10:5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6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62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63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64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65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66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67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68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669" w:author="farhan daemi" w:date="2021-12-12T10:5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70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71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</w:t>
      </w:r>
      <w:r w:rsidRPr="006411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672" w:author="farhan daemi" w:date="2021-12-12T10:5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73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74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75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76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77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6411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678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6411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679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D770BA6" w14:textId="5EB2717B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6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68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جمع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6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6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0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071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EB85E83" w14:textId="7553EC90" w:rsidR="00473B02" w:rsidRPr="00CB6138" w:rsidRDefault="00473B02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lang w:bidi="fa-IR"/>
          <w:rPrChange w:id="10718" w:author="farhan daemi" w:date="2021-10-27T12:04:00Z">
            <w:rPr>
              <w:rFonts w:cs="B Badr"/>
              <w:lang w:bidi="fa-IR"/>
            </w:rPr>
          </w:rPrChange>
        </w:rPr>
        <w:pPrChange w:id="1071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2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7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بانک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3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7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FA74B1F" w14:textId="6BFAF466" w:rsidR="009B7692" w:rsidRPr="00EB08E3" w:rsidRDefault="009B769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742" w:author="farhan daemi" w:date="2021-12-12T10:5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74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44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45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46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47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48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منوها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49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50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EB08E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751" w:author="farhan daemi" w:date="2021-12-12T10:5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52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53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54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EB08E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755" w:author="farhan daemi" w:date="2021-12-12T10:5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56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انبر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57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58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بازگشت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59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60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61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62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خانه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63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64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65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66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EB08E3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767" w:author="farhan daemi" w:date="2021-12-12T10:5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68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EB08E3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769" w:author="farhan daemi" w:date="2021-12-12T10:5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EB08E3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770" w:author="farhan daemi" w:date="2021-12-12T10:5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23FCE39" w14:textId="77777777" w:rsidR="00473B02" w:rsidRPr="00CB6138" w:rsidRDefault="00473B02">
      <w:pPr>
        <w:bidi/>
        <w:jc w:val="both"/>
        <w:rPr>
          <w:rFonts w:ascii="IRANSans" w:hAnsi="IRANSans" w:cs="IRANSans"/>
          <w:lang w:bidi="fa-IR"/>
          <w:rPrChange w:id="10771" w:author="farhan daemi" w:date="2021-10-27T12:04:00Z">
            <w:rPr>
              <w:rFonts w:cs="B Badr"/>
              <w:lang w:bidi="fa-IR"/>
            </w:rPr>
          </w:rPrChange>
        </w:rPr>
        <w:pPrChange w:id="10772" w:author="farhan daemi" w:date="2021-10-27T12:03:00Z">
          <w:pPr>
            <w:bidi/>
            <w:jc w:val="both"/>
          </w:pPr>
        </w:pPrChange>
      </w:pPr>
    </w:p>
    <w:p w14:paraId="5FB94316" w14:textId="0D83A8DF" w:rsidR="00B7718C" w:rsidRPr="00D3749B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0773" w:author="farhan daemi" w:date="2021-12-12T10:50:00Z">
            <w:rPr>
              <w:rFonts w:cs="B Badr"/>
              <w:lang w:bidi="fa-IR"/>
            </w:rPr>
          </w:rPrChange>
        </w:rPr>
        <w:pPrChange w:id="10774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75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76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7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7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77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8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81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78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783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784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0785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86" w:author="farhan daemi" w:date="2021-12-12T10:50:00Z">
            <w:rPr>
              <w:rFonts w:cs="B Badr" w:hint="eastAsia"/>
              <w:rtl/>
              <w:lang w:bidi="fa-IR"/>
            </w:rPr>
          </w:rPrChange>
        </w:rPr>
        <w:t>در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787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88" w:author="farhan daemi" w:date="2021-12-12T10:50:00Z">
            <w:rPr>
              <w:rFonts w:cs="B Badr" w:hint="eastAsia"/>
              <w:rtl/>
              <w:lang w:bidi="fa-IR"/>
            </w:rPr>
          </w:rPrChange>
        </w:rPr>
        <w:t>ا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789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90" w:author="farhan daemi" w:date="2021-12-12T10:50:00Z">
            <w:rPr>
              <w:rFonts w:cs="B Badr" w:hint="eastAsia"/>
              <w:rtl/>
              <w:lang w:bidi="fa-IR"/>
            </w:rPr>
          </w:rPrChange>
        </w:rPr>
        <w:t>ن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791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92" w:author="farhan daemi" w:date="2021-12-12T10:50:00Z">
            <w:rPr>
              <w:rFonts w:cs="B Badr" w:hint="eastAsia"/>
              <w:rtl/>
              <w:lang w:bidi="fa-IR"/>
            </w:rPr>
          </w:rPrChange>
        </w:rPr>
        <w:t>منو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793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94" w:author="farhan daemi" w:date="2021-12-12T10:50:00Z">
            <w:rPr>
              <w:rFonts w:cs="B Badr" w:hint="eastAsia"/>
              <w:rtl/>
              <w:lang w:bidi="fa-IR"/>
            </w:rPr>
          </w:rPrChange>
        </w:rPr>
        <w:t>م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795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3749B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0796" w:author="farhan daemi" w:date="2021-12-12T10:50:00Z">
            <w:rPr>
              <w:rFonts w:cs="B Badr" w:hint="eastAsia"/>
              <w:lang w:bidi="fa-IR"/>
            </w:rPr>
          </w:rPrChange>
        </w:rPr>
        <w:t>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97" w:author="farhan daemi" w:date="2021-12-12T10:50:00Z">
            <w:rPr>
              <w:rFonts w:cs="B Badr" w:hint="eastAsia"/>
              <w:rtl/>
              <w:lang w:bidi="fa-IR"/>
            </w:rPr>
          </w:rPrChange>
        </w:rPr>
        <w:t>تواند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798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799" w:author="farhan daemi" w:date="2021-12-12T10:50:00Z">
            <w:rPr>
              <w:rFonts w:cs="B Badr" w:hint="eastAsia"/>
              <w:rtl/>
              <w:lang w:bidi="fa-IR"/>
            </w:rPr>
          </w:rPrChange>
        </w:rPr>
        <w:t>اطلاعات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00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01" w:author="farhan daemi" w:date="2021-12-12T10:50:00Z">
            <w:rPr>
              <w:rFonts w:cs="B Badr" w:hint="eastAsia"/>
              <w:rtl/>
              <w:lang w:bidi="fa-IR"/>
            </w:rPr>
          </w:rPrChange>
        </w:rPr>
        <w:t>هو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802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03" w:author="farhan daemi" w:date="2021-12-12T10:50:00Z">
            <w:rPr>
              <w:rFonts w:cs="B Badr" w:hint="eastAsia"/>
              <w:rtl/>
              <w:lang w:bidi="fa-IR"/>
            </w:rPr>
          </w:rPrChange>
        </w:rPr>
        <w:t>ت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804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05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06" w:author="farhan daemi" w:date="2021-12-12T10:50:00Z">
            <w:rPr>
              <w:rFonts w:cs="B Badr" w:hint="eastAsia"/>
              <w:rtl/>
              <w:lang w:bidi="fa-IR"/>
            </w:rPr>
          </w:rPrChange>
        </w:rPr>
        <w:t>خودش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07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08" w:author="farhan daemi" w:date="2021-12-12T10:50:00Z">
            <w:rPr>
              <w:rFonts w:cs="B Badr" w:hint="eastAsia"/>
              <w:rtl/>
              <w:lang w:bidi="fa-IR"/>
            </w:rPr>
          </w:rPrChange>
        </w:rPr>
        <w:t>را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09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10" w:author="farhan daemi" w:date="2021-12-12T10:50:00Z">
            <w:rPr>
              <w:rFonts w:cs="B Badr" w:hint="eastAsia"/>
              <w:rtl/>
              <w:lang w:bidi="fa-IR"/>
            </w:rPr>
          </w:rPrChange>
        </w:rPr>
        <w:t>مشاهده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11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12" w:author="farhan daemi" w:date="2021-12-12T10:50:00Z">
            <w:rPr>
              <w:rFonts w:cs="B Badr" w:hint="eastAsia"/>
              <w:rtl/>
              <w:lang w:bidi="fa-IR"/>
            </w:rPr>
          </w:rPrChange>
        </w:rPr>
        <w:t>و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13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14" w:author="farhan daemi" w:date="2021-12-12T10:50:00Z">
            <w:rPr>
              <w:rFonts w:cs="B Badr" w:hint="eastAsia"/>
              <w:rtl/>
              <w:lang w:bidi="fa-IR"/>
            </w:rPr>
          </w:rPrChange>
        </w:rPr>
        <w:t>تعداد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815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16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17" w:author="farhan daemi" w:date="2021-12-12T10:50:00Z">
            <w:rPr>
              <w:rFonts w:cs="B Badr" w:hint="eastAsia"/>
              <w:rtl/>
              <w:lang w:bidi="fa-IR"/>
            </w:rPr>
          </w:rPrChange>
        </w:rPr>
        <w:t>را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18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19" w:author="farhan daemi" w:date="2021-12-12T10:50:00Z">
            <w:rPr>
              <w:rFonts w:cs="B Badr" w:hint="eastAsia"/>
              <w:rtl/>
              <w:lang w:bidi="fa-IR"/>
            </w:rPr>
          </w:rPrChange>
        </w:rPr>
        <w:t>اصلاح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20" w:author="farhan daemi" w:date="2021-12-12T10:50:00Z">
            <w:rPr>
              <w:rFonts w:cs="B Badr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21" w:author="farhan daemi" w:date="2021-12-12T10:50:00Z">
            <w:rPr>
              <w:rFonts w:cs="B Badr" w:hint="eastAsia"/>
              <w:rtl/>
              <w:lang w:bidi="fa-IR"/>
            </w:rPr>
          </w:rPrChange>
        </w:rPr>
        <w:t>نما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822" w:author="farhan daemi" w:date="2021-12-12T10:50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823" w:author="farhan daemi" w:date="2021-12-12T10:50:00Z">
            <w:rPr>
              <w:rFonts w:cs="B Badr" w:hint="eastAsia"/>
              <w:rtl/>
              <w:lang w:bidi="fa-IR"/>
            </w:rPr>
          </w:rPrChange>
        </w:rPr>
        <w:t>د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824" w:author="farhan daemi" w:date="2021-12-12T10:50:00Z">
            <w:rPr>
              <w:rFonts w:cs="B Badr"/>
              <w:rtl/>
              <w:lang w:bidi="fa-IR"/>
            </w:rPr>
          </w:rPrChange>
        </w:rPr>
        <w:t>.</w:t>
      </w:r>
    </w:p>
    <w:p w14:paraId="0EF21C73" w14:textId="0F1ECDD0" w:rsidR="00473B02" w:rsidRPr="00CB6138" w:rsidRDefault="00473B02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2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2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هو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3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B7216D2" w14:textId="797630AF" w:rsidR="00637F4B" w:rsidRPr="00CB6138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4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4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آدرس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تلفن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636988B" w14:textId="743E3959" w:rsidR="0034083D" w:rsidRPr="00CB6138" w:rsidRDefault="0034083D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z w:val="24"/>
          <w:szCs w:val="24"/>
          <w:lang w:bidi="fa-IR"/>
          <w:rPrChange w:id="1086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6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موبا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اصل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087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08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08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45A27CC" w14:textId="3888BCB5" w:rsidR="00637F4B" w:rsidRPr="00D3749B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884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88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8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88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8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88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9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89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9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893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89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9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89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9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898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89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900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0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0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0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0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0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0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0BC42E5" w14:textId="77777777" w:rsidR="00637F4B" w:rsidRPr="00CB6138" w:rsidRDefault="00637F4B">
      <w:pPr>
        <w:bidi/>
        <w:jc w:val="both"/>
        <w:rPr>
          <w:rFonts w:ascii="IRANSans" w:hAnsi="IRANSans" w:cs="IRANSans"/>
          <w:lang w:bidi="fa-IR"/>
          <w:rPrChange w:id="10907" w:author="farhan daemi" w:date="2021-10-27T12:04:00Z">
            <w:rPr>
              <w:rFonts w:cs="B Badr"/>
              <w:lang w:bidi="fa-IR"/>
            </w:rPr>
          </w:rPrChange>
        </w:rPr>
        <w:pPrChange w:id="10908" w:author="farhan daemi" w:date="2021-10-27T12:03:00Z">
          <w:pPr>
            <w:bidi/>
            <w:jc w:val="both"/>
          </w:pPr>
        </w:pPrChange>
      </w:pPr>
    </w:p>
    <w:p w14:paraId="01C8697E" w14:textId="520FEE7A" w:rsidR="00B7718C" w:rsidRPr="00D3749B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0909" w:author="farhan daemi" w:date="2021-12-12T10:53:00Z">
            <w:rPr>
              <w:rFonts w:cs="B Badr"/>
              <w:lang w:bidi="fa-IR"/>
            </w:rPr>
          </w:rPrChange>
        </w:rPr>
        <w:pPrChange w:id="10910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2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13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4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اطلاعات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091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7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09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091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09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21" w:author="farhan daemi" w:date="2021-12-12T10:53:00Z">
            <w:rPr>
              <w:rFonts w:cs="B Badr"/>
              <w:rtl/>
              <w:lang w:bidi="fa-IR"/>
            </w:rPr>
          </w:rPrChange>
        </w:rPr>
        <w:t>در ا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922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23" w:author="farhan daemi" w:date="2021-12-12T10:53:00Z">
            <w:rPr>
              <w:rFonts w:cs="B Badr" w:hint="eastAsia"/>
              <w:rtl/>
              <w:lang w:bidi="fa-IR"/>
            </w:rPr>
          </w:rPrChange>
        </w:rPr>
        <w:t>ن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24" w:author="farhan daemi" w:date="2021-12-12T10:53:00Z">
            <w:rPr>
              <w:rFonts w:cs="B Badr"/>
              <w:rtl/>
              <w:lang w:bidi="fa-IR"/>
            </w:rPr>
          </w:rPrChange>
        </w:rPr>
        <w:t xml:space="preserve"> منو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25" w:author="farhan daemi" w:date="2021-12-12T10:53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26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27" w:author="farhan daemi" w:date="2021-12-12T10:53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928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3749B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0929" w:author="farhan daemi" w:date="2021-12-12T10:53:00Z">
            <w:rPr>
              <w:rFonts w:cs="B Badr" w:hint="eastAsia"/>
              <w:lang w:bidi="fa-IR"/>
            </w:rPr>
          </w:rPrChange>
        </w:rPr>
        <w:t>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30" w:author="farhan daemi" w:date="2021-12-12T10:53:00Z">
            <w:rPr>
              <w:rFonts w:cs="B Badr" w:hint="eastAsia"/>
              <w:rtl/>
              <w:lang w:bidi="fa-IR"/>
            </w:rPr>
          </w:rPrChange>
        </w:rPr>
        <w:t>تواند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31" w:author="farhan daemi" w:date="2021-12-12T10:53:00Z">
            <w:rPr>
              <w:rFonts w:cs="B Badr"/>
              <w:rtl/>
              <w:lang w:bidi="fa-IR"/>
            </w:rPr>
          </w:rPrChange>
        </w:rPr>
        <w:t xml:space="preserve"> نام کاربر</w:t>
      </w:r>
      <w:r w:rsidRPr="00D3749B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0932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33" w:author="farhan daemi" w:date="2021-12-12T10:53:00Z">
            <w:rPr>
              <w:rFonts w:cs="B Badr"/>
              <w:rtl/>
              <w:lang w:bidi="fa-IR"/>
            </w:rPr>
          </w:rPrChange>
        </w:rPr>
        <w:t xml:space="preserve"> و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34" w:author="farhan daemi" w:date="2021-12-12T10:53:00Z">
            <w:rPr>
              <w:rFonts w:cs="B Badr" w:hint="eastAsia"/>
              <w:rtl/>
              <w:lang w:bidi="fa-IR"/>
            </w:rPr>
          </w:rPrChange>
        </w:rPr>
        <w:t>کلمه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35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36" w:author="farhan daemi" w:date="2021-12-12T10:53:00Z">
            <w:rPr>
              <w:rFonts w:cs="B Badr" w:hint="eastAsia"/>
              <w:rtl/>
              <w:lang w:bidi="fa-IR"/>
            </w:rPr>
          </w:rPrChange>
        </w:rPr>
        <w:t>عبور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37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38" w:author="farhan daemi" w:date="2021-12-12T10:53:00Z">
            <w:rPr>
              <w:rFonts w:cs="B Badr" w:hint="eastAsia"/>
              <w:rtl/>
              <w:lang w:bidi="fa-IR"/>
            </w:rPr>
          </w:rPrChange>
        </w:rPr>
        <w:t>خود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39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40" w:author="farhan daemi" w:date="2021-12-12T10:53:00Z">
            <w:rPr>
              <w:rFonts w:cs="B Badr" w:hint="eastAsia"/>
              <w:rtl/>
              <w:lang w:bidi="fa-IR"/>
            </w:rPr>
          </w:rPrChange>
        </w:rPr>
        <w:t>را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41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42" w:author="farhan daemi" w:date="2021-12-12T10:53:00Z">
            <w:rPr>
              <w:rFonts w:cs="B Badr" w:hint="eastAsia"/>
              <w:rtl/>
              <w:lang w:bidi="fa-IR"/>
            </w:rPr>
          </w:rPrChange>
        </w:rPr>
        <w:t>عوض</w:t>
      </w:r>
      <w:r w:rsidR="009A4707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43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D3749B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0944" w:author="farhan daemi" w:date="2021-12-12T10:53:00Z">
            <w:rPr>
              <w:rFonts w:cs="B Badr" w:hint="eastAsia"/>
              <w:rtl/>
              <w:lang w:bidi="fa-IR"/>
            </w:rPr>
          </w:rPrChange>
        </w:rPr>
        <w:t>کند</w:t>
      </w:r>
      <w:r w:rsidR="00637F4B" w:rsidRPr="00D3749B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0945" w:author="farhan daemi" w:date="2021-12-12T10:53:00Z">
            <w:rPr>
              <w:rFonts w:cs="B Badr"/>
              <w:rtl/>
              <w:lang w:bidi="fa-IR"/>
            </w:rPr>
          </w:rPrChange>
        </w:rPr>
        <w:t>.</w:t>
      </w:r>
    </w:p>
    <w:p w14:paraId="483CB010" w14:textId="70583306" w:rsidR="00637F4B" w:rsidRPr="00D3749B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946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4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4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4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5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5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5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5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5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5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5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957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58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5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6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6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6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6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6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6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966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6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68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6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7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7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7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7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200B025" w14:textId="77777777" w:rsidR="00637F4B" w:rsidRPr="00D3749B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974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7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7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7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7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صحت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7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8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8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8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امن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983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8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8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8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8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8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8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9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0991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9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9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9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مطمئن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099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9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</w:t>
      </w:r>
    </w:p>
    <w:p w14:paraId="5F725714" w14:textId="7FADFC8B" w:rsidR="00637F4B" w:rsidRPr="00D3749B" w:rsidRDefault="00637F4B">
      <w:pPr>
        <w:pStyle w:val="ListParagraph"/>
        <w:numPr>
          <w:ilvl w:val="1"/>
          <w:numId w:val="15"/>
        </w:numPr>
        <w:bidi/>
        <w:ind w:left="54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0997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099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540" w:hanging="360"/>
            <w:jc w:val="both"/>
          </w:pPr>
        </w:pPrChange>
      </w:pP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099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0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0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</w:t>
      </w:r>
      <w:del w:id="11002" w:author="farhan daemi" w:date="2021-12-12T10:52:00Z">
        <w:r w:rsidRPr="00D3749B" w:rsidDel="00D3749B">
          <w:rPr>
            <w:rFonts w:ascii="IRANSans" w:hAnsi="IRANSans" w:cs="IRANSans" w:hint="eastAsia"/>
            <w:strike/>
            <w:color w:val="A6A6A6" w:themeColor="background1" w:themeShade="A6"/>
            <w:sz w:val="24"/>
            <w:szCs w:val="24"/>
            <w:rtl/>
            <w:lang w:bidi="fa-IR"/>
            <w:rPrChange w:id="11003" w:author="farhan daemi" w:date="2021-12-12T10:53:00Z">
              <w:rPr>
                <w:rFonts w:cs="B Badr" w:hint="eastAsia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بر</w:delText>
        </w:r>
        <w:r w:rsidRPr="00D3749B" w:rsidDel="00D3749B">
          <w:rPr>
            <w:rFonts w:ascii="IRANSans" w:hAnsi="IRANSans" w:cs="IRANSans" w:hint="cs"/>
            <w:strike/>
            <w:color w:val="A6A6A6" w:themeColor="background1" w:themeShade="A6"/>
            <w:sz w:val="24"/>
            <w:szCs w:val="24"/>
            <w:rtl/>
            <w:lang w:bidi="fa-IR"/>
            <w:rPrChange w:id="11004" w:author="farhan daemi" w:date="2021-12-12T10:53:00Z">
              <w:rPr>
                <w:rFonts w:cs="B Badr" w:hint="cs"/>
                <w:i/>
                <w:iCs/>
                <w:sz w:val="24"/>
                <w:szCs w:val="24"/>
                <w:rtl/>
                <w:lang w:bidi="fa-IR"/>
              </w:rPr>
            </w:rPrChange>
          </w:rPr>
          <w:delText>ی</w:delText>
        </w:r>
      </w:del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0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0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0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0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کلمه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0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1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عبور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1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1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1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1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تغ</w:t>
      </w:r>
      <w:r w:rsidRPr="00D3749B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015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1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  <w:r w:rsidRPr="00D3749B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01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3749B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01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2AA5602" w14:textId="77777777" w:rsidR="00637F4B" w:rsidRPr="00CB6138" w:rsidRDefault="00637F4B">
      <w:pPr>
        <w:pStyle w:val="ListParagraph"/>
        <w:bidi/>
        <w:ind w:left="540"/>
        <w:jc w:val="both"/>
        <w:rPr>
          <w:rFonts w:ascii="IRANSans" w:hAnsi="IRANSans" w:cs="IRANSans"/>
          <w:lang w:bidi="fa-IR"/>
          <w:rPrChange w:id="11019" w:author="farhan daemi" w:date="2021-10-27T12:04:00Z">
            <w:rPr>
              <w:rFonts w:cs="B Badr"/>
              <w:lang w:bidi="fa-IR"/>
            </w:rPr>
          </w:rPrChange>
        </w:rPr>
        <w:pPrChange w:id="11020" w:author="farhan daemi" w:date="2021-10-27T12:03:00Z">
          <w:pPr>
            <w:pStyle w:val="ListParagraph"/>
            <w:bidi/>
            <w:ind w:left="540"/>
            <w:jc w:val="both"/>
          </w:pPr>
        </w:pPrChange>
      </w:pPr>
    </w:p>
    <w:p w14:paraId="01FC6388" w14:textId="668102FC" w:rsidR="000252D2" w:rsidRPr="00B56B21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1021" w:author="farhan daemi" w:date="2021-12-12T10:53:00Z">
            <w:rPr>
              <w:rFonts w:cs="B Badr"/>
              <w:lang w:bidi="fa-IR"/>
            </w:rPr>
          </w:rPrChange>
        </w:rPr>
        <w:pPrChange w:id="11022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024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25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6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027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2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 w:hint="eastAsia"/>
          <w:b/>
          <w:bCs/>
          <w:sz w:val="24"/>
          <w:szCs w:val="24"/>
          <w:lang w:bidi="fa-IR"/>
          <w:rPrChange w:id="11029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03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031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032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33" w:author="farhan daemi" w:date="2021-12-12T10:53:00Z">
            <w:rPr>
              <w:rFonts w:cs="B Badr" w:hint="eastAsia"/>
              <w:rtl/>
              <w:lang w:bidi="fa-IR"/>
            </w:rPr>
          </w:rPrChange>
        </w:rPr>
        <w:t>در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34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35" w:author="farhan daemi" w:date="2021-12-12T10:53:00Z">
            <w:rPr>
              <w:rFonts w:cs="B Badr" w:hint="eastAsia"/>
              <w:rtl/>
              <w:lang w:bidi="fa-IR"/>
            </w:rPr>
          </w:rPrChange>
        </w:rPr>
        <w:t>ا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36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37" w:author="farhan daemi" w:date="2021-12-12T10:53:00Z">
            <w:rPr>
              <w:rFonts w:cs="B Badr" w:hint="eastAsia"/>
              <w:rtl/>
              <w:lang w:bidi="fa-IR"/>
            </w:rPr>
          </w:rPrChange>
        </w:rPr>
        <w:t>ن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38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39" w:author="farhan daemi" w:date="2021-12-12T10:53:00Z">
            <w:rPr>
              <w:rFonts w:cs="B Badr" w:hint="eastAsia"/>
              <w:rtl/>
              <w:lang w:bidi="fa-IR"/>
            </w:rPr>
          </w:rPrChange>
        </w:rPr>
        <w:t>منو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40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41" w:author="farhan daemi" w:date="2021-12-12T10:53:00Z">
            <w:rPr>
              <w:rFonts w:cs="B Badr" w:hint="eastAsia"/>
              <w:rtl/>
              <w:lang w:bidi="fa-IR"/>
            </w:rPr>
          </w:rPrChange>
        </w:rPr>
        <w:t>آب</w:t>
      </w:r>
      <w:r w:rsidRPr="00B56B21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1042" w:author="farhan daemi" w:date="2021-12-12T10:53:00Z">
            <w:rPr>
              <w:rFonts w:cs="B Badr" w:hint="eastAsia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43" w:author="farhan daemi" w:date="2021-12-12T10:53:00Z">
            <w:rPr>
              <w:rFonts w:cs="B Badr" w:hint="eastAsia"/>
              <w:rtl/>
              <w:lang w:bidi="fa-IR"/>
            </w:rPr>
          </w:rPrChange>
        </w:rPr>
        <w:t>وند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44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45" w:author="farhan daemi" w:date="2021-12-12T10:53:00Z">
            <w:rPr>
              <w:rFonts w:cs="B Badr" w:hint="eastAsia"/>
              <w:rtl/>
              <w:lang w:bidi="fa-IR"/>
            </w:rPr>
          </w:rPrChange>
        </w:rPr>
        <w:t>م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46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1047" w:author="farhan daemi" w:date="2021-12-12T10:53:00Z">
            <w:rPr>
              <w:rFonts w:cs="B Badr" w:hint="eastAsia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48" w:author="farhan daemi" w:date="2021-12-12T10:53:00Z">
            <w:rPr>
              <w:rFonts w:cs="B Badr" w:hint="eastAsia"/>
              <w:rtl/>
              <w:lang w:bidi="fa-IR"/>
            </w:rPr>
          </w:rPrChange>
        </w:rPr>
        <w:t>تواند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49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50" w:author="farhan daemi" w:date="2021-12-12T10:53:00Z">
            <w:rPr>
              <w:rFonts w:cs="B Badr" w:hint="eastAsia"/>
              <w:rtl/>
              <w:lang w:bidi="fa-IR"/>
            </w:rPr>
          </w:rPrChange>
        </w:rPr>
        <w:t>همه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51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52" w:author="farhan daemi" w:date="2021-12-12T10:53:00Z">
            <w:rPr>
              <w:rFonts w:cs="B Badr" w:hint="eastAsia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1053" w:author="farhan daemi" w:date="2021-12-12T10:53:00Z">
            <w:rPr>
              <w:rFonts w:cs="B Badr" w:hint="eastAsia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54" w:author="farhan daemi" w:date="2021-12-12T10:53:00Z">
            <w:rPr>
              <w:rFonts w:cs="B Badr" w:hint="eastAsia"/>
              <w:rtl/>
              <w:lang w:bidi="fa-IR"/>
            </w:rPr>
          </w:rPrChange>
        </w:rPr>
        <w:t>ها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55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56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57" w:author="farhan daemi" w:date="2021-12-12T10:53:00Z">
            <w:rPr>
              <w:rFonts w:cs="B Badr" w:hint="eastAsia"/>
              <w:rtl/>
              <w:lang w:bidi="fa-IR"/>
            </w:rPr>
          </w:rPrChange>
        </w:rPr>
        <w:t>خودش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58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59" w:author="farhan daemi" w:date="2021-12-12T10:53:00Z">
            <w:rPr>
              <w:rFonts w:cs="B Badr" w:hint="eastAsia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60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61" w:author="farhan daemi" w:date="2021-12-12T10:53:00Z">
            <w:rPr>
              <w:rFonts w:cs="B Badr" w:hint="eastAsia"/>
              <w:rtl/>
              <w:lang w:bidi="fa-IR"/>
            </w:rPr>
          </w:rPrChange>
        </w:rPr>
        <w:t>به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62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63" w:author="farhan daemi" w:date="2021-12-12T10:53:00Z">
            <w:rPr>
              <w:rFonts w:cs="B Badr" w:hint="eastAsia"/>
              <w:rtl/>
              <w:lang w:bidi="fa-IR"/>
            </w:rPr>
          </w:rPrChange>
        </w:rPr>
        <w:t>تفک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64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65" w:author="farhan daemi" w:date="2021-12-12T10:53:00Z">
            <w:rPr>
              <w:rFonts w:cs="B Badr" w:hint="eastAsia"/>
              <w:rtl/>
              <w:lang w:bidi="fa-IR"/>
            </w:rPr>
          </w:rPrChange>
        </w:rPr>
        <w:t>ک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66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67" w:author="farhan daemi" w:date="2021-12-12T10:53:00Z">
            <w:rPr>
              <w:rFonts w:cs="B Badr" w:hint="eastAsia"/>
              <w:rtl/>
              <w:lang w:bidi="fa-IR"/>
            </w:rPr>
          </w:rPrChange>
        </w:rPr>
        <w:t>نوع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68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69" w:author="farhan daemi" w:date="2021-12-12T10:53:00Z">
            <w:rPr>
              <w:rFonts w:cs="B Badr" w:hint="eastAsia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70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71" w:author="farhan daemi" w:date="2021-12-12T10:53:00Z">
            <w:rPr>
              <w:rFonts w:cs="B Badr" w:hint="eastAsia"/>
              <w:rtl/>
              <w:lang w:bidi="fa-IR"/>
            </w:rPr>
          </w:rPrChange>
        </w:rPr>
        <w:t>و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72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73" w:author="farhan daemi" w:date="2021-12-12T10:53:00Z">
            <w:rPr>
              <w:rFonts w:cs="B Badr" w:hint="eastAsia"/>
              <w:rtl/>
              <w:lang w:bidi="fa-IR"/>
            </w:rPr>
          </w:rPrChange>
        </w:rPr>
        <w:t>سرجمع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74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75" w:author="farhan daemi" w:date="2021-12-12T10:53:00Z">
            <w:rPr>
              <w:rFonts w:cs="B Badr" w:hint="eastAsia"/>
              <w:rtl/>
              <w:lang w:bidi="fa-IR"/>
            </w:rPr>
          </w:rPrChange>
        </w:rPr>
        <w:t>موجود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76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77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78" w:author="farhan daemi" w:date="2021-12-12T10:53:00Z">
            <w:rPr>
              <w:rFonts w:cs="B Badr" w:hint="eastAsia"/>
              <w:rtl/>
              <w:lang w:bidi="fa-IR"/>
            </w:rPr>
          </w:rPrChange>
        </w:rPr>
        <w:t>هرکدام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79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80" w:author="farhan daemi" w:date="2021-12-12T10:53:00Z">
            <w:rPr>
              <w:rFonts w:cs="B Badr" w:hint="eastAsia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81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82" w:author="farhan daemi" w:date="2021-12-12T10:53:00Z">
            <w:rPr>
              <w:rFonts w:cs="B Badr" w:hint="eastAsia"/>
              <w:rtl/>
              <w:lang w:bidi="fa-IR"/>
            </w:rPr>
          </w:rPrChange>
        </w:rPr>
        <w:t>با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83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84" w:author="farhan daemi" w:date="2021-12-12T10:53:00Z">
            <w:rPr>
              <w:rFonts w:cs="B Badr" w:hint="eastAsia"/>
              <w:rtl/>
              <w:lang w:bidi="fa-IR"/>
            </w:rPr>
          </w:rPrChange>
        </w:rPr>
        <w:t>تار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85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86" w:author="farhan daemi" w:date="2021-12-12T10:53:00Z">
            <w:rPr>
              <w:rFonts w:cs="B Badr" w:hint="eastAsia"/>
              <w:rtl/>
              <w:lang w:bidi="fa-IR"/>
            </w:rPr>
          </w:rPrChange>
        </w:rPr>
        <w:t>خ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87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88" w:author="farhan daemi" w:date="2021-12-12T10:53:00Z">
            <w:rPr>
              <w:rFonts w:cs="B Badr" w:hint="eastAsia"/>
              <w:rtl/>
              <w:lang w:bidi="fa-IR"/>
            </w:rPr>
          </w:rPrChange>
        </w:rPr>
        <w:t>پا</w:t>
      </w:r>
      <w:r w:rsidRPr="00B56B21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1089" w:author="farhan daemi" w:date="2021-12-12T10:53:00Z">
            <w:rPr>
              <w:rFonts w:cs="B Badr" w:hint="cs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90" w:author="farhan daemi" w:date="2021-12-12T10:53:00Z">
            <w:rPr>
              <w:rFonts w:cs="B Badr" w:hint="eastAsia"/>
              <w:rtl/>
              <w:lang w:bidi="fa-IR"/>
            </w:rPr>
          </w:rPrChange>
        </w:rPr>
        <w:t>ان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91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92" w:author="farhan daemi" w:date="2021-12-12T10:53:00Z">
            <w:rPr>
              <w:rFonts w:cs="B Badr" w:hint="eastAsia"/>
              <w:rtl/>
              <w:lang w:bidi="fa-IR"/>
            </w:rPr>
          </w:rPrChange>
        </w:rPr>
        <w:t>اعتبار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93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94" w:author="farhan daemi" w:date="2021-12-12T10:53:00Z">
            <w:rPr>
              <w:rFonts w:cs="B Badr" w:hint="eastAsia"/>
              <w:rtl/>
              <w:lang w:bidi="fa-IR"/>
            </w:rPr>
          </w:rPrChange>
        </w:rPr>
        <w:t>مشاهده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95" w:author="farhan daemi" w:date="2021-12-12T10:53:00Z">
            <w:rPr>
              <w:rFonts w:cs="B Badr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1096" w:author="farhan daemi" w:date="2021-12-12T10:53:00Z">
            <w:rPr>
              <w:rFonts w:cs="B Badr" w:hint="eastAsia"/>
              <w:rtl/>
              <w:lang w:bidi="fa-IR"/>
            </w:rPr>
          </w:rPrChange>
        </w:rPr>
        <w:t>کند</w:t>
      </w:r>
      <w:r w:rsidRPr="00B56B21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1097" w:author="farhan daemi" w:date="2021-12-12T10:53:00Z">
            <w:rPr>
              <w:rFonts w:cs="B Badr"/>
              <w:rtl/>
              <w:lang w:bidi="fa-IR"/>
            </w:rPr>
          </w:rPrChange>
        </w:rPr>
        <w:t>.</w:t>
      </w:r>
    </w:p>
    <w:p w14:paraId="38F2D2BB" w14:textId="48035426" w:rsidR="00A41A60" w:rsidRPr="00B56B21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098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09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0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0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0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0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0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محل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0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0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0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0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09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1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1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1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1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1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1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1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(آب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117" w:author="farhan daemi" w:date="2021-12-12T10:5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1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19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2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2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2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123" w:author="farhan daemi" w:date="2021-12-12T10:5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2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25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2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،چاه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2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2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تمام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2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3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131" w:author="farhan daemi" w:date="2021-12-12T10:5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3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33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3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3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متعلق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3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3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38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3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4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4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4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4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44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4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4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4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68B213B" w14:textId="42C01603" w:rsidR="00A41A60" w:rsidRPr="00B56B21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148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49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5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سرجمع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5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5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5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5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5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5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5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5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همه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5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6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161" w:author="farhan daemi" w:date="2021-12-12T10:5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6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6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6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6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6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167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6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6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7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286B159" w14:textId="77777777" w:rsidR="00A41A60" w:rsidRPr="00B56B21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171" w:author="farhan daemi" w:date="2021-12-12T10:5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17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7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امکان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7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7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7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7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78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7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8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8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8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8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8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8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E5C6099" w14:textId="2CFD8A56" w:rsidR="00A41A60" w:rsidRPr="00B56B21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1186" w:author="farhan daemi" w:date="2021-12-12T10:53:00Z">
            <w:rPr>
              <w:rFonts w:cs="B Badr"/>
              <w:lang w:bidi="fa-IR"/>
            </w:rPr>
          </w:rPrChange>
        </w:rPr>
        <w:pPrChange w:id="11187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8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8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9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9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9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93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94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حساب،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95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96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97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198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ورود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199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00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01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02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B56B2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203" w:author="farhan daemi" w:date="2021-12-12T10:5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04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05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06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07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08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09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10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11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B56B2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212" w:author="farhan daemi" w:date="2021-12-12T10:5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56B2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213" w:author="farhan daemi" w:date="2021-12-12T10:5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5B0C456" w14:textId="4ECFA174" w:rsidR="00A41A60" w:rsidRPr="00CB6138" w:rsidRDefault="00A41A60">
      <w:pPr>
        <w:bidi/>
        <w:ind w:left="90"/>
        <w:jc w:val="both"/>
        <w:rPr>
          <w:rFonts w:ascii="IRANSans" w:hAnsi="IRANSans" w:cs="IRANSans"/>
          <w:lang w:bidi="fa-IR"/>
          <w:rPrChange w:id="11214" w:author="farhan daemi" w:date="2021-10-27T12:04:00Z">
            <w:rPr>
              <w:rFonts w:cs="B Badr"/>
              <w:lang w:bidi="fa-IR"/>
            </w:rPr>
          </w:rPrChange>
        </w:rPr>
        <w:pPrChange w:id="11215" w:author="farhan daemi" w:date="2021-10-27T12:03:00Z">
          <w:pPr>
            <w:bidi/>
            <w:ind w:left="90"/>
            <w:jc w:val="both"/>
          </w:pPr>
        </w:pPrChange>
      </w:pPr>
    </w:p>
    <w:p w14:paraId="2FB42509" w14:textId="17E4DED5" w:rsidR="00A41A60" w:rsidRPr="00CB6138" w:rsidRDefault="00A41A60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1216" w:author="farhan daemi" w:date="2021-10-27T12:04:00Z">
            <w:rPr>
              <w:rFonts w:cs="B Badr"/>
              <w:lang w:bidi="fa-IR"/>
            </w:rPr>
          </w:rPrChange>
        </w:rPr>
        <w:pPrChange w:id="11217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1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121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2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2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122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122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224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rtl/>
          <w:lang w:bidi="fa-IR"/>
          <w:rPrChange w:id="11225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Pr="00CB6138">
        <w:rPr>
          <w:rFonts w:ascii="IRANSans" w:hAnsi="IRANSans" w:cs="IRANSans" w:hint="eastAsia"/>
          <w:rtl/>
          <w:lang w:bidi="fa-IR"/>
          <w:rPrChange w:id="11226" w:author="farhan daemi" w:date="2021-10-27T12:04:00Z">
            <w:rPr>
              <w:rFonts w:cs="B Badr" w:hint="eastAsia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rtl/>
          <w:lang w:bidi="fa-IR"/>
          <w:rPrChange w:id="1122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28" w:author="farhan daemi" w:date="2021-10-27T12:04:00Z">
            <w:rPr>
              <w:rFonts w:cs="B Badr" w:hint="eastAsia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rtl/>
          <w:lang w:bidi="fa-IR"/>
          <w:rPrChange w:id="1122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3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حساب،</w:t>
      </w:r>
      <w:r w:rsidRPr="00CB6138">
        <w:rPr>
          <w:rFonts w:ascii="IRANSans" w:hAnsi="IRANSans" w:cs="IRANSans"/>
          <w:rtl/>
          <w:lang w:bidi="fa-IR"/>
          <w:rPrChange w:id="1123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4" w:author="farhan daemi" w:date="2021-10-27T12:04:00Z">
            <w:rPr>
              <w:rFonts w:cs="B Badr" w:hint="eastAsia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lang w:bidi="fa-IR"/>
          <w:rPrChange w:id="1123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36" w:author="farhan daemi" w:date="2021-10-27T12:04:00Z">
            <w:rPr>
              <w:rFonts w:cs="B Badr" w:hint="eastAsia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/>
          <w:rtl/>
          <w:lang w:bidi="fa-IR"/>
          <w:rPrChange w:id="1123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38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123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1240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1241" w:author="farhan daemi" w:date="2021-10-27T12:04:00Z">
            <w:rPr>
              <w:rFonts w:cs="B Badr" w:hint="eastAsia"/>
              <w:rtl/>
              <w:lang w:bidi="fa-IR"/>
            </w:rPr>
          </w:rPrChange>
        </w:rPr>
        <w:t>تواند</w:t>
      </w:r>
      <w:r w:rsidRPr="00CB6138">
        <w:rPr>
          <w:rFonts w:ascii="IRANSans" w:hAnsi="IRANSans" w:cs="IRANSans"/>
          <w:rtl/>
          <w:lang w:bidi="fa-IR"/>
          <w:rPrChange w:id="1124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3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12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5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124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4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12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49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1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5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3" w:author="farhan daemi" w:date="2021-10-27T12:04:00Z">
            <w:rPr>
              <w:rFonts w:cs="B Badr" w:hint="eastAsia"/>
              <w:rtl/>
              <w:lang w:bidi="fa-IR"/>
            </w:rPr>
          </w:rPrChange>
        </w:rPr>
        <w:t>چگونگ</w:t>
      </w:r>
      <w:r w:rsidRPr="00CB6138">
        <w:rPr>
          <w:rFonts w:ascii="IRANSans" w:hAnsi="IRANSans" w:cs="IRANSans" w:hint="cs"/>
          <w:rtl/>
          <w:lang w:bidi="fa-IR"/>
          <w:rPrChange w:id="1125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25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6" w:author="farhan daemi" w:date="2021-10-27T12:04:00Z">
            <w:rPr>
              <w:rFonts w:cs="B Badr" w:hint="eastAsia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rtl/>
          <w:lang w:bidi="fa-IR"/>
          <w:rPrChange w:id="1125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58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5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0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126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2" w:author="farhan daemi" w:date="2021-10-27T12:04:00Z">
            <w:rPr>
              <w:rFonts w:cs="B Badr" w:hint="eastAsia"/>
              <w:rtl/>
              <w:lang w:bidi="fa-IR"/>
            </w:rPr>
          </w:rPrChange>
        </w:rPr>
        <w:t>به</w:t>
      </w:r>
      <w:r w:rsidRPr="00CB6138">
        <w:rPr>
          <w:rFonts w:ascii="IRANSans" w:hAnsi="IRANSans" w:cs="IRANSans"/>
          <w:rtl/>
          <w:lang w:bidi="fa-IR"/>
          <w:rPrChange w:id="1126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4" w:author="farhan daemi" w:date="2021-10-27T12:04:00Z">
            <w:rPr>
              <w:rFonts w:cs="B Badr" w:hint="eastAsia"/>
              <w:rtl/>
              <w:lang w:bidi="fa-IR"/>
            </w:rPr>
          </w:rPrChange>
        </w:rPr>
        <w:t>تفک</w:t>
      </w:r>
      <w:r w:rsidRPr="00CB6138">
        <w:rPr>
          <w:rFonts w:ascii="IRANSans" w:hAnsi="IRANSans" w:cs="IRANSans" w:hint="cs"/>
          <w:rtl/>
          <w:lang w:bidi="fa-IR"/>
          <w:rPrChange w:id="1126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66" w:author="farhan daemi" w:date="2021-10-27T12:04:00Z">
            <w:rPr>
              <w:rFonts w:cs="B Badr" w:hint="eastAsia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rtl/>
          <w:lang w:bidi="fa-IR"/>
          <w:rPrChange w:id="1126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68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6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70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7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2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7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4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127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6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127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78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127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0" w:author="farhan daemi" w:date="2021-10-27T12:04:00Z">
            <w:rPr>
              <w:rFonts w:cs="B Badr" w:hint="eastAsia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rtl/>
          <w:lang w:bidi="fa-IR"/>
          <w:rPrChange w:id="1128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2" w:author="farhan daemi" w:date="2021-10-27T12:04:00Z">
            <w:rPr>
              <w:rFonts w:cs="B Badr" w:hint="eastAsia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rtl/>
          <w:lang w:bidi="fa-IR"/>
          <w:rPrChange w:id="1128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4" w:author="farhan daemi" w:date="2021-10-27T12:04:00Z">
            <w:rPr>
              <w:rFonts w:cs="B Badr" w:hint="eastAsia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rtl/>
          <w:lang w:bidi="fa-IR"/>
          <w:rPrChange w:id="1128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86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2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88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2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0" w:author="farhan daemi" w:date="2021-10-27T12:04:00Z">
            <w:rPr>
              <w:rFonts w:cs="B Badr" w:hint="eastAsia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rtl/>
          <w:lang w:bidi="fa-IR"/>
          <w:rPrChange w:id="1129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292" w:author="farhan daemi" w:date="2021-10-27T12:04:00Z">
            <w:rPr>
              <w:rFonts w:cs="B Badr" w:hint="eastAsia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rtl/>
          <w:lang w:bidi="fa-IR"/>
          <w:rPrChange w:id="112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4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2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6" w:author="farhan daemi" w:date="2021-10-27T12:04:00Z">
            <w:rPr>
              <w:rFonts w:cs="B Badr" w:hint="eastAsia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rtl/>
          <w:lang w:bidi="fa-IR"/>
          <w:rPrChange w:id="1129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298" w:author="farhan daemi" w:date="2021-10-27T12:04:00Z">
            <w:rPr>
              <w:rFonts w:cs="B Badr" w:hint="eastAsia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rtl/>
          <w:lang w:bidi="fa-IR"/>
          <w:rPrChange w:id="1129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0" w:author="farhan daemi" w:date="2021-10-27T12:04:00Z">
            <w:rPr>
              <w:rFonts w:cs="B Badr" w:hint="eastAsia"/>
              <w:rtl/>
              <w:lang w:bidi="fa-IR"/>
            </w:rPr>
          </w:rPrChange>
        </w:rPr>
        <w:t>فعال</w:t>
      </w:r>
      <w:r w:rsidRPr="00CB6138">
        <w:rPr>
          <w:rFonts w:ascii="IRANSans" w:hAnsi="IRANSans" w:cs="IRANSans"/>
          <w:rtl/>
          <w:lang w:bidi="fa-IR"/>
          <w:rPrChange w:id="1130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2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130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4" w:author="farhan daemi" w:date="2021-10-27T12:04:00Z">
            <w:rPr>
              <w:rFonts w:cs="B Badr" w:hint="eastAsia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 w:hint="cs"/>
          <w:rtl/>
          <w:lang w:bidi="fa-IR"/>
          <w:rPrChange w:id="11305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0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07" w:author="farhan daemi" w:date="2021-10-27T12:04:00Z">
            <w:rPr>
              <w:rFonts w:cs="B Badr" w:hint="eastAsia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rtl/>
          <w:lang w:bidi="fa-IR"/>
          <w:rPrChange w:id="1130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1309" w:author="farhan daemi" w:date="2021-10-27T12:04:00Z">
            <w:rPr>
              <w:rFonts w:cs="B Badr" w:hint="eastAsia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rtl/>
          <w:lang w:bidi="fa-IR"/>
          <w:rPrChange w:id="1131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1" w:author="farhan daemi" w:date="2021-10-27T12:04:00Z">
            <w:rPr>
              <w:rFonts w:cs="B Badr" w:hint="eastAsia"/>
              <w:rtl/>
              <w:lang w:bidi="fa-IR"/>
            </w:rPr>
          </w:rPrChange>
        </w:rPr>
        <w:t>منقض</w:t>
      </w:r>
      <w:r w:rsidRPr="00CB6138">
        <w:rPr>
          <w:rFonts w:ascii="IRANSans" w:hAnsi="IRANSans" w:cs="IRANSans" w:hint="cs"/>
          <w:rtl/>
          <w:lang w:bidi="fa-IR"/>
          <w:rPrChange w:id="1131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131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4" w:author="farhan daemi" w:date="2021-10-27T12:04:00Z">
            <w:rPr>
              <w:rFonts w:cs="B Badr" w:hint="eastAsia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rtl/>
          <w:lang w:bidi="fa-IR"/>
          <w:rPrChange w:id="1131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6" w:author="farhan daemi" w:date="2021-10-27T12:04:00Z">
            <w:rPr>
              <w:rFonts w:cs="B Badr" w:hint="eastAsia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rtl/>
          <w:lang w:bidi="fa-IR"/>
          <w:rPrChange w:id="11317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1318" w:author="farhan daemi" w:date="2021-10-27T12:04:00Z">
            <w:rPr>
              <w:rFonts w:cs="B Badr" w:hint="eastAsia"/>
              <w:rtl/>
              <w:lang w:bidi="fa-IR"/>
            </w:rPr>
          </w:rPrChange>
        </w:rPr>
        <w:t>دارد</w:t>
      </w:r>
      <w:r w:rsidRPr="00CB6138">
        <w:rPr>
          <w:rFonts w:ascii="IRANSans" w:hAnsi="IRANSans" w:cs="IRANSans"/>
          <w:rtl/>
          <w:lang w:bidi="fa-IR"/>
          <w:rPrChange w:id="11319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2455FC1" w14:textId="7B4E469D" w:rsidR="00A41A60" w:rsidRPr="000A3310" w:rsidRDefault="00A41A60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320" w:author="farhan daemi" w:date="2021-12-12T10:5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2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22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23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10329C"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24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="0010329C"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25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هرکدام از </w:t>
      </w: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26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10329C"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327" w:author="farhan daemi" w:date="2021-12-12T10:5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10329C"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28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29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فراهم کن</w:t>
      </w:r>
    </w:p>
    <w:p w14:paraId="05194844" w14:textId="42672DA4" w:rsidR="00A41A60" w:rsidRPr="000A3310" w:rsidRDefault="0010329C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330" w:author="farhan daemi" w:date="2021-12-12T10:5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3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32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33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34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35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36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D40231"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37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38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نوع حساب را نما</w:t>
      </w:r>
      <w:r w:rsidRPr="000A331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339" w:author="farhan daemi" w:date="2021-12-12T10:5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A331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340" w:author="farhan daemi" w:date="2021-12-12T10:5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0A331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341" w:author="farhan daemi" w:date="2021-12-12T10:5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0B4ECC91" w14:textId="3771D489" w:rsidR="00D40231" w:rsidRPr="00CB6138" w:rsidRDefault="00D4023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34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4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="00DB0C89" w:rsidRPr="00CB6138">
        <w:rPr>
          <w:rFonts w:ascii="IRANSans" w:hAnsi="IRANSans" w:cs="IRANSans" w:hint="eastAsia"/>
          <w:sz w:val="24"/>
          <w:szCs w:val="24"/>
          <w:lang w:bidi="fa-IR"/>
          <w:rPrChange w:id="1135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3DA169B4" w14:textId="5C885416" w:rsidR="00D40231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6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6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376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7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7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39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9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0EACE6" w14:textId="11F007E1" w:rsidR="001F28BE" w:rsidRPr="00CB6138" w:rsidRDefault="001F28BE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39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39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39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39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نتخاب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40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="00DB0C89" w:rsidRPr="00CB6138">
        <w:rPr>
          <w:rFonts w:ascii="IRANSans" w:hAnsi="IRANSans" w:cs="IRANSans" w:hint="cs"/>
          <w:sz w:val="24"/>
          <w:szCs w:val="24"/>
          <w:rtl/>
          <w:lang w:bidi="fa-IR"/>
          <w:rPrChange w:id="1141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="00DB0C89" w:rsidRPr="00CB6138">
        <w:rPr>
          <w:rFonts w:ascii="IRANSans" w:hAnsi="IRANSans" w:cs="IRANSans"/>
          <w:sz w:val="24"/>
          <w:szCs w:val="24"/>
          <w:rtl/>
          <w:lang w:bidi="fa-IR"/>
          <w:rPrChange w:id="114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DB0C89" w:rsidRPr="00CB6138">
        <w:rPr>
          <w:rFonts w:ascii="IRANSans" w:hAnsi="IRANSans" w:cs="IRANSans" w:hint="eastAsia"/>
          <w:sz w:val="24"/>
          <w:szCs w:val="24"/>
          <w:rtl/>
          <w:lang w:bidi="fa-IR"/>
          <w:rPrChange w:id="114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7052F985" w14:textId="67E79805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2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3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4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5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18F7E63" w14:textId="02D624C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46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6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6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7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7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C4D6E02" w14:textId="16AE4AA2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47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78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8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8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49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49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4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4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0459E0E0" w14:textId="79B8F418" w:rsidR="00DB0C89" w:rsidRPr="000A3310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1498" w:author="farhan daemi" w:date="2021-12-12T10:5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49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00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01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02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03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04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05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06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07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08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09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10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0A3310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511" w:author="farhan daemi" w:date="2021-12-12T10:5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12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0A3310">
        <w:rPr>
          <w:rFonts w:ascii="IRANSans" w:hAnsi="IRANSans" w:cs="IRANSans"/>
          <w:color w:val="FF0000"/>
          <w:sz w:val="24"/>
          <w:szCs w:val="24"/>
          <w:rtl/>
          <w:lang w:bidi="fa-IR"/>
          <w:rPrChange w:id="11513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0A331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14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7793F05" w14:textId="2D251784" w:rsidR="00DB0C89" w:rsidRPr="00C41D40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1515" w:author="farhan daemi" w:date="2021-12-12T10:5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1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17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18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19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C41D40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520" w:author="farhan daemi" w:date="2021-12-12T10:5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21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22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23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C41D40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524" w:author="farhan daemi" w:date="2021-12-12T10:5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25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26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27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28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29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41D40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530" w:author="farhan daemi" w:date="2021-12-12T10:5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31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32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33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34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35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36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37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38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41D40">
        <w:rPr>
          <w:rFonts w:ascii="IRANSans" w:hAnsi="IRANSans" w:cs="IRANSans"/>
          <w:color w:val="FF0000"/>
          <w:sz w:val="24"/>
          <w:szCs w:val="24"/>
          <w:rtl/>
          <w:lang w:bidi="fa-IR"/>
          <w:rPrChange w:id="11539" w:author="farhan daemi" w:date="2021-12-12T10:5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41D40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540" w:author="farhan daemi" w:date="2021-12-12T10:5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002BBC64" w14:textId="24F27406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4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4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554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5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6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6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8E6EC5F" w14:textId="480704F3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57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57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8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150246" w:rsidRPr="00CB6138">
        <w:rPr>
          <w:rFonts w:ascii="IRANSans" w:hAnsi="IRANSans" w:cs="IRANSans" w:hint="eastAsia"/>
          <w:sz w:val="24"/>
          <w:szCs w:val="24"/>
          <w:lang w:bidi="fa-IR"/>
          <w:rPrChange w:id="11587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5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E06BA2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0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0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0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0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1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2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3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3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23203087" w14:textId="77777777" w:rsidR="00DB0C89" w:rsidRPr="00CB6138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643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4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65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6138223" w14:textId="46571F59" w:rsidR="00DB0C89" w:rsidRPr="00CB6138" w:rsidRDefault="00DB0C8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165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55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نوع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6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66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166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6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است :</w:t>
      </w:r>
    </w:p>
    <w:p w14:paraId="22C9EB45" w14:textId="5628977F" w:rsidR="00DB0C89" w:rsidRPr="005B444F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1671" w:author="farhan daemi" w:date="2021-12-12T10:5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7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73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74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75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76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77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9B7692" w:rsidRPr="005B444F">
        <w:rPr>
          <w:rFonts w:ascii="IRANSans" w:hAnsi="IRANSans" w:cs="IRANSans" w:hint="eastAsia"/>
          <w:color w:val="FF0000"/>
          <w:sz w:val="24"/>
          <w:szCs w:val="24"/>
          <w:lang w:bidi="fa-IR"/>
          <w:rPrChange w:id="11678" w:author="farhan daemi" w:date="2021-12-12T10:5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9B7692"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79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9B7692" w:rsidRPr="005B444F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680" w:author="farhan daemi" w:date="2021-12-12T10:5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81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متصل را نما</w:t>
      </w:r>
      <w:r w:rsidRPr="005B444F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682" w:author="farhan daemi" w:date="2021-12-12T10:5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83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84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37537096" w14:textId="77777777" w:rsidR="00DB0C89" w:rsidRPr="005B444F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1685" w:author="farhan daemi" w:date="2021-12-12T10:5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686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87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88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89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سوئ</w:t>
      </w:r>
      <w:r w:rsidRPr="005B444F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690" w:author="farhan daemi" w:date="2021-12-12T10:5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91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92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93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</w:t>
      </w:r>
      <w:r w:rsidRPr="005B444F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694" w:author="farhan daemi" w:date="2021-12-12T10:5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95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96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97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698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699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5B444F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1700" w:author="farhan daemi" w:date="2021-12-12T10:5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701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702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703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704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705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706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707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708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5B444F">
        <w:rPr>
          <w:rFonts w:ascii="IRANSans" w:hAnsi="IRANSans" w:cs="IRANSans"/>
          <w:color w:val="FF0000"/>
          <w:sz w:val="24"/>
          <w:szCs w:val="24"/>
          <w:rtl/>
          <w:lang w:bidi="fa-IR"/>
          <w:rPrChange w:id="11709" w:author="farhan daemi" w:date="2021-12-12T10:5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B444F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1710" w:author="farhan daemi" w:date="2021-12-12T10:5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175A6ADC" w14:textId="51CBEBED" w:rsidR="00DB0C89" w:rsidRPr="00BB4309" w:rsidRDefault="00DB0C8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711" w:author="farhan daemi" w:date="2021-12-12T11:0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1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13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14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15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16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17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BB430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18" w:author="farhan daemi" w:date="2021-12-12T11:0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19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20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21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22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شارژ،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23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24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BB430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25" w:author="farhan daemi" w:date="2021-12-12T11:0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26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27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28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BB430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29" w:author="farhan daemi" w:date="2021-12-12T11:0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30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31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32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33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BB430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34" w:author="farhan daemi" w:date="2021-12-12T11:0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35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36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37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38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39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BB4309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40" w:author="farhan daemi" w:date="2021-12-12T11:0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41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BB4309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42" w:author="farhan daemi" w:date="2021-12-12T11:0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BB4309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43" w:author="farhan daemi" w:date="2021-12-12T11:0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726BE10" w14:textId="3EFF98FC" w:rsidR="00DB0C8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744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45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74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4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74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7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</w:p>
    <w:p w14:paraId="6E9CD96E" w14:textId="2205FFB8" w:rsidR="006B22C9" w:rsidRPr="00260A41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751" w:author="farhan daemi" w:date="2021-12-12T11:0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52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53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54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55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56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57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58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59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60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61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62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63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64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65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66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67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68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69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70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71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72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73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74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75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76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77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B2FF502" w14:textId="31A1EE96" w:rsidR="006B22C9" w:rsidRPr="00260A41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778" w:author="farhan daemi" w:date="2021-12-12T11:0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779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80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81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82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83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84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85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86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87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مستقل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88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89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90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791" w:author="farhan daemi" w:date="2021-12-12T11:01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92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93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94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95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96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797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798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799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00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801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(با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02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803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04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805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06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807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08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مختلف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809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10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260A41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811" w:author="farhan daemi" w:date="2021-12-12T11:0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12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260A41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813" w:author="farhan daemi" w:date="2021-12-12T11:0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260A41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814" w:author="farhan daemi" w:date="2021-12-12T11:0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C4AC29D" w14:textId="32A7734A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1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16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1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1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2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2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3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آغاز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3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3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3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4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58248E8" w14:textId="768F5F9C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4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49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5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5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9B7692" w:rsidRPr="00CB6138">
        <w:rPr>
          <w:rFonts w:ascii="IRANSans" w:hAnsi="IRANSans" w:cs="IRANSans" w:hint="eastAsia"/>
          <w:sz w:val="24"/>
          <w:szCs w:val="24"/>
          <w:lang w:bidi="fa-IR"/>
          <w:rPrChange w:id="11862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68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7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7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5CFEA237" w14:textId="64CC93B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1880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88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ته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8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8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گزارش،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8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3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8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8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زمان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89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0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تعداد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گردش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0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0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1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فراهم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1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6FE8BB3F" w14:textId="04501BB4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191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19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192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192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جابجا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1929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</w:p>
    <w:p w14:paraId="10437188" w14:textId="6458BE51" w:rsidR="006B22C9" w:rsidRPr="0031681A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1930" w:author="farhan daemi" w:date="2021-12-12T11:02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1931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32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33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34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35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36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37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38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39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40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41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42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43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44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45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46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47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48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49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50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51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="002B5651"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1952" w:author="farhan daemi" w:date="2021-12-12T11:02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53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54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55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56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57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58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59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60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61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62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63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64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65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66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67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68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69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70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71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72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73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74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75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76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77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78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79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80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81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82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83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84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85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86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ظرف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87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88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89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90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91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92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93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94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برا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1995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96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97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1998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1999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00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01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02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03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004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05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06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07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08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محاسبه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09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10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11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12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13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14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31681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015" w:author="farhan daemi" w:date="2021-12-12T11:02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16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31681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17" w:author="farhan daemi" w:date="2021-12-12T11:02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31681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18" w:author="farhan daemi" w:date="2021-12-12T11:02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0B89CCD" w14:textId="174B4D30" w:rsidR="006B22C9" w:rsidRPr="00CB6138" w:rsidRDefault="006B22C9">
      <w:pPr>
        <w:pStyle w:val="ListParagraph"/>
        <w:numPr>
          <w:ilvl w:val="3"/>
          <w:numId w:val="14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01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20" w:author="farhan daemi" w:date="2021-10-27T12:03:00Z">
          <w:pPr>
            <w:pStyle w:val="ListParagraph"/>
            <w:numPr>
              <w:ilvl w:val="3"/>
              <w:numId w:val="14"/>
            </w:numPr>
            <w:bidi/>
            <w:ind w:left="81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2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2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تنظ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26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2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مات</w:t>
      </w:r>
    </w:p>
    <w:p w14:paraId="3EDCFA63" w14:textId="69EE3724" w:rsidR="006B22C9" w:rsidRPr="00CB6138" w:rsidRDefault="006B22C9">
      <w:pPr>
        <w:pStyle w:val="ListParagraph"/>
        <w:numPr>
          <w:ilvl w:val="4"/>
          <w:numId w:val="14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02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29" w:author="farhan daemi" w:date="2021-10-27T12:03:00Z">
          <w:pPr>
            <w:pStyle w:val="ListParagraph"/>
            <w:numPr>
              <w:ilvl w:val="4"/>
              <w:numId w:val="14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3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اجازه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3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برداشت سال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3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3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3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035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BCap,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36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SCap</w:t>
      </w:r>
      <w:proofErr w:type="spellEnd"/>
      <w:r w:rsidRPr="00CB6138">
        <w:rPr>
          <w:rFonts w:ascii="IRANSans" w:hAnsi="IRANSans" w:cs="IRANSans"/>
          <w:sz w:val="24"/>
          <w:szCs w:val="24"/>
          <w:lang w:bidi="fa-IR"/>
          <w:rPrChange w:id="1203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 xml:space="preserve">, </w:t>
      </w:r>
      <w:proofErr w:type="spellStart"/>
      <w:r w:rsidRPr="00CB6138">
        <w:rPr>
          <w:rFonts w:ascii="IRANSans" w:hAnsi="IRANSans" w:cs="IRANSans"/>
          <w:sz w:val="24"/>
          <w:szCs w:val="24"/>
          <w:lang w:bidi="fa-IR"/>
          <w:rPrChange w:id="12038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WCap</w:t>
      </w:r>
      <w:proofErr w:type="spellEnd"/>
      <w:r w:rsidRPr="00CB6138">
        <w:rPr>
          <w:rFonts w:ascii="IRANSans" w:hAnsi="IRANSans" w:cs="IRANSans"/>
          <w:sz w:val="24"/>
          <w:szCs w:val="24"/>
          <w:rtl/>
          <w:lang w:bidi="fa-IR"/>
          <w:rPrChange w:id="1203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چاه را نما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040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0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0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72C6412F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043" w:author="farhan daemi" w:date="2021-10-27T12:04:00Z">
            <w:rPr>
              <w:rFonts w:cs="B Badr"/>
              <w:lang w:bidi="fa-IR"/>
            </w:rPr>
          </w:rPrChange>
        </w:rPr>
        <w:pPrChange w:id="12044" w:author="farhan daemi" w:date="2021-10-27T12:03:00Z">
          <w:pPr>
            <w:bidi/>
          </w:pPr>
        </w:pPrChange>
      </w:pPr>
    </w:p>
    <w:p w14:paraId="20332D16" w14:textId="7B181033" w:rsidR="00B7718C" w:rsidRPr="00C16017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2045" w:author="farhan daemi" w:date="2021-12-12T11:03:00Z">
            <w:rPr>
              <w:rFonts w:cs="B Badr"/>
              <w:lang w:bidi="fa-IR"/>
            </w:rPr>
          </w:rPrChange>
        </w:rPr>
        <w:pPrChange w:id="12046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47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048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49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50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افتتاح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051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052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sz w:val="24"/>
          <w:szCs w:val="24"/>
          <w:rtl/>
          <w:lang w:bidi="fa-IR"/>
          <w:rPrChange w:id="12053" w:author="farhan daemi" w:date="2021-10-27T12:04:00Z">
            <w:rPr>
              <w:rFonts w:cs="B Badr"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054" w:author="farhan daemi" w:date="2021-10-27T12:04:00Z">
            <w:rPr>
              <w:rFonts w:cs="B Badr"/>
              <w:rtl/>
              <w:lang w:bidi="fa-IR"/>
            </w:rPr>
          </w:rPrChange>
        </w:rPr>
        <w:t xml:space="preserve">: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55" w:author="farhan daemi" w:date="2021-12-12T11:03:00Z">
            <w:rPr>
              <w:rFonts w:cs="B Badr" w:hint="eastAsia"/>
              <w:rtl/>
              <w:lang w:bidi="fa-IR"/>
            </w:rPr>
          </w:rPrChange>
        </w:rPr>
        <w:t>در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56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57" w:author="farhan daemi" w:date="2021-12-12T11:03:00Z">
            <w:rPr>
              <w:rFonts w:cs="B Badr" w:hint="eastAsia"/>
              <w:rtl/>
              <w:lang w:bidi="fa-IR"/>
            </w:rPr>
          </w:rPrChange>
        </w:rPr>
        <w:t>ا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58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59" w:author="farhan daemi" w:date="2021-12-12T11:03:00Z">
            <w:rPr>
              <w:rFonts w:cs="B Badr" w:hint="eastAsia"/>
              <w:rtl/>
              <w:lang w:bidi="fa-IR"/>
            </w:rPr>
          </w:rPrChange>
        </w:rPr>
        <w:t>ن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60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61" w:author="farhan daemi" w:date="2021-12-12T11:03:00Z">
            <w:rPr>
              <w:rFonts w:cs="B Badr" w:hint="eastAsia"/>
              <w:rtl/>
              <w:lang w:bidi="fa-IR"/>
            </w:rPr>
          </w:rPrChange>
        </w:rPr>
        <w:t>منو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62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63" w:author="farhan daemi" w:date="2021-12-12T11:03:00Z">
            <w:rPr>
              <w:rFonts w:cs="B Badr" w:hint="eastAsia"/>
              <w:rtl/>
              <w:lang w:bidi="fa-IR"/>
            </w:rPr>
          </w:rPrChange>
        </w:rPr>
        <w:t>کاربر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6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65" w:author="farhan daemi" w:date="2021-12-12T11:03:00Z">
            <w:rPr>
              <w:rFonts w:cs="B Badr" w:hint="eastAsia"/>
              <w:rtl/>
              <w:lang w:bidi="fa-IR"/>
            </w:rPr>
          </w:rPrChange>
        </w:rPr>
        <w:t>م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66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1601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067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68" w:author="farhan daemi" w:date="2021-12-12T11:03:00Z">
            <w:rPr>
              <w:rFonts w:cs="B Badr" w:hint="eastAsia"/>
              <w:rtl/>
              <w:lang w:bidi="fa-IR"/>
            </w:rPr>
          </w:rPrChange>
        </w:rPr>
        <w:t>تواند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69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70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71" w:author="farhan daemi" w:date="2021-12-12T11:03:00Z">
            <w:rPr>
              <w:rFonts w:cs="B Badr" w:hint="eastAsia"/>
              <w:rtl/>
              <w:lang w:bidi="fa-IR"/>
            </w:rPr>
          </w:rPrChange>
        </w:rPr>
        <w:t>ک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72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73" w:author="farhan daemi" w:date="2021-12-12T11:03:00Z">
            <w:rPr>
              <w:rFonts w:cs="B Badr" w:hint="eastAsia"/>
              <w:rtl/>
              <w:lang w:bidi="fa-IR"/>
            </w:rPr>
          </w:rPrChange>
        </w:rPr>
        <w:t>حساب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7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75" w:author="farhan daemi" w:date="2021-12-12T11:03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C16017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076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77" w:author="farhan daemi" w:date="2021-12-12T11:03:00Z">
            <w:rPr>
              <w:rFonts w:cs="B Badr" w:hint="eastAsia"/>
              <w:rtl/>
              <w:lang w:bidi="fa-IR"/>
            </w:rPr>
          </w:rPrChange>
        </w:rPr>
        <w:t>وند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78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79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80" w:author="farhan daemi" w:date="2021-12-12T11:03:00Z">
            <w:rPr>
              <w:rFonts w:cs="B Badr" w:hint="eastAsia"/>
              <w:rtl/>
              <w:lang w:bidi="fa-IR"/>
            </w:rPr>
          </w:rPrChange>
        </w:rPr>
        <w:t>جد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81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82" w:author="farhan daemi" w:date="2021-12-12T11:03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83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84" w:author="farhan daemi" w:date="2021-12-12T11:03:00Z">
            <w:rPr>
              <w:rFonts w:cs="B Badr" w:hint="eastAsia"/>
              <w:rtl/>
              <w:lang w:bidi="fa-IR"/>
            </w:rPr>
          </w:rPrChange>
        </w:rPr>
        <w:t>باز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85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86" w:author="farhan daemi" w:date="2021-12-12T11:03:00Z">
            <w:rPr>
              <w:rFonts w:cs="B Badr" w:hint="eastAsia"/>
              <w:rtl/>
              <w:lang w:bidi="fa-IR"/>
            </w:rPr>
          </w:rPrChange>
        </w:rPr>
        <w:t>نما</w:t>
      </w:r>
      <w:r w:rsidR="009A4707" w:rsidRPr="00C16017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087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9A4707" w:rsidRPr="00C16017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088" w:author="farhan daemi" w:date="2021-12-12T11:03:00Z">
            <w:rPr>
              <w:rFonts w:cs="B Badr" w:hint="eastAsia"/>
              <w:rtl/>
              <w:lang w:bidi="fa-IR"/>
            </w:rPr>
          </w:rPrChange>
        </w:rPr>
        <w:t>د</w:t>
      </w:r>
      <w:r w:rsidR="009A4707" w:rsidRPr="00C16017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089" w:author="farhan daemi" w:date="2021-12-12T11:03:00Z">
            <w:rPr>
              <w:rFonts w:cs="B Badr"/>
              <w:rtl/>
              <w:lang w:bidi="fa-IR"/>
            </w:rPr>
          </w:rPrChange>
        </w:rPr>
        <w:t>.</w:t>
      </w:r>
    </w:p>
    <w:p w14:paraId="653280F1" w14:textId="2A3A0C1D" w:rsidR="006B22C9" w:rsidRPr="00C16017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090" w:author="farhan daemi" w:date="2021-12-12T11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091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92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093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94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95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96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رعا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097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098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099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00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شرا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101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02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03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04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استفاده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05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06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07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08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09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10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11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12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بگ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113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14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</w:t>
      </w:r>
    </w:p>
    <w:p w14:paraId="0FEF755A" w14:textId="3D0CE90D" w:rsidR="006B22C9" w:rsidRPr="00C16017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115" w:author="farhan daemi" w:date="2021-12-12T11:03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116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17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18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19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120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21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22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23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24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25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باز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26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27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28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29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30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31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32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33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34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35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36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37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38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39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40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41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3556653" w14:textId="74D5266A" w:rsidR="006B22C9" w:rsidRPr="00C16017" w:rsidRDefault="006B22C9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2142" w:author="farhan daemi" w:date="2021-12-12T11:03:00Z">
            <w:rPr>
              <w:rFonts w:cs="B Badr"/>
              <w:lang w:bidi="fa-IR"/>
            </w:rPr>
          </w:rPrChange>
        </w:rPr>
        <w:pPrChange w:id="12143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44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45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46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47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48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49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50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مجموع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51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52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153" w:author="farhan daemi" w:date="2021-12-12T11:0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54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C16017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155" w:author="farhan daemi" w:date="2021-12-12T11:03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56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57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158" w:author="farhan daemi" w:date="2021-12-12T11:03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59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60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61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اضافه</w:t>
      </w:r>
      <w:r w:rsidRPr="00C16017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162" w:author="farhan daemi" w:date="2021-12-12T11:03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16017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163" w:author="farhan daemi" w:date="2021-12-12T11:03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کن</w:t>
      </w:r>
    </w:p>
    <w:p w14:paraId="302FA506" w14:textId="77777777" w:rsidR="00E250FD" w:rsidRPr="00CB6138" w:rsidRDefault="00E250FD">
      <w:pPr>
        <w:bidi/>
        <w:jc w:val="both"/>
        <w:rPr>
          <w:rFonts w:ascii="IRANSans" w:hAnsi="IRANSans" w:cs="IRANSans"/>
          <w:lang w:bidi="fa-IR"/>
          <w:rPrChange w:id="12164" w:author="farhan daemi" w:date="2021-10-27T12:04:00Z">
            <w:rPr>
              <w:rFonts w:cs="B Badr"/>
              <w:lang w:bidi="fa-IR"/>
            </w:rPr>
          </w:rPrChange>
        </w:rPr>
        <w:pPrChange w:id="12165" w:author="farhan daemi" w:date="2021-10-27T12:03:00Z">
          <w:pPr>
            <w:bidi/>
            <w:jc w:val="both"/>
          </w:pPr>
        </w:pPrChange>
      </w:pPr>
    </w:p>
    <w:p w14:paraId="7C4294DC" w14:textId="46897649" w:rsidR="00B7718C" w:rsidRPr="00D64752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strike/>
          <w:color w:val="A6A6A6" w:themeColor="background1" w:themeShade="A6"/>
          <w:lang w:bidi="fa-IR"/>
          <w:rPrChange w:id="12166" w:author="farhan daemi" w:date="2021-12-12T11:03:00Z">
            <w:rPr>
              <w:rFonts w:cs="B Badr"/>
              <w:lang w:bidi="fa-IR"/>
            </w:rPr>
          </w:rPrChange>
        </w:rPr>
        <w:pPrChange w:id="12167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68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b/>
          <w:bCs/>
          <w:sz w:val="24"/>
          <w:szCs w:val="24"/>
          <w:rtl/>
          <w:lang w:bidi="fa-IR"/>
          <w:rPrChange w:id="12169" w:author="farhan daemi" w:date="2021-10-27T12:04:00Z">
            <w:rPr>
              <w:rFonts w:cs="B Badr" w:hint="cs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70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71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72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b/>
          <w:bCs/>
          <w:sz w:val="24"/>
          <w:szCs w:val="24"/>
          <w:rtl/>
          <w:lang w:bidi="fa-IR"/>
          <w:rPrChange w:id="12173" w:author="farhan daemi" w:date="2021-10-27T12:04:00Z">
            <w:rPr>
              <w:rFonts w:cs="B Badr" w:hint="eastAsia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="009A4707" w:rsidRPr="00CB6138">
        <w:rPr>
          <w:rFonts w:ascii="IRANSans" w:hAnsi="IRANSans" w:cs="IRANSans"/>
          <w:b/>
          <w:bCs/>
          <w:sz w:val="24"/>
          <w:szCs w:val="24"/>
          <w:rtl/>
          <w:lang w:bidi="fa-IR"/>
          <w:rPrChange w:id="12174" w:author="farhan daemi" w:date="2021-10-27T12:04:00Z">
            <w:rPr>
              <w:rFonts w:cs="B Badr"/>
              <w:b/>
              <w:bCs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9A4707" w:rsidRPr="00CB6138">
        <w:rPr>
          <w:rFonts w:ascii="IRANSans" w:hAnsi="IRANSans" w:cs="IRANSans"/>
          <w:rtl/>
          <w:lang w:bidi="fa-IR"/>
          <w:rPrChange w:id="12175" w:author="farhan daemi" w:date="2021-10-27T12:04:00Z">
            <w:rPr>
              <w:rFonts w:cs="B Badr"/>
              <w:rtl/>
              <w:lang w:bidi="fa-IR"/>
            </w:rPr>
          </w:rPrChange>
        </w:rPr>
        <w:t>:</w:t>
      </w:r>
      <w:r w:rsidR="000252D2" w:rsidRPr="00CB6138">
        <w:rPr>
          <w:rFonts w:ascii="IRANSans" w:hAnsi="IRANSans" w:cs="IRANSans"/>
          <w:rtl/>
          <w:lang w:bidi="fa-IR"/>
          <w:rPrChange w:id="121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77" w:author="farhan daemi" w:date="2021-12-12T11:03:00Z">
            <w:rPr>
              <w:rFonts w:cs="B Badr"/>
              <w:rtl/>
              <w:lang w:bidi="fa-IR"/>
            </w:rPr>
          </w:rPrChange>
        </w:rPr>
        <w:t>در ا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178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79" w:author="farhan daemi" w:date="2021-12-12T11:03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80" w:author="farhan daemi" w:date="2021-12-12T11:03:00Z">
            <w:rPr>
              <w:rFonts w:cs="B Badr"/>
              <w:rtl/>
              <w:lang w:bidi="fa-IR"/>
            </w:rPr>
          </w:rPrChange>
        </w:rPr>
        <w:t xml:space="preserve"> منو آب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181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82" w:author="farhan daemi" w:date="2021-12-12T11:03:00Z">
            <w:rPr>
              <w:rFonts w:cs="B Badr" w:hint="eastAsia"/>
              <w:rtl/>
              <w:lang w:bidi="fa-IR"/>
            </w:rPr>
          </w:rPrChange>
        </w:rPr>
        <w:t>وند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83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84" w:author="farhan daemi" w:date="2021-12-12T11:03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185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186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87" w:author="farhan daemi" w:date="2021-12-12T11:03:00Z">
            <w:rPr>
              <w:rFonts w:cs="B Badr" w:hint="eastAsia"/>
              <w:rtl/>
              <w:lang w:bidi="fa-IR"/>
            </w:rPr>
          </w:rPrChange>
        </w:rPr>
        <w:t>تواند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88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89" w:author="farhan daemi" w:date="2021-12-12T11:03:00Z">
            <w:rPr>
              <w:rFonts w:cs="B Badr" w:hint="eastAsia"/>
              <w:rtl/>
              <w:lang w:bidi="fa-IR"/>
            </w:rPr>
          </w:rPrChange>
        </w:rPr>
        <w:t>ب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190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91" w:author="farhan daemi" w:date="2021-12-12T11:03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92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93" w:author="farhan daemi" w:date="2021-12-12T11:03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194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95" w:author="farhan daemi" w:date="2021-12-12T11:03:00Z">
            <w:rPr>
              <w:rFonts w:cs="B Badr" w:hint="eastAsia"/>
              <w:rtl/>
              <w:lang w:bidi="fa-IR"/>
            </w:rPr>
          </w:rPrChange>
        </w:rPr>
        <w:t>ها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196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97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198" w:author="farhan daemi" w:date="2021-12-12T11:03:00Z">
            <w:rPr>
              <w:rFonts w:cs="B Badr" w:hint="eastAsia"/>
              <w:rtl/>
              <w:lang w:bidi="fa-IR"/>
            </w:rPr>
          </w:rPrChange>
        </w:rPr>
        <w:t>خودش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199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00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01" w:author="farhan daemi" w:date="2021-12-12T11:03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02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03" w:author="farhan daemi" w:date="2021-12-12T11:03:00Z">
            <w:rPr>
              <w:rFonts w:cs="B Badr" w:hint="eastAsia"/>
              <w:rtl/>
              <w:lang w:bidi="fa-IR"/>
            </w:rPr>
          </w:rPrChange>
        </w:rPr>
        <w:t>به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0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05" w:author="farhan daemi" w:date="2021-12-12T11:03:00Z">
            <w:rPr>
              <w:rFonts w:cs="B Badr" w:hint="eastAsia"/>
              <w:rtl/>
              <w:lang w:bidi="fa-IR"/>
            </w:rPr>
          </w:rPrChange>
        </w:rPr>
        <w:t>حساب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06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07" w:author="farhan daemi" w:date="2021-12-12T11:03:00Z">
            <w:rPr>
              <w:rFonts w:cs="B Badr" w:hint="eastAsia"/>
              <w:rtl/>
              <w:lang w:bidi="fa-IR"/>
            </w:rPr>
          </w:rPrChange>
        </w:rPr>
        <w:t>سا</w:t>
      </w:r>
      <w:r w:rsidR="000252D2"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08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09" w:author="farhan daemi" w:date="2021-12-12T11:03:00Z">
            <w:rPr>
              <w:rFonts w:cs="B Badr" w:hint="eastAsia"/>
              <w:rtl/>
              <w:lang w:bidi="fa-IR"/>
            </w:rPr>
          </w:rPrChange>
        </w:rPr>
        <w:t>ر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10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11" w:author="farhan daemi" w:date="2021-12-12T11:03:00Z">
            <w:rPr>
              <w:rFonts w:cs="B Badr" w:hint="eastAsia"/>
              <w:rtl/>
              <w:lang w:bidi="fa-IR"/>
            </w:rPr>
          </w:rPrChange>
        </w:rPr>
        <w:t>آب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212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13" w:author="farhan daemi" w:date="2021-12-12T11:03:00Z">
            <w:rPr>
              <w:rFonts w:cs="B Badr" w:hint="eastAsia"/>
              <w:rtl/>
              <w:lang w:bidi="fa-IR"/>
            </w:rPr>
          </w:rPrChange>
        </w:rPr>
        <w:t>وندان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1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15" w:author="farhan daemi" w:date="2021-12-12T11:03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16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17" w:author="farhan daemi" w:date="2021-12-12T11:03:00Z">
            <w:rPr>
              <w:rFonts w:cs="B Badr" w:hint="eastAsia"/>
              <w:rtl/>
              <w:lang w:bidi="fa-IR"/>
            </w:rPr>
          </w:rPrChange>
        </w:rPr>
        <w:t>جابجا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18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19" w:author="farhan daemi" w:date="2021-12-12T11:03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20" w:author="farhan daemi" w:date="2021-12-12T11:03:00Z">
            <w:rPr>
              <w:rFonts w:cs="B Badr"/>
              <w:rtl/>
              <w:lang w:bidi="fa-IR"/>
            </w:rPr>
          </w:rPrChange>
        </w:rPr>
        <w:t>.</w:t>
      </w:r>
    </w:p>
    <w:p w14:paraId="228BA3CA" w14:textId="3936132B" w:rsidR="00E250FD" w:rsidRPr="00CB6138" w:rsidRDefault="00E250FD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lang w:bidi="fa-IR"/>
          <w:rPrChange w:id="12221" w:author="farhan daemi" w:date="2021-10-27T12:04:00Z">
            <w:rPr>
              <w:rFonts w:cs="B Badr"/>
              <w:lang w:bidi="fa-IR"/>
            </w:rPr>
          </w:rPrChange>
        </w:rPr>
        <w:pPrChange w:id="1222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23" w:author="farhan daemi" w:date="2021-12-12T11:03:00Z">
            <w:rPr>
              <w:rFonts w:cs="B Badr" w:hint="eastAsia"/>
              <w:rtl/>
              <w:lang w:bidi="fa-IR"/>
            </w:rPr>
          </w:rPrChange>
        </w:rPr>
        <w:t>در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2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25" w:author="farhan daemi" w:date="2021-12-12T11:03:00Z">
            <w:rPr>
              <w:rFonts w:cs="B Badr" w:hint="eastAsia"/>
              <w:rtl/>
              <w:lang w:bidi="fa-IR"/>
            </w:rPr>
          </w:rPrChange>
        </w:rPr>
        <w:t>ا</w:t>
      </w:r>
      <w:r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26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27" w:author="farhan daemi" w:date="2021-12-12T11:03:00Z">
            <w:rPr>
              <w:rFonts w:cs="B Badr" w:hint="eastAsia"/>
              <w:rtl/>
              <w:lang w:bidi="fa-IR"/>
            </w:rPr>
          </w:rPrChange>
        </w:rPr>
        <w:t>ن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28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29" w:author="farhan daemi" w:date="2021-12-12T11:03:00Z">
            <w:rPr>
              <w:rFonts w:cs="B Badr" w:hint="eastAsia"/>
              <w:rtl/>
              <w:lang w:bidi="fa-IR"/>
            </w:rPr>
          </w:rPrChange>
        </w:rPr>
        <w:t>منو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30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31" w:author="farhan daemi" w:date="2021-12-12T11:03:00Z">
            <w:rPr>
              <w:rFonts w:cs="B Badr" w:hint="eastAsia"/>
              <w:rtl/>
              <w:lang w:bidi="fa-IR"/>
            </w:rPr>
          </w:rPrChange>
        </w:rPr>
        <w:t>م</w:t>
      </w:r>
      <w:r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32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="002B5651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233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34" w:author="farhan daemi" w:date="2021-12-12T11:03:00Z">
            <w:rPr>
              <w:rFonts w:cs="B Badr" w:hint="eastAsia"/>
              <w:rtl/>
              <w:lang w:bidi="fa-IR"/>
            </w:rPr>
          </w:rPrChange>
        </w:rPr>
        <w:t>تواند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35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36" w:author="farhan daemi" w:date="2021-12-12T11:03:00Z">
            <w:rPr>
              <w:rFonts w:cs="B Badr" w:hint="eastAsia"/>
              <w:rtl/>
              <w:lang w:bidi="fa-IR"/>
            </w:rPr>
          </w:rPrChange>
        </w:rPr>
        <w:t>حساب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37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38" w:author="farhan daemi" w:date="2021-12-12T11:03:00Z">
            <w:rPr>
              <w:rFonts w:cs="B Badr" w:hint="eastAsia"/>
              <w:rtl/>
              <w:lang w:bidi="fa-IR"/>
            </w:rPr>
          </w:rPrChange>
        </w:rPr>
        <w:t>مبدا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39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40" w:author="farhan daemi" w:date="2021-12-12T11:03:00Z">
            <w:rPr>
              <w:rFonts w:cs="B Badr" w:hint="eastAsia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41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42" w:author="farhan daemi" w:date="2021-12-12T11:03:00Z">
            <w:rPr>
              <w:rFonts w:cs="B Badr" w:hint="eastAsia"/>
              <w:rtl/>
              <w:lang w:bidi="fa-IR"/>
            </w:rPr>
          </w:rPrChange>
        </w:rPr>
        <w:t>از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43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44" w:author="farhan daemi" w:date="2021-12-12T11:03:00Z">
            <w:rPr>
              <w:rFonts w:cs="B Badr" w:hint="eastAsia"/>
              <w:rtl/>
              <w:lang w:bidi="fa-IR"/>
            </w:rPr>
          </w:rPrChange>
        </w:rPr>
        <w:t>ب</w:t>
      </w:r>
      <w:r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45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46" w:author="farhan daemi" w:date="2021-12-12T11:03:00Z">
            <w:rPr>
              <w:rFonts w:cs="B Badr" w:hint="eastAsia"/>
              <w:rtl/>
              <w:lang w:bidi="fa-IR"/>
            </w:rPr>
          </w:rPrChange>
        </w:rPr>
        <w:t>ن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47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48" w:author="farhan daemi" w:date="2021-12-12T11:03:00Z">
            <w:rPr>
              <w:rFonts w:cs="B Badr" w:hint="eastAsia"/>
              <w:rtl/>
              <w:lang w:bidi="fa-IR"/>
            </w:rPr>
          </w:rPrChange>
        </w:rPr>
        <w:t>حساب</w:t>
      </w:r>
      <w:r w:rsidR="002B5651" w:rsidRPr="00D64752">
        <w:rPr>
          <w:rFonts w:ascii="IRANSans" w:hAnsi="IRANSans" w:cs="IRANSans" w:hint="eastAsia"/>
          <w:strike/>
          <w:color w:val="A6A6A6" w:themeColor="background1" w:themeShade="A6"/>
          <w:lang w:bidi="fa-IR"/>
          <w:rPrChange w:id="12249" w:author="farhan daemi" w:date="2021-12-12T11:03:00Z">
            <w:rPr>
              <w:rFonts w:cs="B Badr" w:hint="eastAsia"/>
              <w:lang w:bidi="fa-IR"/>
            </w:rPr>
          </w:rPrChange>
        </w:rPr>
        <w:t>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50" w:author="farhan daemi" w:date="2021-12-12T11:03:00Z">
            <w:rPr>
              <w:rFonts w:cs="B Badr" w:hint="eastAsia"/>
              <w:rtl/>
              <w:lang w:bidi="fa-IR"/>
            </w:rPr>
          </w:rPrChange>
        </w:rPr>
        <w:t>ها</w:t>
      </w:r>
      <w:r w:rsidRPr="00D64752">
        <w:rPr>
          <w:rFonts w:ascii="IRANSans" w:hAnsi="IRANSans" w:cs="IRANSans" w:hint="cs"/>
          <w:strike/>
          <w:color w:val="A6A6A6" w:themeColor="background1" w:themeShade="A6"/>
          <w:rtl/>
          <w:lang w:bidi="fa-IR"/>
          <w:rPrChange w:id="12251" w:author="farhan daemi" w:date="2021-12-12T11:03:00Z">
            <w:rPr>
              <w:rFonts w:cs="B Badr" w:hint="cs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52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53" w:author="farhan daemi" w:date="2021-12-12T11:03:00Z">
            <w:rPr>
              <w:rFonts w:cs="B Badr" w:hint="eastAsia"/>
              <w:rtl/>
              <w:lang w:bidi="fa-IR"/>
            </w:rPr>
          </w:rPrChange>
        </w:rPr>
        <w:t>خود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54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55" w:author="farhan daemi" w:date="2021-12-12T11:03:00Z">
            <w:rPr>
              <w:rFonts w:cs="B Badr" w:hint="eastAsia"/>
              <w:rtl/>
              <w:lang w:bidi="fa-IR"/>
            </w:rPr>
          </w:rPrChange>
        </w:rPr>
        <w:t>انتخاب</w:t>
      </w:r>
      <w:r w:rsidRPr="00D64752">
        <w:rPr>
          <w:rFonts w:ascii="IRANSans" w:hAnsi="IRANSans" w:cs="IRANSans"/>
          <w:strike/>
          <w:color w:val="A6A6A6" w:themeColor="background1" w:themeShade="A6"/>
          <w:rtl/>
          <w:lang w:bidi="fa-IR"/>
          <w:rPrChange w:id="12256" w:author="farhan daemi" w:date="2021-12-12T11:03:00Z">
            <w:rPr>
              <w:rFonts w:cs="B Badr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rtl/>
          <w:lang w:bidi="fa-IR"/>
          <w:rPrChange w:id="12257" w:author="farhan daemi" w:date="2021-12-12T11:03:00Z">
            <w:rPr>
              <w:rFonts w:cs="B Badr" w:hint="eastAsia"/>
              <w:rtl/>
              <w:lang w:bidi="fa-IR"/>
            </w:rPr>
          </w:rPrChange>
        </w:rPr>
        <w:t>کند</w:t>
      </w:r>
      <w:r w:rsidR="002B5651" w:rsidRPr="00D64752">
        <w:rPr>
          <w:rFonts w:ascii="IRANSans" w:hAnsi="IRANSans" w:cs="IRANSans"/>
          <w:strike/>
          <w:color w:val="A6A6A6" w:themeColor="background1" w:themeShade="A6"/>
          <w:lang w:bidi="fa-IR"/>
          <w:rPrChange w:id="12258" w:author="farhan daemi" w:date="2021-12-12T11:03:00Z">
            <w:rPr>
              <w:rFonts w:cs="B Badr"/>
              <w:lang w:bidi="fa-IR"/>
            </w:rPr>
          </w:rPrChange>
        </w:rPr>
        <w:t>.</w:t>
      </w:r>
    </w:p>
    <w:p w14:paraId="4EA6A3FE" w14:textId="7C7A3219" w:rsidR="00E250FD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25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60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6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6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27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باشد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27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76E0E682" w14:textId="6E730329" w:rsidR="002B5651" w:rsidRPr="00D64752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273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27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7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7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277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7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7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8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281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8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8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مشخص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8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8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8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8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8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8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9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9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9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9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9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9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فروخته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9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9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29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29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0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0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0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0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جار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04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05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06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07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0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0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1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1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1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13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14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15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16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17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1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1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2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4D4D2D56" w14:textId="25FC6EEF" w:rsidR="002B5651" w:rsidRPr="00D64752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321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2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2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2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2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2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2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سال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28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2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3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3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باق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32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3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مانده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3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3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3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3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3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3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4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4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4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4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تار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44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4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4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4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پا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48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4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5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5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اعتبار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5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5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54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5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5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5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03894E6" w14:textId="0FDAAACA" w:rsidR="002B5651" w:rsidRPr="00D64752" w:rsidRDefault="002B5651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358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5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6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6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6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63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6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6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6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6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68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FA39B7"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369" w:author="farhan daemi" w:date="2021-12-12T11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7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71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7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7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7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7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376" w:author="farhan daemi" w:date="2021-12-12T11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7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78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7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8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8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8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83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84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385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86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87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8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65153D5C" w14:textId="77777777" w:rsidR="00FA39B7" w:rsidRPr="00D64752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389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39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9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9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9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9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9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9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9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39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39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0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0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0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0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0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0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0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0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0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0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1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1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فروش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1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1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A511831" w14:textId="77777777" w:rsidR="00FA39B7" w:rsidRPr="00D64752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414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1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16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17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1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1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2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2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2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23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24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25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26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27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2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2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3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3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3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F38569" w14:textId="77777777" w:rsidR="00FA39B7" w:rsidRPr="00D64752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433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3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3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36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3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3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39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40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4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42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43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44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4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46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47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4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4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50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51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52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BFA7180" w14:textId="13217F9C" w:rsidR="002B5651" w:rsidRPr="00D64752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453" w:author="farhan daemi" w:date="2021-12-12T11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54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55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56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57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58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59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60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61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62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63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64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65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66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67" w:author="farhan daemi" w:date="2021-12-12T11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68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D64752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69" w:author="farhan daemi" w:date="2021-12-12T11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D64752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70" w:author="farhan daemi" w:date="2021-12-12T11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11BFB5B1" w14:textId="7059DAD2" w:rsidR="002B5651" w:rsidRPr="00CB6138" w:rsidRDefault="002B5651">
      <w:pPr>
        <w:pStyle w:val="ListParagraph"/>
        <w:numPr>
          <w:ilvl w:val="1"/>
          <w:numId w:val="15"/>
        </w:numPr>
        <w:bidi/>
        <w:ind w:left="450"/>
        <w:jc w:val="both"/>
        <w:rPr>
          <w:rFonts w:ascii="IRANSans" w:hAnsi="IRANSans" w:cs="IRANSans"/>
          <w:sz w:val="24"/>
          <w:szCs w:val="24"/>
          <w:lang w:bidi="fa-IR"/>
          <w:rPrChange w:id="1247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72" w:author="farhan daemi" w:date="2021-10-27T12:03:00Z">
          <w:pPr>
            <w:pStyle w:val="ListParagraph"/>
            <w:numPr>
              <w:ilvl w:val="1"/>
              <w:numId w:val="15"/>
            </w:numPr>
            <w:bidi/>
            <w:ind w:left="45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مبدا 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47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7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7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="00FA39B7" w:rsidRPr="00CB6138">
        <w:rPr>
          <w:rFonts w:ascii="IRANSans" w:hAnsi="IRANSans" w:cs="IRANSans" w:hint="eastAsia"/>
          <w:sz w:val="24"/>
          <w:szCs w:val="24"/>
          <w:lang w:bidi="fa-IR"/>
          <w:rPrChange w:id="12479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="00FA39B7" w:rsidRPr="00CB6138">
        <w:rPr>
          <w:rFonts w:ascii="IRANSans" w:hAnsi="IRANSans" w:cs="IRANSans" w:hint="eastAsia"/>
          <w:sz w:val="24"/>
          <w:szCs w:val="24"/>
          <w:rtl/>
          <w:lang w:bidi="fa-IR"/>
          <w:rPrChange w:id="1248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="00FA39B7" w:rsidRPr="00CB6138">
        <w:rPr>
          <w:rFonts w:ascii="IRANSans" w:hAnsi="IRANSans" w:cs="IRANSans" w:hint="cs"/>
          <w:sz w:val="24"/>
          <w:szCs w:val="24"/>
          <w:rtl/>
          <w:lang w:bidi="fa-IR"/>
          <w:rPrChange w:id="12481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48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باشد</w:t>
      </w:r>
      <w:r w:rsidR="00FA39B7" w:rsidRPr="00CB6138">
        <w:rPr>
          <w:rFonts w:ascii="IRANSans" w:hAnsi="IRANSans" w:cs="IRANSans"/>
          <w:sz w:val="24"/>
          <w:szCs w:val="24"/>
          <w:rtl/>
          <w:lang w:bidi="fa-IR"/>
          <w:rPrChange w:id="1248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422C948A" w14:textId="5F512379" w:rsidR="00984FA9" w:rsidRPr="008A14FD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484" w:author="farhan daemi" w:date="2021-12-12T11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485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8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87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8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8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9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9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9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مشاهده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9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9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8A14F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95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496" w:author="farhan daemi" w:date="2021-12-12T11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497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ها</w:t>
      </w:r>
      <w:r w:rsidRPr="008A14F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498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49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0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0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0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503" w:author="farhan daemi" w:date="2021-12-12T11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0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8A14F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505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06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07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08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09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20365D5E" w14:textId="71AE51C7" w:rsidR="00FA39B7" w:rsidRPr="008A14FD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510" w:author="farhan daemi" w:date="2021-12-12T11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11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1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1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شماره حساب چاه متصل و ده شماره حساب مقصد قبل</w:t>
      </w:r>
      <w:r w:rsidRPr="008A14F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514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15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26D8664C" w14:textId="43AB986A" w:rsidR="00FA39B7" w:rsidRPr="008A14FD" w:rsidRDefault="00FA39B7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516" w:author="farhan daemi" w:date="2021-12-12T11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17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1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lastRenderedPageBreak/>
        <w:t>به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1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2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2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2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2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2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25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2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27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2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2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3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3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3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3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3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8A14FD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535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3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37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3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8A14FD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53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54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E7B7810" w14:textId="0B5B3573" w:rsidR="00FA39B7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4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42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نداشت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5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5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CB80890" w14:textId="5358E037" w:rsidR="00FA39B7" w:rsidRPr="008A14FD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lang w:bidi="fa-IR"/>
          <w:rPrChange w:id="12558" w:author="farhan daemi" w:date="2021-12-12T11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59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6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6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6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شماره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6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6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65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6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67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6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وجود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6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7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داشت،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7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7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7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7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75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7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نام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lang w:bidi="fa-IR"/>
          <w:rPrChange w:id="12577" w:author="farhan daemi" w:date="2021-12-12T11:05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7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خانوادگ</w:t>
      </w:r>
      <w:r w:rsidRPr="008A14FD">
        <w:rPr>
          <w:rFonts w:ascii="IRANSans" w:hAnsi="IRANSans" w:cs="IRANSans" w:hint="cs"/>
          <w:color w:val="A6A6A6" w:themeColor="background1" w:themeShade="A6"/>
          <w:sz w:val="24"/>
          <w:szCs w:val="24"/>
          <w:u w:val="single"/>
          <w:rtl/>
          <w:lang w:bidi="fa-IR"/>
          <w:rPrChange w:id="12579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80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81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صاحب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82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83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84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85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86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87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8A14FD">
        <w:rPr>
          <w:rFonts w:ascii="IRANSans" w:hAnsi="IRANSans" w:cs="IRANSans" w:hint="cs"/>
          <w:color w:val="A6A6A6" w:themeColor="background1" w:themeShade="A6"/>
          <w:sz w:val="24"/>
          <w:szCs w:val="24"/>
          <w:u w:val="single"/>
          <w:rtl/>
          <w:lang w:bidi="fa-IR"/>
          <w:rPrChange w:id="12588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89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8A14FD">
        <w:rPr>
          <w:rFonts w:ascii="IRANSans" w:hAnsi="IRANSans" w:cs="IRANSans"/>
          <w:color w:val="A6A6A6" w:themeColor="background1" w:themeShade="A6"/>
          <w:sz w:val="24"/>
          <w:szCs w:val="24"/>
          <w:u w:val="single"/>
          <w:rtl/>
          <w:lang w:bidi="fa-IR"/>
          <w:rPrChange w:id="12590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8A14FD">
        <w:rPr>
          <w:rFonts w:ascii="IRANSans" w:hAnsi="IRANSans" w:cs="IRANSans" w:hint="eastAsia"/>
          <w:color w:val="A6A6A6" w:themeColor="background1" w:themeShade="A6"/>
          <w:sz w:val="24"/>
          <w:szCs w:val="24"/>
          <w:u w:val="single"/>
          <w:rtl/>
          <w:lang w:bidi="fa-IR"/>
          <w:rPrChange w:id="12591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39E7606" w14:textId="16E19A1F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592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593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598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599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متصل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5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0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07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:</w:t>
      </w:r>
    </w:p>
    <w:p w14:paraId="67E25167" w14:textId="45585D46" w:rsidR="00984FA9" w:rsidRPr="004E3550" w:rsidRDefault="00984FA9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608" w:author="farhan daemi" w:date="2021-12-12T11:05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09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0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1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فضا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1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مجزا کل آب قابل خر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614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1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1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/>
          <w:sz w:val="24"/>
          <w:szCs w:val="24"/>
          <w:lang w:bidi="fa-IR"/>
          <w:rPrChange w:id="12617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(</w:t>
      </w:r>
      <w:r w:rsidR="00254EC3" w:rsidRPr="004E3550">
        <w:rPr>
          <w:rFonts w:ascii="IRANSans" w:hAnsi="IRANSans" w:cs="IRANSans"/>
          <w:b/>
          <w:bCs/>
          <w:sz w:val="20"/>
          <w:szCs w:val="20"/>
          <w:lang w:bidi="fa-IR"/>
          <w:rPrChange w:id="12618" w:author="farhan daemi" w:date="2021-12-12T11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B</w:t>
      </w:r>
      <w:r w:rsidRPr="004E3550">
        <w:rPr>
          <w:rFonts w:ascii="IRANSans" w:hAnsi="IRANSans" w:cs="IRANSans"/>
          <w:b/>
          <w:bCs/>
          <w:sz w:val="20"/>
          <w:szCs w:val="20"/>
          <w:lang w:bidi="fa-IR"/>
          <w:rPrChange w:id="12619" w:author="farhan daemi" w:date="2021-12-12T11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C</w:t>
      </w:r>
      <w:r w:rsidR="00254EC3" w:rsidRPr="004E3550">
        <w:rPr>
          <w:rFonts w:ascii="IRANSans" w:hAnsi="IRANSans" w:cs="IRANSans"/>
          <w:b/>
          <w:bCs/>
          <w:sz w:val="20"/>
          <w:szCs w:val="20"/>
          <w:lang w:bidi="fa-IR"/>
          <w:rPrChange w:id="12620" w:author="farhan daemi" w:date="2021-12-12T11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ap</w:t>
      </w:r>
      <w:r w:rsidRPr="00CB6138">
        <w:rPr>
          <w:rFonts w:ascii="IRANSans" w:hAnsi="IRANSans" w:cs="IRANSans"/>
          <w:sz w:val="24"/>
          <w:szCs w:val="24"/>
          <w:lang w:bidi="fa-IR"/>
          <w:rPrChange w:id="12621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t>)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622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62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24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آب خر</w:t>
      </w:r>
      <w:r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25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2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27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28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29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30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آب قابل خر</w:t>
      </w:r>
      <w:r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31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32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3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="00254EC3"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34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(=آب قابل خر</w:t>
      </w:r>
      <w:r w:rsidR="00254EC3"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35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3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254EC3"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37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>+آب فروخته شده-آب خر</w:t>
      </w:r>
      <w:r w:rsidR="00254EC3"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38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39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دار</w:t>
      </w:r>
      <w:r w:rsidR="00254EC3"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40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41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شده در سال جار</w:t>
      </w:r>
      <w:r w:rsidR="00254EC3"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42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254EC3"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43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 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44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45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46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4E3550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47" w:author="farhan daemi" w:date="2021-12-12T11:05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48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4E3550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49" w:author="farhan daemi" w:date="2021-12-12T11:05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4E3550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50" w:author="farhan daemi" w:date="2021-12-12T11:05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0D0489EA" w14:textId="01988A2E" w:rsidR="004627FD" w:rsidRPr="00590176" w:rsidRDefault="004627FD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651" w:author="farhan daemi" w:date="2021-12-12T11:06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52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53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54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55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56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57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58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59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انتخاب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60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61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62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63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64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65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66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67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کدام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68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69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70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71" w:author="farhan daemi" w:date="2021-12-12T11:06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دو</w:t>
      </w:r>
      <w:r w:rsidR="005879EE"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72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موجود</w:t>
      </w:r>
      <w:r w:rsidR="005879EE"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673" w:author="farhan daemi" w:date="2021-12-12T11:06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74" w:author="farhan daemi" w:date="2021-12-12T11:06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را بده</w:t>
      </w:r>
    </w:p>
    <w:p w14:paraId="3CE8C746" w14:textId="38B807B5" w:rsidR="004627FD" w:rsidRPr="00590176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675" w:author="farhan daemi" w:date="2021-12-12T11:07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676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77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78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79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0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81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2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83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4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85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6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87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88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89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90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1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92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3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94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5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96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7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قابل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698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699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خر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00" w:author="farhan daemi" w:date="2021-12-12T11:0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01" w:author="farhan daemi" w:date="2021-12-12T11:07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="004627FD"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02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و موجود</w:t>
      </w:r>
      <w:r w:rsidR="004627FD"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03" w:author="farhan daemi" w:date="2021-12-12T11:07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4627FD"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04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حساب انتخاب شده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05" w:author="farhan daemi" w:date="2021-12-12T11:07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بده</w:t>
      </w:r>
    </w:p>
    <w:p w14:paraId="1E8BEC89" w14:textId="77777777" w:rsidR="00254EC3" w:rsidRPr="00590176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706" w:author="farhan daemi" w:date="2021-12-12T11:0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07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0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09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فضا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11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12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مجزا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1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1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7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کارگزار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18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(5%)،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1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سهم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20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21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722" w:author="farhan daemi" w:date="2021-12-12T11:0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2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خوان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2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(10%-موجود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25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2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صندوق مح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27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2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ط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29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ز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31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2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ست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33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4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35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)،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37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38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3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40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41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42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4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4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4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4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47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48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4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50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51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52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جد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53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54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55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5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57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5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چاه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2759" w:author="farhan daemi" w:date="2021-12-12T11:09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6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61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62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6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6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6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درصورت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6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67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تکم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68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6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ل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70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1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72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7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انتقال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7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7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نما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78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7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80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81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10D018E4" w14:textId="77777777" w:rsidR="00254EC3" w:rsidRPr="00590176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782" w:author="farhan daemi" w:date="2021-12-12T11:0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783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84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85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8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87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8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89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91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2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93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4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59017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795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97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79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9017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799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0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3DD7BCD" w14:textId="77777777" w:rsidR="00254EC3" w:rsidRPr="00590176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color w:val="FF0000"/>
          <w:sz w:val="24"/>
          <w:szCs w:val="24"/>
          <w:lang w:bidi="fa-IR"/>
          <w:rPrChange w:id="12801" w:author="farhan daemi" w:date="2021-12-12T11:0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02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0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59017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2804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0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590176">
        <w:rPr>
          <w:rFonts w:ascii="IRANSans" w:hAnsi="IRANSans" w:cs="IRANSans"/>
          <w:color w:val="FF0000"/>
          <w:sz w:val="24"/>
          <w:szCs w:val="24"/>
          <w:rtl/>
          <w:lang w:bidi="fa-IR"/>
          <w:rPrChange w:id="1280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07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59017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2808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0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59017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2810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11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590176">
        <w:rPr>
          <w:rFonts w:ascii="IRANSans" w:hAnsi="IRANSans" w:cs="IRANSans"/>
          <w:color w:val="FF0000"/>
          <w:sz w:val="24"/>
          <w:szCs w:val="24"/>
          <w:rtl/>
          <w:lang w:bidi="fa-IR"/>
          <w:rPrChange w:id="12812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1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590176">
        <w:rPr>
          <w:rFonts w:ascii="IRANSans" w:hAnsi="IRANSans" w:cs="IRANSans" w:hint="cs"/>
          <w:color w:val="FF0000"/>
          <w:sz w:val="24"/>
          <w:szCs w:val="24"/>
          <w:rtl/>
          <w:lang w:bidi="fa-IR"/>
          <w:rPrChange w:id="12814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590176">
        <w:rPr>
          <w:rFonts w:ascii="IRANSans" w:hAnsi="IRANSans" w:cs="IRANSans"/>
          <w:color w:val="FF0000"/>
          <w:sz w:val="24"/>
          <w:szCs w:val="24"/>
          <w:rtl/>
          <w:lang w:bidi="fa-IR"/>
          <w:rPrChange w:id="12815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1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590176">
        <w:rPr>
          <w:rFonts w:ascii="IRANSans" w:hAnsi="IRANSans" w:cs="IRANSans"/>
          <w:color w:val="FF0000"/>
          <w:sz w:val="24"/>
          <w:szCs w:val="24"/>
          <w:rtl/>
          <w:lang w:bidi="fa-IR"/>
          <w:rPrChange w:id="12817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18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590176">
        <w:rPr>
          <w:rFonts w:ascii="IRANSans" w:hAnsi="IRANSans" w:cs="IRANSans"/>
          <w:color w:val="FF0000"/>
          <w:sz w:val="24"/>
          <w:szCs w:val="24"/>
          <w:rtl/>
          <w:lang w:bidi="fa-IR"/>
          <w:rPrChange w:id="12819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590176">
        <w:rPr>
          <w:rFonts w:ascii="IRANSans" w:hAnsi="IRANSans" w:cs="IRANSans" w:hint="eastAsia"/>
          <w:color w:val="FF0000"/>
          <w:sz w:val="24"/>
          <w:szCs w:val="24"/>
          <w:rtl/>
          <w:lang w:bidi="fa-IR"/>
          <w:rPrChange w:id="12820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3B6EEFF0" w14:textId="066570B3" w:rsidR="00254EC3" w:rsidRPr="008206CA" w:rsidRDefault="00254EC3">
      <w:pPr>
        <w:pStyle w:val="ListParagraph"/>
        <w:numPr>
          <w:ilvl w:val="0"/>
          <w:numId w:val="17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21" w:author="farhan daemi" w:date="2021-12-12T11:09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22" w:author="farhan daemi" w:date="2021-10-27T12:03:00Z">
          <w:pPr>
            <w:pStyle w:val="ListParagraph"/>
            <w:numPr>
              <w:numId w:val="17"/>
            </w:numPr>
            <w:bidi/>
            <w:ind w:left="1080" w:hanging="360"/>
          </w:pPr>
        </w:pPrChange>
      </w:pPr>
      <w:r w:rsidRPr="008206C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23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24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هشدار بده که شارژ از حساب مبدا کسر شد وفرا</w:t>
      </w:r>
      <w:r w:rsidRPr="008206C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25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206C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26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27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به کارتابل م</w:t>
      </w:r>
      <w:r w:rsidRPr="008206C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28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206C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29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30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منتقل شد. در صورت تائ</w:t>
      </w:r>
      <w:r w:rsidRPr="008206C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31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206C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32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33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م</w:t>
      </w:r>
      <w:r w:rsidRPr="008206C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34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206CA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35" w:author="farhan daemi" w:date="2021-12-12T11:09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36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شارژ به حساب مقصد منتقل م</w:t>
      </w:r>
      <w:r w:rsidRPr="008206CA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37" w:author="farhan daemi" w:date="2021-12-12T11:09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8206CA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38" w:author="farhan daemi" w:date="2021-12-12T11:09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شود.  </w:t>
      </w:r>
    </w:p>
    <w:p w14:paraId="2468EE26" w14:textId="50CF9CEE" w:rsidR="00984FA9" w:rsidRPr="00CB6138" w:rsidRDefault="00984FA9">
      <w:pPr>
        <w:pStyle w:val="ListParagraph"/>
        <w:numPr>
          <w:ilvl w:val="2"/>
          <w:numId w:val="15"/>
        </w:numPr>
        <w:bidi/>
        <w:ind w:left="810"/>
        <w:jc w:val="both"/>
        <w:rPr>
          <w:rFonts w:ascii="IRANSans" w:hAnsi="IRANSans" w:cs="IRANSans"/>
          <w:sz w:val="24"/>
          <w:szCs w:val="24"/>
          <w:lang w:bidi="fa-IR"/>
          <w:rPrChange w:id="12839" w:author="farhan daemi" w:date="2021-10-27T12:04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40" w:author="farhan daemi" w:date="2021-10-27T12:03:00Z">
          <w:pPr>
            <w:pStyle w:val="ListParagraph"/>
            <w:numPr>
              <w:ilvl w:val="2"/>
              <w:numId w:val="15"/>
            </w:numPr>
            <w:bidi/>
            <w:ind w:left="810" w:hanging="360"/>
            <w:jc w:val="both"/>
          </w:pPr>
        </w:pPrChange>
      </w:pP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اگر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2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3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4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5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6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7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4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4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آب</w:t>
      </w:r>
      <w:r w:rsidRPr="00CB6138">
        <w:rPr>
          <w:rFonts w:ascii="IRANSans" w:hAnsi="IRANSans" w:cs="IRANSans" w:hint="eastAsia"/>
          <w:sz w:val="24"/>
          <w:szCs w:val="24"/>
          <w:lang w:bidi="fa-IR"/>
          <w:rPrChange w:id="12850" w:author="farhan daemi" w:date="2021-10-27T12:04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1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وند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52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3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4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55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6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گر</w:t>
      </w:r>
      <w:r w:rsidRPr="00CB6138">
        <w:rPr>
          <w:rFonts w:ascii="IRANSans" w:hAnsi="IRANSans" w:cs="IRANSans" w:hint="cs"/>
          <w:sz w:val="24"/>
          <w:szCs w:val="24"/>
          <w:rtl/>
          <w:lang w:bidi="fa-IR"/>
          <w:rPrChange w:id="12857" w:author="farhan daemi" w:date="2021-10-27T12:04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58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sz w:val="24"/>
          <w:szCs w:val="24"/>
          <w:rtl/>
          <w:lang w:bidi="fa-IR"/>
          <w:rPrChange w:id="12859" w:author="farhan daemi" w:date="2021-10-27T12:04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بود</w:t>
      </w:r>
      <w:r w:rsidRPr="00CB6138">
        <w:rPr>
          <w:rFonts w:ascii="IRANSans" w:hAnsi="IRANSans" w:cs="IRANSans"/>
          <w:sz w:val="24"/>
          <w:szCs w:val="24"/>
          <w:rtl/>
          <w:lang w:bidi="fa-IR"/>
          <w:rPrChange w:id="12860" w:author="farhan daemi" w:date="2021-10-27T12:04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:</w:t>
      </w:r>
    </w:p>
    <w:p w14:paraId="66DA28A9" w14:textId="10ED3823" w:rsidR="004627FD" w:rsidRPr="00F72AA6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61" w:author="farhan daemi" w:date="2021-12-12T11:1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62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63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64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کاربر امکان انتخاب انتقال از هر کدام از دو </w:t>
      </w:r>
      <w:r w:rsidR="008E43F0"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65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="008E43F0"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66" w:author="farhan daemi" w:date="2021-12-12T11:1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="008E43F0"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67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68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69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را بده </w:t>
      </w:r>
    </w:p>
    <w:p w14:paraId="47C42908" w14:textId="7B4A297F" w:rsidR="004627FD" w:rsidRPr="00F72AA6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70" w:author="farhan daemi" w:date="2021-12-12T11:1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71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72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73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74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75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76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77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78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وارد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79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0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کردن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81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2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83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4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85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6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87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88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سقف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89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90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موجود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891" w:author="farhan daemi" w:date="2021-12-12T11:1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92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93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94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95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896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897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5A2FC294" w14:textId="77777777" w:rsidR="004627FD" w:rsidRPr="00F72AA6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898" w:author="farhan daemi" w:date="2021-12-12T11:10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899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0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01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2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03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4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امکان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05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6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07" w:author="farhan daemi" w:date="2021-12-12T11:1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08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09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10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11" w:author="farhan daemi" w:date="2021-12-12T11:10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12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13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14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15" w:author="farhan daemi" w:date="2021-12-12T11:10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16" w:author="farhan daemi" w:date="2021-12-12T11:10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5488114" w14:textId="77777777" w:rsidR="004627FD" w:rsidRPr="00F72AA6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z w:val="24"/>
          <w:szCs w:val="24"/>
          <w:lang w:bidi="fa-IR"/>
          <w:rPrChange w:id="12917" w:author="farhan daemi" w:date="2021-12-12T11:1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18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1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F72AA6">
        <w:rPr>
          <w:rFonts w:ascii="IRANSans" w:hAnsi="IRANSans" w:cs="IRANSans" w:hint="cs"/>
          <w:sz w:val="24"/>
          <w:szCs w:val="24"/>
          <w:rtl/>
          <w:lang w:bidi="fa-IR"/>
          <w:rPrChange w:id="12920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2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F72AA6">
        <w:rPr>
          <w:rFonts w:ascii="IRANSans" w:hAnsi="IRANSans" w:cs="IRANSans"/>
          <w:sz w:val="24"/>
          <w:szCs w:val="24"/>
          <w:rtl/>
          <w:lang w:bidi="fa-IR"/>
          <w:rPrChange w:id="1292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2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F72AA6">
        <w:rPr>
          <w:rFonts w:ascii="IRANSans" w:hAnsi="IRANSans" w:cs="IRANSans" w:hint="cs"/>
          <w:sz w:val="24"/>
          <w:szCs w:val="24"/>
          <w:rtl/>
          <w:lang w:bidi="fa-IR"/>
          <w:rPrChange w:id="12924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2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F72AA6">
        <w:rPr>
          <w:rFonts w:ascii="IRANSans" w:hAnsi="IRANSans" w:cs="IRANSans" w:hint="cs"/>
          <w:sz w:val="24"/>
          <w:szCs w:val="24"/>
          <w:rtl/>
          <w:lang w:bidi="fa-IR"/>
          <w:rPrChange w:id="12926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2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</w:t>
      </w:r>
      <w:r w:rsidRPr="00F72AA6">
        <w:rPr>
          <w:rFonts w:ascii="IRANSans" w:hAnsi="IRANSans" w:cs="IRANSans"/>
          <w:sz w:val="24"/>
          <w:szCs w:val="24"/>
          <w:rtl/>
          <w:lang w:bidi="fa-IR"/>
          <w:rPrChange w:id="1292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2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حقوق</w:t>
      </w:r>
      <w:r w:rsidRPr="00F72AA6">
        <w:rPr>
          <w:rFonts w:ascii="IRANSans" w:hAnsi="IRANSans" w:cs="IRANSans" w:hint="cs"/>
          <w:sz w:val="24"/>
          <w:szCs w:val="24"/>
          <w:rtl/>
          <w:lang w:bidi="fa-IR"/>
          <w:rPrChange w:id="12930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/>
          <w:sz w:val="24"/>
          <w:szCs w:val="24"/>
          <w:rtl/>
          <w:lang w:bidi="fa-IR"/>
          <w:rPrChange w:id="12931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32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را</w:t>
      </w:r>
      <w:r w:rsidRPr="00F72AA6">
        <w:rPr>
          <w:rFonts w:ascii="IRANSans" w:hAnsi="IRANSans" w:cs="IRANSans"/>
          <w:sz w:val="24"/>
          <w:szCs w:val="24"/>
          <w:rtl/>
          <w:lang w:bidi="fa-IR"/>
          <w:rPrChange w:id="12933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34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انجام</w:t>
      </w:r>
      <w:r w:rsidRPr="00F72AA6">
        <w:rPr>
          <w:rFonts w:ascii="IRANSans" w:hAnsi="IRANSans" w:cs="IRANSans"/>
          <w:sz w:val="24"/>
          <w:szCs w:val="24"/>
          <w:rtl/>
          <w:lang w:bidi="fa-IR"/>
          <w:rPrChange w:id="12935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z w:val="24"/>
          <w:szCs w:val="24"/>
          <w:rtl/>
          <w:lang w:bidi="fa-IR"/>
          <w:rPrChange w:id="12936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</w:p>
    <w:p w14:paraId="798CC9E2" w14:textId="778F453E" w:rsidR="004627FD" w:rsidRPr="00F72AA6" w:rsidRDefault="004627FD">
      <w:pPr>
        <w:pStyle w:val="ListParagraph"/>
        <w:numPr>
          <w:ilvl w:val="0"/>
          <w:numId w:val="19"/>
        </w:numPr>
        <w:bidi/>
        <w:ind w:left="1080"/>
        <w:jc w:val="both"/>
        <w:rPr>
          <w:rFonts w:ascii="IRANSans" w:hAnsi="IRANSans" w:cs="IRANSans"/>
          <w:strike/>
          <w:color w:val="A6A6A6" w:themeColor="background1" w:themeShade="A6"/>
          <w:sz w:val="24"/>
          <w:szCs w:val="24"/>
          <w:lang w:bidi="fa-IR"/>
          <w:rPrChange w:id="12937" w:author="farhan daemi" w:date="2021-12-12T11:11:00Z">
            <w:rPr>
              <w:rFonts w:cs="B Badr"/>
              <w:i/>
              <w:iCs/>
              <w:sz w:val="24"/>
              <w:szCs w:val="24"/>
              <w:lang w:bidi="fa-IR"/>
            </w:rPr>
          </w:rPrChange>
        </w:rPr>
        <w:pPrChange w:id="12938" w:author="farhan daemi" w:date="2021-10-27T12:03:00Z">
          <w:pPr>
            <w:pStyle w:val="ListParagraph"/>
            <w:numPr>
              <w:numId w:val="19"/>
            </w:numPr>
            <w:bidi/>
            <w:ind w:left="1080" w:hanging="360"/>
          </w:pPr>
        </w:pPrChange>
      </w:pP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3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4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4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کاربر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4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4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هشدار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44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4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بده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4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4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4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4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5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از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5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54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مبدا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5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کسر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5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5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6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6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و</w:t>
      </w:r>
      <w:r w:rsidR="008E43F0"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6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6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فرا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64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6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ند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6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6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6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6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کارتابل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7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72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74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7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7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7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در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8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8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صورت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8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8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تائ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84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8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8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8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2988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8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رآب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9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9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شارژ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92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93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به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94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95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حساب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96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97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مقصد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2998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2999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منتقل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000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 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001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م</w:t>
      </w:r>
      <w:r w:rsidRPr="00F72AA6">
        <w:rPr>
          <w:rFonts w:ascii="IRANSans" w:hAnsi="IRANSans" w:cs="IRANSans" w:hint="cs"/>
          <w:strike/>
          <w:color w:val="A6A6A6" w:themeColor="background1" w:themeShade="A6"/>
          <w:sz w:val="24"/>
          <w:szCs w:val="24"/>
          <w:rtl/>
          <w:lang w:bidi="fa-IR"/>
          <w:rPrChange w:id="13002" w:author="farhan daemi" w:date="2021-12-12T11:11:00Z">
            <w:rPr>
              <w:rFonts w:cs="B Badr" w:hint="cs"/>
              <w:i/>
              <w:iCs/>
              <w:sz w:val="24"/>
              <w:szCs w:val="24"/>
              <w:rtl/>
              <w:lang w:bidi="fa-IR"/>
            </w:rPr>
          </w:rPrChange>
        </w:rPr>
        <w:t>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lang w:bidi="fa-IR"/>
          <w:rPrChange w:id="13003" w:author="farhan daemi" w:date="2021-12-12T11:11:00Z">
            <w:rPr>
              <w:rFonts w:cs="B Badr" w:hint="eastAsia"/>
              <w:i/>
              <w:iCs/>
              <w:sz w:val="24"/>
              <w:szCs w:val="24"/>
              <w:lang w:bidi="fa-IR"/>
            </w:rPr>
          </w:rPrChange>
        </w:rPr>
        <w:t>‌</w:t>
      </w:r>
      <w:r w:rsidRPr="00F72AA6">
        <w:rPr>
          <w:rFonts w:ascii="IRANSans" w:hAnsi="IRANSans" w:cs="IRANSans" w:hint="eastAsia"/>
          <w:strike/>
          <w:color w:val="A6A6A6" w:themeColor="background1" w:themeShade="A6"/>
          <w:sz w:val="24"/>
          <w:szCs w:val="24"/>
          <w:rtl/>
          <w:lang w:bidi="fa-IR"/>
          <w:rPrChange w:id="13004" w:author="farhan daemi" w:date="2021-12-12T11:11:00Z">
            <w:rPr>
              <w:rFonts w:cs="B Badr" w:hint="eastAsia"/>
              <w:i/>
              <w:iCs/>
              <w:sz w:val="24"/>
              <w:szCs w:val="24"/>
              <w:rtl/>
              <w:lang w:bidi="fa-IR"/>
            </w:rPr>
          </w:rPrChange>
        </w:rPr>
        <w:t>شود</w:t>
      </w:r>
      <w:r w:rsidRPr="00F72AA6">
        <w:rPr>
          <w:rFonts w:ascii="IRANSans" w:hAnsi="IRANSans" w:cs="IRANSans"/>
          <w:strike/>
          <w:color w:val="A6A6A6" w:themeColor="background1" w:themeShade="A6"/>
          <w:sz w:val="24"/>
          <w:szCs w:val="24"/>
          <w:rtl/>
          <w:lang w:bidi="fa-IR"/>
          <w:rPrChange w:id="13005" w:author="farhan daemi" w:date="2021-12-12T11:11:00Z">
            <w:rPr>
              <w:rFonts w:cs="B Badr"/>
              <w:i/>
              <w:iCs/>
              <w:sz w:val="24"/>
              <w:szCs w:val="24"/>
              <w:rtl/>
              <w:lang w:bidi="fa-IR"/>
            </w:rPr>
          </w:rPrChange>
        </w:rPr>
        <w:t xml:space="preserve">.  </w:t>
      </w:r>
    </w:p>
    <w:p w14:paraId="6726E518" w14:textId="77777777" w:rsidR="004627FD" w:rsidRPr="00CB6138" w:rsidRDefault="004627FD">
      <w:pPr>
        <w:pStyle w:val="ListParagraph"/>
        <w:bidi/>
        <w:ind w:left="3600"/>
        <w:jc w:val="both"/>
        <w:rPr>
          <w:rFonts w:ascii="IRANSans" w:hAnsi="IRANSans" w:cs="IRANSans"/>
          <w:lang w:bidi="fa-IR"/>
          <w:rPrChange w:id="13006" w:author="farhan daemi" w:date="2021-10-27T12:04:00Z">
            <w:rPr>
              <w:rFonts w:cs="B Badr"/>
              <w:lang w:bidi="fa-IR"/>
            </w:rPr>
          </w:rPrChange>
        </w:rPr>
        <w:pPrChange w:id="13007" w:author="farhan daemi" w:date="2021-10-27T12:03:00Z">
          <w:pPr>
            <w:pStyle w:val="ListParagraph"/>
            <w:bidi/>
            <w:ind w:left="3600"/>
          </w:pPr>
        </w:pPrChange>
      </w:pPr>
    </w:p>
    <w:p w14:paraId="15184AFB" w14:textId="42D6ED0A" w:rsidR="00B7718C" w:rsidRPr="00CB6138" w:rsidRDefault="00B7718C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08" w:author="farhan daemi" w:date="2021-10-27T12:04:00Z">
            <w:rPr>
              <w:rFonts w:cs="B Badr"/>
              <w:lang w:bidi="fa-IR"/>
            </w:rPr>
          </w:rPrChange>
        </w:rPr>
        <w:pPrChange w:id="13009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10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11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1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13" w:author="farhan daemi" w:date="2021-10-27T12:04:00Z">
            <w:rPr>
              <w:rFonts w:cs="B Badr" w:hint="eastAsia"/>
              <w:rtl/>
              <w:lang w:bidi="fa-IR"/>
            </w:rPr>
          </w:rPrChange>
        </w:rPr>
        <w:t>گزارش</w:t>
      </w:r>
      <w:r w:rsidRPr="00CB6138">
        <w:rPr>
          <w:rFonts w:ascii="IRANSans" w:hAnsi="IRANSans" w:cs="IRANSans"/>
          <w:rtl/>
          <w:lang w:bidi="fa-IR"/>
          <w:rPrChange w:id="1301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15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Pr="00CB6138">
        <w:rPr>
          <w:rFonts w:ascii="IRANSans" w:hAnsi="IRANSans" w:cs="IRANSans" w:hint="cs"/>
          <w:rtl/>
          <w:lang w:bidi="fa-IR"/>
          <w:rPrChange w:id="13016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17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Pr="00CB6138">
        <w:rPr>
          <w:rFonts w:ascii="IRANSans" w:hAnsi="IRANSans" w:cs="IRANSans"/>
          <w:rtl/>
          <w:lang w:bidi="fa-IR"/>
          <w:rPrChange w:id="1301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19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9A4707" w:rsidRPr="00CB6138">
        <w:rPr>
          <w:rFonts w:ascii="IRANSans" w:hAnsi="IRANSans" w:cs="IRANSans"/>
          <w:rtl/>
          <w:lang w:bidi="fa-IR"/>
          <w:rPrChange w:id="13020" w:author="farhan daemi" w:date="2021-10-27T12:04:00Z">
            <w:rPr>
              <w:rFonts w:cs="B Badr"/>
              <w:rtl/>
              <w:lang w:bidi="fa-IR"/>
            </w:rPr>
          </w:rPrChange>
        </w:rPr>
        <w:t xml:space="preserve"> :</w:t>
      </w:r>
      <w:r w:rsidR="000252D2" w:rsidRPr="00CB6138">
        <w:rPr>
          <w:rFonts w:ascii="IRANSans" w:hAnsi="IRANSans" w:cs="IRANSans"/>
          <w:rtl/>
          <w:lang w:bidi="fa-IR"/>
          <w:rPrChange w:id="13021" w:author="farhan daemi" w:date="2021-10-27T12:04:00Z">
            <w:rPr>
              <w:rFonts w:cs="B Badr"/>
              <w:rtl/>
              <w:lang w:bidi="fa-IR"/>
            </w:rPr>
          </w:rPrChange>
        </w:rPr>
        <w:t xml:space="preserve"> در ا</w:t>
      </w:r>
      <w:r w:rsidR="000252D2" w:rsidRPr="00CB6138">
        <w:rPr>
          <w:rFonts w:ascii="IRANSans" w:hAnsi="IRANSans" w:cs="IRANSans" w:hint="cs"/>
          <w:rtl/>
          <w:lang w:bidi="fa-IR"/>
          <w:rPrChange w:id="1302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23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="000252D2" w:rsidRPr="00CB6138">
        <w:rPr>
          <w:rFonts w:ascii="IRANSans" w:hAnsi="IRANSans" w:cs="IRANSans"/>
          <w:rtl/>
          <w:lang w:bidi="fa-IR"/>
          <w:rPrChange w:id="13024" w:author="farhan daemi" w:date="2021-10-27T12:04:00Z">
            <w:rPr>
              <w:rFonts w:cs="B Badr"/>
              <w:rtl/>
              <w:lang w:bidi="fa-IR"/>
            </w:rPr>
          </w:rPrChange>
        </w:rPr>
        <w:t xml:space="preserve"> منو خلاصه</w:t>
      </w:r>
      <w:r w:rsidR="000252D2" w:rsidRPr="00CB6138">
        <w:rPr>
          <w:rFonts w:ascii="IRANSans" w:hAnsi="IRANSans" w:cs="IRANSans" w:hint="eastAsia"/>
          <w:lang w:bidi="fa-IR"/>
          <w:rPrChange w:id="13025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26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 w:hint="cs"/>
          <w:rtl/>
          <w:lang w:bidi="fa-IR"/>
          <w:rPrChange w:id="1302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2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29" w:author="farhan daemi" w:date="2021-10-27T12:04:00Z">
            <w:rPr>
              <w:rFonts w:cs="B Badr" w:hint="eastAsia"/>
              <w:rtl/>
              <w:lang w:bidi="fa-IR"/>
            </w:rPr>
          </w:rPrChange>
        </w:rPr>
        <w:t>از</w:t>
      </w:r>
      <w:r w:rsidR="000252D2" w:rsidRPr="00CB6138">
        <w:rPr>
          <w:rFonts w:ascii="IRANSans" w:hAnsi="IRANSans" w:cs="IRANSans"/>
          <w:rtl/>
          <w:lang w:bidi="fa-IR"/>
          <w:rPrChange w:id="1303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1" w:author="farhan daemi" w:date="2021-10-27T12:04:00Z">
            <w:rPr>
              <w:rFonts w:cs="B Badr" w:hint="eastAsia"/>
              <w:rtl/>
              <w:lang w:bidi="fa-IR"/>
            </w:rPr>
          </w:rPrChange>
        </w:rPr>
        <w:t>وضع</w:t>
      </w:r>
      <w:r w:rsidR="000252D2" w:rsidRPr="00CB6138">
        <w:rPr>
          <w:rFonts w:ascii="IRANSans" w:hAnsi="IRANSans" w:cs="IRANSans" w:hint="cs"/>
          <w:rtl/>
          <w:lang w:bidi="fa-IR"/>
          <w:rPrChange w:id="1303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33" w:author="farhan daemi" w:date="2021-10-27T12:04:00Z">
            <w:rPr>
              <w:rFonts w:cs="B Badr" w:hint="eastAsia"/>
              <w:rtl/>
              <w:lang w:bidi="fa-IR"/>
            </w:rPr>
          </w:rPrChange>
        </w:rPr>
        <w:t>ت</w:t>
      </w:r>
      <w:r w:rsidR="000252D2" w:rsidRPr="00CB6138">
        <w:rPr>
          <w:rFonts w:ascii="IRANSans" w:hAnsi="IRANSans" w:cs="IRANSans"/>
          <w:rtl/>
          <w:lang w:bidi="fa-IR"/>
          <w:rPrChange w:id="1303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5" w:author="farhan daemi" w:date="2021-10-27T12:04:00Z">
            <w:rPr>
              <w:rFonts w:cs="B Badr" w:hint="eastAsia"/>
              <w:rtl/>
              <w:lang w:bidi="fa-IR"/>
            </w:rPr>
          </w:rPrChange>
        </w:rPr>
        <w:t>شارژ</w:t>
      </w:r>
      <w:r w:rsidR="000252D2" w:rsidRPr="00CB6138">
        <w:rPr>
          <w:rFonts w:ascii="IRANSans" w:hAnsi="IRANSans" w:cs="IRANSans"/>
          <w:rtl/>
          <w:lang w:bidi="fa-IR"/>
          <w:rPrChange w:id="1303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37" w:author="farhan daemi" w:date="2021-10-27T12:04:00Z">
            <w:rPr>
              <w:rFonts w:cs="B Badr" w:hint="eastAsia"/>
              <w:rtl/>
              <w:lang w:bidi="fa-IR"/>
            </w:rPr>
          </w:rPrChange>
        </w:rPr>
        <w:t>کل</w:t>
      </w:r>
      <w:r w:rsidR="000252D2" w:rsidRPr="00CB6138">
        <w:rPr>
          <w:rFonts w:ascii="IRANSans" w:hAnsi="IRANSans" w:cs="IRANSans" w:hint="cs"/>
          <w:rtl/>
          <w:lang w:bidi="fa-IR"/>
          <w:rPrChange w:id="13038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/>
          <w:rtl/>
          <w:lang w:bidi="fa-IR"/>
          <w:rPrChange w:id="1303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0" w:author="farhan daemi" w:date="2021-10-27T12:04:00Z">
            <w:rPr>
              <w:rFonts w:cs="B Badr" w:hint="eastAsia"/>
              <w:rtl/>
              <w:lang w:bidi="fa-IR"/>
            </w:rPr>
          </w:rPrChange>
        </w:rPr>
        <w:t>دشت</w:t>
      </w:r>
      <w:r w:rsidR="000252D2" w:rsidRPr="00CB6138">
        <w:rPr>
          <w:rFonts w:ascii="IRANSans" w:hAnsi="IRANSans" w:cs="IRANSans"/>
          <w:rtl/>
          <w:lang w:bidi="fa-IR"/>
          <w:rPrChange w:id="1304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cs"/>
          <w:rtl/>
          <w:lang w:bidi="fa-IR"/>
          <w:rPrChange w:id="1304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rtl/>
          <w:lang w:bidi="fa-IR"/>
          <w:rPrChange w:id="1304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="000252D2" w:rsidRPr="00CB6138">
        <w:rPr>
          <w:rFonts w:ascii="IRANSans" w:hAnsi="IRANSans" w:cs="IRANSans"/>
          <w:rtl/>
          <w:lang w:bidi="fa-IR"/>
          <w:rPrChange w:id="13044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5" w:author="farhan daemi" w:date="2021-10-27T12:04:00Z">
            <w:rPr>
              <w:rFonts w:cs="B Badr" w:hint="eastAsia"/>
              <w:rtl/>
              <w:lang w:bidi="fa-IR"/>
            </w:rPr>
          </w:rPrChange>
        </w:rPr>
        <w:t>بانک</w:t>
      </w:r>
      <w:r w:rsidR="000252D2" w:rsidRPr="00CB6138">
        <w:rPr>
          <w:rFonts w:ascii="IRANSans" w:hAnsi="IRANSans" w:cs="IRANSans"/>
          <w:rtl/>
          <w:lang w:bidi="fa-IR"/>
          <w:rPrChange w:id="1304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7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="000252D2" w:rsidRPr="00CB6138">
        <w:rPr>
          <w:rFonts w:ascii="IRANSans" w:hAnsi="IRANSans" w:cs="IRANSans"/>
          <w:rtl/>
          <w:lang w:bidi="fa-IR"/>
          <w:rPrChange w:id="1304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49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="000252D2" w:rsidRPr="00CB6138">
        <w:rPr>
          <w:rFonts w:ascii="IRANSans" w:hAnsi="IRANSans" w:cs="IRANSans"/>
          <w:rtl/>
          <w:lang w:bidi="fa-IR"/>
          <w:rPrChange w:id="1305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="000252D2" w:rsidRPr="00CB6138">
        <w:rPr>
          <w:rFonts w:ascii="IRANSans" w:hAnsi="IRANSans" w:cs="IRANSans" w:hint="eastAsia"/>
          <w:rtl/>
          <w:lang w:bidi="fa-IR"/>
          <w:rPrChange w:id="13051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="000252D2" w:rsidRPr="00CB6138">
        <w:rPr>
          <w:rFonts w:ascii="IRANSans" w:hAnsi="IRANSans" w:cs="IRANSans" w:hint="cs"/>
          <w:rtl/>
          <w:lang w:bidi="fa-IR"/>
          <w:rPrChange w:id="1305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="000252D2" w:rsidRPr="00CB6138">
        <w:rPr>
          <w:rFonts w:ascii="IRANSans" w:hAnsi="IRANSans" w:cs="IRANSans" w:hint="eastAsia"/>
          <w:lang w:bidi="fa-IR"/>
          <w:rPrChange w:id="13053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="000252D2" w:rsidRPr="00CB6138">
        <w:rPr>
          <w:rFonts w:ascii="IRANSans" w:hAnsi="IRANSans" w:cs="IRANSans" w:hint="eastAsia"/>
          <w:rtl/>
          <w:lang w:bidi="fa-IR"/>
          <w:rPrChange w:id="13054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="000252D2" w:rsidRPr="00CB6138">
        <w:rPr>
          <w:rFonts w:ascii="IRANSans" w:hAnsi="IRANSans" w:cs="IRANSans"/>
          <w:rtl/>
          <w:lang w:bidi="fa-IR"/>
          <w:rPrChange w:id="13055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67B59F64" w14:textId="4F1119EB" w:rsidR="000252D2" w:rsidRPr="00CB6138" w:rsidRDefault="000252D2">
      <w:pPr>
        <w:pStyle w:val="ListParagraph"/>
        <w:numPr>
          <w:ilvl w:val="0"/>
          <w:numId w:val="15"/>
        </w:numPr>
        <w:bidi/>
        <w:ind w:left="90"/>
        <w:jc w:val="both"/>
        <w:rPr>
          <w:rFonts w:ascii="IRANSans" w:hAnsi="IRANSans" w:cs="IRANSans"/>
          <w:lang w:bidi="fa-IR"/>
          <w:rPrChange w:id="13056" w:author="farhan daemi" w:date="2021-10-27T12:04:00Z">
            <w:rPr>
              <w:rFonts w:cs="B Badr"/>
              <w:lang w:bidi="fa-IR"/>
            </w:rPr>
          </w:rPrChange>
        </w:rPr>
        <w:pPrChange w:id="13057" w:author="farhan daemi" w:date="2021-10-27T12:03:00Z">
          <w:pPr>
            <w:pStyle w:val="ListParagraph"/>
            <w:numPr>
              <w:numId w:val="15"/>
            </w:numPr>
            <w:bidi/>
            <w:ind w:left="90" w:hanging="360"/>
            <w:jc w:val="both"/>
          </w:pPr>
        </w:pPrChange>
      </w:pPr>
      <w:r w:rsidRPr="00CB6138">
        <w:rPr>
          <w:rFonts w:ascii="IRANSans" w:hAnsi="IRANSans" w:cs="IRANSans" w:hint="eastAsia"/>
          <w:rtl/>
          <w:lang w:bidi="fa-IR"/>
          <w:rPrChange w:id="13058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 w:hint="cs"/>
          <w:rtl/>
          <w:lang w:bidi="fa-IR"/>
          <w:rPrChange w:id="13059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/>
          <w:rtl/>
          <w:lang w:bidi="fa-IR"/>
          <w:rPrChange w:id="1306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1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6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63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6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6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6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7" w:author="farhan daemi" w:date="2021-10-27T12:04:00Z">
            <w:rPr>
              <w:rFonts w:cs="B Badr" w:hint="eastAsia"/>
              <w:rtl/>
              <w:lang w:bidi="fa-IR"/>
            </w:rPr>
          </w:rPrChange>
        </w:rPr>
        <w:t>و</w:t>
      </w:r>
      <w:r w:rsidRPr="00CB6138">
        <w:rPr>
          <w:rFonts w:ascii="IRANSans" w:hAnsi="IRANSans" w:cs="IRANSans"/>
          <w:rtl/>
          <w:lang w:bidi="fa-IR"/>
          <w:rPrChange w:id="1306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69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70" w:author="farhan daemi" w:date="2021-10-27T12:04:00Z">
            <w:rPr>
              <w:rFonts w:cs="B Badr"/>
              <w:rtl/>
              <w:lang w:bidi="fa-IR"/>
            </w:rPr>
          </w:rPrChange>
        </w:rPr>
        <w:t xml:space="preserve"> : </w:t>
      </w:r>
      <w:r w:rsidRPr="00CB6138">
        <w:rPr>
          <w:rFonts w:ascii="IRANSans" w:hAnsi="IRANSans" w:cs="IRANSans" w:hint="eastAsia"/>
          <w:rtl/>
          <w:lang w:bidi="fa-IR"/>
          <w:rPrChange w:id="13071" w:author="farhan daemi" w:date="2021-10-27T12:04:00Z">
            <w:rPr>
              <w:rFonts w:cs="B Badr" w:hint="eastAsia"/>
              <w:rtl/>
              <w:lang w:bidi="fa-IR"/>
            </w:rPr>
          </w:rPrChange>
        </w:rPr>
        <w:t>در</w:t>
      </w:r>
      <w:r w:rsidRPr="00CB6138">
        <w:rPr>
          <w:rFonts w:ascii="IRANSans" w:hAnsi="IRANSans" w:cs="IRANSans"/>
          <w:rtl/>
          <w:lang w:bidi="fa-IR"/>
          <w:rPrChange w:id="13072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3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 w:hint="cs"/>
          <w:rtl/>
          <w:lang w:bidi="fa-IR"/>
          <w:rPrChange w:id="13074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75" w:author="farhan daemi" w:date="2021-10-27T12:04:00Z">
            <w:rPr>
              <w:rFonts w:cs="B Badr" w:hint="eastAsia"/>
              <w:rtl/>
              <w:lang w:bidi="fa-IR"/>
            </w:rPr>
          </w:rPrChange>
        </w:rPr>
        <w:t>ن</w:t>
      </w:r>
      <w:r w:rsidRPr="00CB6138">
        <w:rPr>
          <w:rFonts w:ascii="IRANSans" w:hAnsi="IRANSans" w:cs="IRANSans"/>
          <w:rtl/>
          <w:lang w:bidi="fa-IR"/>
          <w:rPrChange w:id="1307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7" w:author="farhan daemi" w:date="2021-10-27T12:04:00Z">
            <w:rPr>
              <w:rFonts w:cs="B Badr" w:hint="eastAsia"/>
              <w:rtl/>
              <w:lang w:bidi="fa-IR"/>
            </w:rPr>
          </w:rPrChange>
        </w:rPr>
        <w:t>منو</w:t>
      </w:r>
      <w:r w:rsidRPr="00CB6138">
        <w:rPr>
          <w:rFonts w:ascii="IRANSans" w:hAnsi="IRANSans" w:cs="IRANSans"/>
          <w:rtl/>
          <w:lang w:bidi="fa-IR"/>
          <w:rPrChange w:id="13078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79" w:author="farhan daemi" w:date="2021-10-27T12:04:00Z">
            <w:rPr>
              <w:rFonts w:cs="B Badr" w:hint="eastAsia"/>
              <w:rtl/>
              <w:lang w:bidi="fa-IR"/>
            </w:rPr>
          </w:rPrChange>
        </w:rPr>
        <w:t>کاربر</w:t>
      </w:r>
      <w:r w:rsidRPr="00CB6138">
        <w:rPr>
          <w:rFonts w:ascii="IRANSans" w:hAnsi="IRANSans" w:cs="IRANSans"/>
          <w:rtl/>
          <w:lang w:bidi="fa-IR"/>
          <w:rPrChange w:id="13080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81" w:author="farhan daemi" w:date="2021-10-27T12:04:00Z">
            <w:rPr>
              <w:rFonts w:cs="B Badr" w:hint="eastAsia"/>
              <w:rtl/>
              <w:lang w:bidi="fa-IR"/>
            </w:rPr>
          </w:rPrChange>
        </w:rPr>
        <w:t>پ</w:t>
      </w:r>
      <w:r w:rsidRPr="00CB6138">
        <w:rPr>
          <w:rFonts w:ascii="IRANSans" w:hAnsi="IRANSans" w:cs="IRANSans" w:hint="cs"/>
          <w:rtl/>
          <w:lang w:bidi="fa-IR"/>
          <w:rPrChange w:id="13082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83" w:author="farhan daemi" w:date="2021-10-27T12:04:00Z">
            <w:rPr>
              <w:rFonts w:cs="B Badr" w:hint="eastAsia"/>
              <w:rtl/>
              <w:lang w:bidi="fa-IR"/>
            </w:rPr>
          </w:rPrChange>
        </w:rPr>
        <w:t>ام</w:t>
      </w:r>
      <w:r w:rsidRPr="00CB6138">
        <w:rPr>
          <w:rFonts w:ascii="IRANSans" w:hAnsi="IRANSans" w:cs="IRANSans" w:hint="eastAsia"/>
          <w:lang w:bidi="fa-IR"/>
          <w:rPrChange w:id="13084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85" w:author="farhan daemi" w:date="2021-10-27T12:04:00Z">
            <w:rPr>
              <w:rFonts w:cs="B Badr" w:hint="eastAsia"/>
              <w:rtl/>
              <w:lang w:bidi="fa-IR"/>
            </w:rPr>
          </w:rPrChange>
        </w:rPr>
        <w:t>ها</w:t>
      </w:r>
      <w:r w:rsidRPr="00CB6138">
        <w:rPr>
          <w:rFonts w:ascii="IRANSans" w:hAnsi="IRANSans" w:cs="IRANSans"/>
          <w:rtl/>
          <w:lang w:bidi="fa-IR"/>
          <w:rPrChange w:id="13086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cs"/>
          <w:rtl/>
          <w:lang w:bidi="fa-IR"/>
          <w:rPrChange w:id="1308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rtl/>
          <w:lang w:bidi="fa-IR"/>
          <w:rPrChange w:id="13088" w:author="farhan daemi" w:date="2021-10-27T12:04:00Z">
            <w:rPr>
              <w:rFonts w:cs="B Badr" w:hint="eastAsia"/>
              <w:rtl/>
              <w:lang w:bidi="fa-IR"/>
            </w:rPr>
          </w:rPrChange>
        </w:rPr>
        <w:t>ا</w:t>
      </w:r>
      <w:r w:rsidRPr="00CB6138">
        <w:rPr>
          <w:rFonts w:ascii="IRANSans" w:hAnsi="IRANSans" w:cs="IRANSans"/>
          <w:rtl/>
          <w:lang w:bidi="fa-IR"/>
          <w:rPrChange w:id="13089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90" w:author="farhan daemi" w:date="2021-10-27T12:04:00Z">
            <w:rPr>
              <w:rFonts w:cs="B Badr" w:hint="eastAsia"/>
              <w:rtl/>
              <w:lang w:bidi="fa-IR"/>
            </w:rPr>
          </w:rPrChange>
        </w:rPr>
        <w:t>هشدارها</w:t>
      </w:r>
      <w:r w:rsidRPr="00CB6138">
        <w:rPr>
          <w:rFonts w:ascii="IRANSans" w:hAnsi="IRANSans" w:cs="IRANSans"/>
          <w:rtl/>
          <w:lang w:bidi="fa-IR"/>
          <w:rPrChange w:id="13091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92" w:author="farhan daemi" w:date="2021-10-27T12:04:00Z">
            <w:rPr>
              <w:rFonts w:cs="B Badr" w:hint="eastAsia"/>
              <w:rtl/>
              <w:lang w:bidi="fa-IR"/>
            </w:rPr>
          </w:rPrChange>
        </w:rPr>
        <w:t>را</w:t>
      </w:r>
      <w:r w:rsidRPr="00CB6138">
        <w:rPr>
          <w:rFonts w:ascii="IRANSans" w:hAnsi="IRANSans" w:cs="IRANSans"/>
          <w:rtl/>
          <w:lang w:bidi="fa-IR"/>
          <w:rPrChange w:id="13093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94" w:author="farhan daemi" w:date="2021-10-27T12:04:00Z">
            <w:rPr>
              <w:rFonts w:cs="B Badr" w:hint="eastAsia"/>
              <w:rtl/>
              <w:lang w:bidi="fa-IR"/>
            </w:rPr>
          </w:rPrChange>
        </w:rPr>
        <w:t>مشاهده</w:t>
      </w:r>
      <w:r w:rsidRPr="00CB6138">
        <w:rPr>
          <w:rFonts w:ascii="IRANSans" w:hAnsi="IRANSans" w:cs="IRANSans"/>
          <w:rtl/>
          <w:lang w:bidi="fa-IR"/>
          <w:rPrChange w:id="13095" w:author="farhan daemi" w:date="2021-10-27T12:04:00Z">
            <w:rPr>
              <w:rFonts w:cs="B Badr"/>
              <w:rtl/>
              <w:lang w:bidi="fa-IR"/>
            </w:rPr>
          </w:rPrChange>
        </w:rPr>
        <w:t xml:space="preserve"> </w:t>
      </w:r>
      <w:r w:rsidRPr="00CB6138">
        <w:rPr>
          <w:rFonts w:ascii="IRANSans" w:hAnsi="IRANSans" w:cs="IRANSans" w:hint="eastAsia"/>
          <w:rtl/>
          <w:lang w:bidi="fa-IR"/>
          <w:rPrChange w:id="13096" w:author="farhan daemi" w:date="2021-10-27T12:04:00Z">
            <w:rPr>
              <w:rFonts w:cs="B Badr" w:hint="eastAsia"/>
              <w:rtl/>
              <w:lang w:bidi="fa-IR"/>
            </w:rPr>
          </w:rPrChange>
        </w:rPr>
        <w:t>م</w:t>
      </w:r>
      <w:r w:rsidRPr="00CB6138">
        <w:rPr>
          <w:rFonts w:ascii="IRANSans" w:hAnsi="IRANSans" w:cs="IRANSans" w:hint="cs"/>
          <w:rtl/>
          <w:lang w:bidi="fa-IR"/>
          <w:rPrChange w:id="13097" w:author="farhan daemi" w:date="2021-10-27T12:04:00Z">
            <w:rPr>
              <w:rFonts w:cs="B Badr" w:hint="cs"/>
              <w:rtl/>
              <w:lang w:bidi="fa-IR"/>
            </w:rPr>
          </w:rPrChange>
        </w:rPr>
        <w:t>ی</w:t>
      </w:r>
      <w:r w:rsidRPr="00CB6138">
        <w:rPr>
          <w:rFonts w:ascii="IRANSans" w:hAnsi="IRANSans" w:cs="IRANSans" w:hint="eastAsia"/>
          <w:lang w:bidi="fa-IR"/>
          <w:rPrChange w:id="13098" w:author="farhan daemi" w:date="2021-10-27T12:04:00Z">
            <w:rPr>
              <w:rFonts w:cs="B Badr" w:hint="eastAsia"/>
              <w:lang w:bidi="fa-IR"/>
            </w:rPr>
          </w:rPrChange>
        </w:rPr>
        <w:t>‌</w:t>
      </w:r>
      <w:r w:rsidRPr="00CB6138">
        <w:rPr>
          <w:rFonts w:ascii="IRANSans" w:hAnsi="IRANSans" w:cs="IRANSans" w:hint="eastAsia"/>
          <w:rtl/>
          <w:lang w:bidi="fa-IR"/>
          <w:rPrChange w:id="13099" w:author="farhan daemi" w:date="2021-10-27T12:04:00Z">
            <w:rPr>
              <w:rFonts w:cs="B Badr" w:hint="eastAsia"/>
              <w:rtl/>
              <w:lang w:bidi="fa-IR"/>
            </w:rPr>
          </w:rPrChange>
        </w:rPr>
        <w:t>کند</w:t>
      </w:r>
      <w:r w:rsidRPr="00CB6138">
        <w:rPr>
          <w:rFonts w:ascii="IRANSans" w:hAnsi="IRANSans" w:cs="IRANSans"/>
          <w:rtl/>
          <w:lang w:bidi="fa-IR"/>
          <w:rPrChange w:id="13100" w:author="farhan daemi" w:date="2021-10-27T12:04:00Z">
            <w:rPr>
              <w:rFonts w:cs="B Badr"/>
              <w:rtl/>
              <w:lang w:bidi="fa-IR"/>
            </w:rPr>
          </w:rPrChange>
        </w:rPr>
        <w:t>.</w:t>
      </w:r>
    </w:p>
    <w:p w14:paraId="4B2142A7" w14:textId="2F843F9A" w:rsidR="00DC0325" w:rsidRPr="00CB6138" w:rsidRDefault="00DC0325">
      <w:pPr>
        <w:pStyle w:val="ListParagraph"/>
        <w:bidi/>
        <w:ind w:left="1440"/>
        <w:jc w:val="both"/>
        <w:rPr>
          <w:rFonts w:ascii="IRANSans" w:hAnsi="IRANSans" w:cs="IRANSans"/>
          <w:rtl/>
          <w:lang w:bidi="fa-IR"/>
          <w:rPrChange w:id="13101" w:author="farhan daemi" w:date="2021-10-27T12:04:00Z">
            <w:rPr>
              <w:rFonts w:cs="B Badr"/>
              <w:rtl/>
              <w:lang w:bidi="fa-IR"/>
            </w:rPr>
          </w:rPrChange>
        </w:rPr>
        <w:pPrChange w:id="13102" w:author="farhan daemi" w:date="2021-10-27T12:03:00Z">
          <w:pPr>
            <w:pStyle w:val="ListParagraph"/>
            <w:bidi/>
            <w:ind w:left="1440"/>
            <w:jc w:val="both"/>
          </w:pPr>
        </w:pPrChange>
      </w:pPr>
    </w:p>
    <w:sectPr w:rsidR="00DC0325" w:rsidRPr="00CB6138" w:rsidSect="008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233" w:author="Mohsen Taravat" w:date="2021-08-03T14:36:00Z" w:initials="MT">
    <w:p w14:paraId="0A9AA759" w14:textId="729DDB10" w:rsidR="00434F1C" w:rsidRDefault="00434F1C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با توجه به اینکه در حساب چاه دو تا تاریخ برای شارژ خریداری شده داریم  . . 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9AA7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9AA759" w16cid:durableId="2523BE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4C98" w14:textId="77777777" w:rsidR="00AE46C2" w:rsidRDefault="00AE46C2" w:rsidP="00FE4850">
      <w:pPr>
        <w:spacing w:after="0" w:line="240" w:lineRule="auto"/>
      </w:pPr>
      <w:r>
        <w:separator/>
      </w:r>
    </w:p>
  </w:endnote>
  <w:endnote w:type="continuationSeparator" w:id="0">
    <w:p w14:paraId="3F407E76" w14:textId="77777777" w:rsidR="00AE46C2" w:rsidRDefault="00AE46C2" w:rsidP="00FE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Bad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6E9C" w14:textId="77777777" w:rsidR="00AE46C2" w:rsidRDefault="00AE46C2" w:rsidP="00FE4850">
      <w:pPr>
        <w:spacing w:after="0" w:line="240" w:lineRule="auto"/>
      </w:pPr>
      <w:r>
        <w:separator/>
      </w:r>
    </w:p>
  </w:footnote>
  <w:footnote w:type="continuationSeparator" w:id="0">
    <w:p w14:paraId="1A259DC7" w14:textId="77777777" w:rsidR="00AE46C2" w:rsidRDefault="00AE46C2" w:rsidP="00FE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48" type="#_x0000_t75" style="width:11.6pt;height:11.6pt" o:bullet="t">
        <v:imagedata r:id="rId1" o:title="mso1E23"/>
      </v:shape>
    </w:pict>
  </w:numPicBullet>
  <w:abstractNum w:abstractNumId="0" w15:restartNumberingAfterBreak="0">
    <w:nsid w:val="005B6190"/>
    <w:multiLevelType w:val="hybridMultilevel"/>
    <w:tmpl w:val="5F3C00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E83"/>
    <w:multiLevelType w:val="hybridMultilevel"/>
    <w:tmpl w:val="F5A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1B"/>
    <w:multiLevelType w:val="hybridMultilevel"/>
    <w:tmpl w:val="3D5EC0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744C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3845C72"/>
    <w:multiLevelType w:val="hybridMultilevel"/>
    <w:tmpl w:val="BCD24E8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92A0459"/>
    <w:multiLevelType w:val="hybridMultilevel"/>
    <w:tmpl w:val="CF7C456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D00521C"/>
    <w:multiLevelType w:val="hybridMultilevel"/>
    <w:tmpl w:val="8C8E9F7E"/>
    <w:lvl w:ilvl="0" w:tplc="04090007">
      <w:start w:val="1"/>
      <w:numFmt w:val="bullet"/>
      <w:lvlText w:val=""/>
      <w:lvlPicBulletId w:val="0"/>
      <w:lvlJc w:val="left"/>
      <w:pPr>
        <w:ind w:left="1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 w15:restartNumberingAfterBreak="0">
    <w:nsid w:val="1D4F05AB"/>
    <w:multiLevelType w:val="hybridMultilevel"/>
    <w:tmpl w:val="D0084744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0E20CF"/>
    <w:multiLevelType w:val="hybridMultilevel"/>
    <w:tmpl w:val="7CC2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B12"/>
    <w:multiLevelType w:val="hybridMultilevel"/>
    <w:tmpl w:val="A014B7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FE3A42"/>
    <w:multiLevelType w:val="hybridMultilevel"/>
    <w:tmpl w:val="CA1043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D2A79"/>
    <w:multiLevelType w:val="hybridMultilevel"/>
    <w:tmpl w:val="59F69C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864C13"/>
    <w:multiLevelType w:val="hybridMultilevel"/>
    <w:tmpl w:val="8FCC3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3FF1"/>
    <w:multiLevelType w:val="hybridMultilevel"/>
    <w:tmpl w:val="559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63216"/>
    <w:multiLevelType w:val="hybridMultilevel"/>
    <w:tmpl w:val="81A40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37C6E"/>
    <w:multiLevelType w:val="hybridMultilevel"/>
    <w:tmpl w:val="BA6E8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871945"/>
    <w:multiLevelType w:val="hybridMultilevel"/>
    <w:tmpl w:val="5778E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935AD"/>
    <w:multiLevelType w:val="hybridMultilevel"/>
    <w:tmpl w:val="C0BE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A34A7"/>
    <w:multiLevelType w:val="hybridMultilevel"/>
    <w:tmpl w:val="2B583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2"/>
  </w:num>
  <w:num w:numId="12">
    <w:abstractNumId w:val="18"/>
  </w:num>
  <w:num w:numId="13">
    <w:abstractNumId w:val="16"/>
  </w:num>
  <w:num w:numId="14">
    <w:abstractNumId w:val="13"/>
  </w:num>
  <w:num w:numId="15">
    <w:abstractNumId w:val="11"/>
  </w:num>
  <w:num w:numId="16">
    <w:abstractNumId w:val="4"/>
  </w:num>
  <w:num w:numId="17">
    <w:abstractNumId w:val="5"/>
  </w:num>
  <w:num w:numId="18">
    <w:abstractNumId w:val="10"/>
  </w:num>
  <w:num w:numId="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han daemi">
    <w15:presenceInfo w15:providerId="Windows Live" w15:userId="438cdb09678da090"/>
  </w15:person>
  <w15:person w15:author="Mohsen Taravat">
    <w15:presenceInfo w15:providerId="AD" w15:userId="S-1-5-21-240567871-258633505-3769103978-1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25"/>
    <w:rsid w:val="0000386B"/>
    <w:rsid w:val="00013A45"/>
    <w:rsid w:val="00023AC2"/>
    <w:rsid w:val="000252D2"/>
    <w:rsid w:val="00026A58"/>
    <w:rsid w:val="00035D05"/>
    <w:rsid w:val="00043926"/>
    <w:rsid w:val="00093531"/>
    <w:rsid w:val="000A3310"/>
    <w:rsid w:val="000A4B86"/>
    <w:rsid w:val="000B67E3"/>
    <w:rsid w:val="000E122C"/>
    <w:rsid w:val="0010329C"/>
    <w:rsid w:val="00114255"/>
    <w:rsid w:val="00122C6C"/>
    <w:rsid w:val="001363AC"/>
    <w:rsid w:val="00150246"/>
    <w:rsid w:val="00154244"/>
    <w:rsid w:val="0015591C"/>
    <w:rsid w:val="0016488D"/>
    <w:rsid w:val="001A517D"/>
    <w:rsid w:val="001B71A7"/>
    <w:rsid w:val="001C5942"/>
    <w:rsid w:val="001C653E"/>
    <w:rsid w:val="001E045B"/>
    <w:rsid w:val="001F28BE"/>
    <w:rsid w:val="001F52A2"/>
    <w:rsid w:val="00210686"/>
    <w:rsid w:val="00221B04"/>
    <w:rsid w:val="00221D12"/>
    <w:rsid w:val="00224C13"/>
    <w:rsid w:val="002433E7"/>
    <w:rsid w:val="00253BB0"/>
    <w:rsid w:val="00254484"/>
    <w:rsid w:val="00254EC3"/>
    <w:rsid w:val="00260A41"/>
    <w:rsid w:val="00265A0B"/>
    <w:rsid w:val="002B5651"/>
    <w:rsid w:val="002C2F1D"/>
    <w:rsid w:val="002C7EEA"/>
    <w:rsid w:val="002D2E0A"/>
    <w:rsid w:val="002D4289"/>
    <w:rsid w:val="002E5DDD"/>
    <w:rsid w:val="002F60CC"/>
    <w:rsid w:val="002F79D6"/>
    <w:rsid w:val="0030434A"/>
    <w:rsid w:val="0031681A"/>
    <w:rsid w:val="0032599E"/>
    <w:rsid w:val="0034083D"/>
    <w:rsid w:val="003B2082"/>
    <w:rsid w:val="003B468C"/>
    <w:rsid w:val="003C17FC"/>
    <w:rsid w:val="003C22A1"/>
    <w:rsid w:val="003C5CE3"/>
    <w:rsid w:val="003D39E7"/>
    <w:rsid w:val="003E06CE"/>
    <w:rsid w:val="003E55FE"/>
    <w:rsid w:val="00403C9B"/>
    <w:rsid w:val="00412133"/>
    <w:rsid w:val="00417DE1"/>
    <w:rsid w:val="00421DD3"/>
    <w:rsid w:val="00433BCD"/>
    <w:rsid w:val="00434F1C"/>
    <w:rsid w:val="00442320"/>
    <w:rsid w:val="00446B49"/>
    <w:rsid w:val="004508E9"/>
    <w:rsid w:val="00451082"/>
    <w:rsid w:val="00457E33"/>
    <w:rsid w:val="00460EA7"/>
    <w:rsid w:val="004627FD"/>
    <w:rsid w:val="00473B02"/>
    <w:rsid w:val="00481DA2"/>
    <w:rsid w:val="00482C5D"/>
    <w:rsid w:val="004A68D5"/>
    <w:rsid w:val="004E3550"/>
    <w:rsid w:val="005035E1"/>
    <w:rsid w:val="00525F48"/>
    <w:rsid w:val="00585386"/>
    <w:rsid w:val="005867A9"/>
    <w:rsid w:val="005879EE"/>
    <w:rsid w:val="00590176"/>
    <w:rsid w:val="005A5DA1"/>
    <w:rsid w:val="005B444F"/>
    <w:rsid w:val="005D2BE4"/>
    <w:rsid w:val="005D3CE8"/>
    <w:rsid w:val="005D45B1"/>
    <w:rsid w:val="005D6E66"/>
    <w:rsid w:val="005E295E"/>
    <w:rsid w:val="005E4EEB"/>
    <w:rsid w:val="0061318E"/>
    <w:rsid w:val="00632689"/>
    <w:rsid w:val="00637F4B"/>
    <w:rsid w:val="00641150"/>
    <w:rsid w:val="00642560"/>
    <w:rsid w:val="00642F85"/>
    <w:rsid w:val="00647685"/>
    <w:rsid w:val="00671BA7"/>
    <w:rsid w:val="00676662"/>
    <w:rsid w:val="006A7033"/>
    <w:rsid w:val="006B0A46"/>
    <w:rsid w:val="006B22C9"/>
    <w:rsid w:val="006B4FA8"/>
    <w:rsid w:val="006E4DBE"/>
    <w:rsid w:val="006F2134"/>
    <w:rsid w:val="006F51AB"/>
    <w:rsid w:val="0072388F"/>
    <w:rsid w:val="00730083"/>
    <w:rsid w:val="00731993"/>
    <w:rsid w:val="007348E8"/>
    <w:rsid w:val="00734AB8"/>
    <w:rsid w:val="00761177"/>
    <w:rsid w:val="00764479"/>
    <w:rsid w:val="00764928"/>
    <w:rsid w:val="00770F96"/>
    <w:rsid w:val="007738BA"/>
    <w:rsid w:val="00773BF8"/>
    <w:rsid w:val="007A3645"/>
    <w:rsid w:val="007A631B"/>
    <w:rsid w:val="007C0654"/>
    <w:rsid w:val="007D481B"/>
    <w:rsid w:val="007F290A"/>
    <w:rsid w:val="007F321A"/>
    <w:rsid w:val="00806129"/>
    <w:rsid w:val="00816324"/>
    <w:rsid w:val="008206CA"/>
    <w:rsid w:val="008406A2"/>
    <w:rsid w:val="008A14FD"/>
    <w:rsid w:val="008A1E56"/>
    <w:rsid w:val="008C5A0B"/>
    <w:rsid w:val="008D6CB3"/>
    <w:rsid w:val="008E43F0"/>
    <w:rsid w:val="0090272B"/>
    <w:rsid w:val="00902756"/>
    <w:rsid w:val="00910ED4"/>
    <w:rsid w:val="009328C7"/>
    <w:rsid w:val="00934EA7"/>
    <w:rsid w:val="00937DCA"/>
    <w:rsid w:val="009412E0"/>
    <w:rsid w:val="0097159E"/>
    <w:rsid w:val="00984FA9"/>
    <w:rsid w:val="00985DDB"/>
    <w:rsid w:val="00991249"/>
    <w:rsid w:val="009A0FD9"/>
    <w:rsid w:val="009A4707"/>
    <w:rsid w:val="009B2C54"/>
    <w:rsid w:val="009B7692"/>
    <w:rsid w:val="009F3121"/>
    <w:rsid w:val="00A11D85"/>
    <w:rsid w:val="00A12180"/>
    <w:rsid w:val="00A41A60"/>
    <w:rsid w:val="00A44729"/>
    <w:rsid w:val="00A46265"/>
    <w:rsid w:val="00A51F04"/>
    <w:rsid w:val="00A77715"/>
    <w:rsid w:val="00A970BA"/>
    <w:rsid w:val="00AB2787"/>
    <w:rsid w:val="00AE11D9"/>
    <w:rsid w:val="00AE1DB7"/>
    <w:rsid w:val="00AE46C2"/>
    <w:rsid w:val="00B0532D"/>
    <w:rsid w:val="00B1197D"/>
    <w:rsid w:val="00B16208"/>
    <w:rsid w:val="00B2069B"/>
    <w:rsid w:val="00B2463E"/>
    <w:rsid w:val="00B31C8F"/>
    <w:rsid w:val="00B35782"/>
    <w:rsid w:val="00B435A2"/>
    <w:rsid w:val="00B54840"/>
    <w:rsid w:val="00B56B21"/>
    <w:rsid w:val="00B658F0"/>
    <w:rsid w:val="00B7529F"/>
    <w:rsid w:val="00B7718C"/>
    <w:rsid w:val="00BA1A50"/>
    <w:rsid w:val="00BB4309"/>
    <w:rsid w:val="00BC13A3"/>
    <w:rsid w:val="00BD1CC0"/>
    <w:rsid w:val="00BD74C9"/>
    <w:rsid w:val="00BE0BEA"/>
    <w:rsid w:val="00C16017"/>
    <w:rsid w:val="00C411F8"/>
    <w:rsid w:val="00C41D40"/>
    <w:rsid w:val="00C5039A"/>
    <w:rsid w:val="00C83959"/>
    <w:rsid w:val="00C924C3"/>
    <w:rsid w:val="00CB4FDE"/>
    <w:rsid w:val="00CB6138"/>
    <w:rsid w:val="00CE20AB"/>
    <w:rsid w:val="00CF7440"/>
    <w:rsid w:val="00D04358"/>
    <w:rsid w:val="00D105F8"/>
    <w:rsid w:val="00D3749B"/>
    <w:rsid w:val="00D40231"/>
    <w:rsid w:val="00D51D4D"/>
    <w:rsid w:val="00D64752"/>
    <w:rsid w:val="00D669E4"/>
    <w:rsid w:val="00D67244"/>
    <w:rsid w:val="00D75416"/>
    <w:rsid w:val="00D96233"/>
    <w:rsid w:val="00D96E5A"/>
    <w:rsid w:val="00DB0C89"/>
    <w:rsid w:val="00DC0325"/>
    <w:rsid w:val="00E07370"/>
    <w:rsid w:val="00E250FD"/>
    <w:rsid w:val="00E362EA"/>
    <w:rsid w:val="00E57117"/>
    <w:rsid w:val="00E71F79"/>
    <w:rsid w:val="00EB08E3"/>
    <w:rsid w:val="00EC710E"/>
    <w:rsid w:val="00ED50AC"/>
    <w:rsid w:val="00F40269"/>
    <w:rsid w:val="00F531A8"/>
    <w:rsid w:val="00F60A00"/>
    <w:rsid w:val="00F71139"/>
    <w:rsid w:val="00F72AA6"/>
    <w:rsid w:val="00F809EB"/>
    <w:rsid w:val="00F83460"/>
    <w:rsid w:val="00F9297A"/>
    <w:rsid w:val="00FA39B7"/>
    <w:rsid w:val="00FA3B82"/>
    <w:rsid w:val="00FD3FBC"/>
    <w:rsid w:val="00FE4850"/>
    <w:rsid w:val="00FF08D6"/>
    <w:rsid w:val="00F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13DA"/>
  <w15:chartTrackingRefBased/>
  <w15:docId w15:val="{741B3A66-3AEB-49BB-B2E7-B4E6B4CC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7244"/>
    <w:pPr>
      <w:outlineLvl w:val="9"/>
    </w:pPr>
  </w:style>
  <w:style w:type="paragraph" w:styleId="NoSpacing">
    <w:name w:val="No Spacing"/>
    <w:link w:val="NoSpacingChar"/>
    <w:uiPriority w:val="1"/>
    <w:qFormat/>
    <w:rsid w:val="00D672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724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A5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50"/>
  </w:style>
  <w:style w:type="paragraph" w:styleId="Footer">
    <w:name w:val="footer"/>
    <w:basedOn w:val="Normal"/>
    <w:link w:val="FooterChar"/>
    <w:uiPriority w:val="99"/>
    <w:unhideWhenUsed/>
    <w:rsid w:val="00FE4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4672-B074-4E08-833C-BD0FA6C6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19</Pages>
  <Words>4358</Words>
  <Characters>24846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Taravat</dc:creator>
  <cp:keywords/>
  <dc:description/>
  <cp:lastModifiedBy>farhan daemi</cp:lastModifiedBy>
  <cp:revision>107</cp:revision>
  <dcterms:created xsi:type="dcterms:W3CDTF">2021-10-06T12:16:00Z</dcterms:created>
  <dcterms:modified xsi:type="dcterms:W3CDTF">2021-12-12T07:42:00Z</dcterms:modified>
</cp:coreProperties>
</file>